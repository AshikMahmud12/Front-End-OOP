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89A" w:rsidRPr="007D189A" w:rsidRDefault="007D189A" w:rsidP="007D189A">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VueJS?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Vue.js</w:t>
      </w:r>
      <w:r w:rsidRPr="007D189A">
        <w:rPr>
          <w:rFonts w:ascii="Segoe UI" w:eastAsia="Times New Roman" w:hAnsi="Segoe UI" w:cs="Segoe UI"/>
          <w:color w:val="24292E"/>
          <w:sz w:val="24"/>
          <w:szCs w:val="24"/>
        </w:rPr>
        <w:t> is an open-source, progressive Javascript framework for building user interfaces that aim to be incrementally adoptable. The core library of VueJS is focused on the </w:t>
      </w:r>
      <w:r w:rsidRPr="007D189A">
        <w:rPr>
          <w:rFonts w:ascii="Consolas" w:eastAsia="Times New Roman" w:hAnsi="Consolas" w:cs="Courier New"/>
          <w:color w:val="24292E"/>
          <w:sz w:val="20"/>
          <w:szCs w:val="20"/>
        </w:rPr>
        <w:t>view layer</w:t>
      </w:r>
      <w:r w:rsidRPr="007D189A">
        <w:rPr>
          <w:rFonts w:ascii="Segoe UI" w:eastAsia="Times New Roman" w:hAnsi="Segoe UI" w:cs="Segoe UI"/>
          <w:color w:val="24292E"/>
          <w:sz w:val="24"/>
          <w:szCs w:val="24"/>
        </w:rPr>
        <w:t> only, and is easy to pick up and integrate with other libraries or existing projects.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6"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major features of VueJS?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Below are the some of major features available with VueJS</w:t>
      </w:r>
    </w:p>
    <w:p w:rsidR="007D189A" w:rsidRPr="007D189A" w:rsidRDefault="007D189A" w:rsidP="007D189A">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Virtual DOM:</w:t>
      </w:r>
      <w:r w:rsidRPr="007D189A">
        <w:rPr>
          <w:rFonts w:ascii="Segoe UI" w:eastAsia="Times New Roman" w:hAnsi="Segoe UI" w:cs="Segoe UI"/>
          <w:color w:val="24292E"/>
          <w:sz w:val="24"/>
          <w:szCs w:val="24"/>
        </w:rPr>
        <w:t> It uses virtual DOM similar to other existing frameworks such as ReactJS, Ember etc. Virtual DOM is a light-weight in-memory tree representation of the original HTML DOM and updated without affecting the original DOM.</w:t>
      </w:r>
    </w:p>
    <w:p w:rsidR="007D189A" w:rsidRPr="007D189A" w:rsidRDefault="007D189A" w:rsidP="007D189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Components:</w:t>
      </w:r>
      <w:r w:rsidRPr="007D189A">
        <w:rPr>
          <w:rFonts w:ascii="Segoe UI" w:eastAsia="Times New Roman" w:hAnsi="Segoe UI" w:cs="Segoe UI"/>
          <w:color w:val="24292E"/>
          <w:sz w:val="24"/>
          <w:szCs w:val="24"/>
        </w:rPr>
        <w:t> Used to create reusable custom elements in VueJS applications.</w:t>
      </w:r>
    </w:p>
    <w:p w:rsidR="007D189A" w:rsidRPr="007D189A" w:rsidRDefault="007D189A" w:rsidP="007D189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Templates:</w:t>
      </w:r>
      <w:r w:rsidRPr="007D189A">
        <w:rPr>
          <w:rFonts w:ascii="Segoe UI" w:eastAsia="Times New Roman" w:hAnsi="Segoe UI" w:cs="Segoe UI"/>
          <w:color w:val="24292E"/>
          <w:sz w:val="24"/>
          <w:szCs w:val="24"/>
        </w:rPr>
        <w:t> VueJS provides HTML based templates that bind the DOM with the Vue instance data</w:t>
      </w:r>
    </w:p>
    <w:p w:rsidR="007D189A" w:rsidRPr="007D189A" w:rsidRDefault="007D189A" w:rsidP="007D189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Routing:</w:t>
      </w:r>
      <w:r w:rsidRPr="007D189A">
        <w:rPr>
          <w:rFonts w:ascii="Segoe UI" w:eastAsia="Times New Roman" w:hAnsi="Segoe UI" w:cs="Segoe UI"/>
          <w:color w:val="24292E"/>
          <w:sz w:val="24"/>
          <w:szCs w:val="24"/>
        </w:rPr>
        <w:t> Navigation between pages is achieved through vue-router</w:t>
      </w:r>
    </w:p>
    <w:p w:rsidR="007D189A" w:rsidRPr="007D189A" w:rsidRDefault="007D189A" w:rsidP="007D189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Light weight:</w:t>
      </w:r>
      <w:r w:rsidRPr="007D189A">
        <w:rPr>
          <w:rFonts w:ascii="Segoe UI" w:eastAsia="Times New Roman" w:hAnsi="Segoe UI" w:cs="Segoe UI"/>
          <w:color w:val="24292E"/>
          <w:sz w:val="24"/>
          <w:szCs w:val="24"/>
        </w:rPr>
        <w:t> VueJS is light weight library compared to other frameworks.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lifecycle methods of VueJS?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Lifecycle hooks are a window into how the library you’re using works behind-the-scenes. By using these hooks, you will know when your component is created, added to the DOM, updated, or destroyed. Let's look at lifecycle diagram before going to each lifecycle hook in detail,</w:t>
      </w:r>
    </w:p>
    <w:p w:rsidR="007D189A" w:rsidRPr="007D189A" w:rsidRDefault="007D189A" w:rsidP="007D189A">
      <w:pPr>
        <w:shd w:val="clear" w:color="auto" w:fill="FFFFFF"/>
        <w:spacing w:after="0" w:afterAutospacing="1" w:line="240" w:lineRule="auto"/>
        <w:ind w:left="720"/>
        <w:rPr>
          <w:rFonts w:ascii="Segoe UI" w:eastAsia="Times New Roman" w:hAnsi="Segoe UI" w:cs="Segoe UI"/>
          <w:color w:val="24292E"/>
          <w:sz w:val="24"/>
          <w:szCs w:val="24"/>
        </w:rPr>
      </w:pPr>
      <w:r>
        <w:rPr>
          <w:rFonts w:ascii="Segoe UI" w:eastAsia="Times New Roman" w:hAnsi="Segoe UI" w:cs="Segoe UI"/>
          <w:noProof/>
          <w:color w:val="0366D6"/>
          <w:sz w:val="24"/>
          <w:szCs w:val="24"/>
        </w:rPr>
        <w:lastRenderedPageBreak/>
        <w:drawing>
          <wp:inline distT="0" distB="0" distL="0" distR="0">
            <wp:extent cx="3808730" cy="7617460"/>
            <wp:effectExtent l="0" t="0" r="1270" b="2540"/>
            <wp:docPr id="8" name="Picture 8" descr="https://github.com/sudheerj/vuejs-interview-questions/raw/master/images/vuelifecycle.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sudheerj/vuejs-interview-questions/raw/master/images/vuelifecycle.png">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8730" cy="7617460"/>
                    </a:xfrm>
                    <a:prstGeom prst="rect">
                      <a:avLst/>
                    </a:prstGeom>
                    <a:noFill/>
                    <a:ln>
                      <a:noFill/>
                    </a:ln>
                  </pic:spPr>
                </pic:pic>
              </a:graphicData>
            </a:graphic>
          </wp:inline>
        </w:drawing>
      </w:r>
    </w:p>
    <w:p w:rsidR="007D189A" w:rsidRPr="007D189A" w:rsidRDefault="007D189A" w:rsidP="007D189A">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Creation(Initialization):</w:t>
      </w:r>
      <w:r w:rsidRPr="007D189A">
        <w:rPr>
          <w:rFonts w:ascii="Segoe UI" w:eastAsia="Times New Roman" w:hAnsi="Segoe UI" w:cs="Segoe UI"/>
          <w:color w:val="24292E"/>
          <w:sz w:val="24"/>
          <w:szCs w:val="24"/>
        </w:rPr>
        <w:t> Creation Hooks allow you to perform actions before your component has even been added to the DOM. You need to use these hooks if you need to set things up in your component both during client rendering and server rendering. Unlike other hooks, creation hooks are also run during server-side rendering.</w:t>
      </w:r>
    </w:p>
    <w:p w:rsidR="007D189A" w:rsidRPr="007D189A" w:rsidRDefault="007D189A" w:rsidP="007D189A">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beforeCreate: This hook runs at the very initialization of your component. hook observes data and initialization events in your component. Here, data is still not reactive and events that occur during the component’s lifecycle have not been set up yet.</w:t>
      </w:r>
    </w:p>
    <w:p w:rsidR="007D189A" w:rsidRPr="007D189A" w:rsidRDefault="007D189A" w:rsidP="007D189A">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data</w:t>
      </w:r>
      <w:r w:rsidRPr="007D189A">
        <w:rPr>
          <w:rFonts w:ascii="Consolas" w:eastAsia="Times New Roman" w:hAnsi="Consolas" w:cs="Courier New"/>
          <w:color w:val="24292E"/>
          <w:sz w:val="20"/>
          <w:szCs w:val="20"/>
        </w:rPr>
        <w:t>: {</w:t>
      </w:r>
    </w:p>
    <w:p w:rsidR="007D189A" w:rsidRPr="007D189A" w:rsidRDefault="007D189A" w:rsidP="007D189A">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count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10</w:t>
      </w:r>
    </w:p>
    <w:p w:rsidR="007D189A" w:rsidRPr="007D189A" w:rsidRDefault="007D189A" w:rsidP="007D189A">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beforeCreate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w:t>
      </w:r>
    </w:p>
    <w:p w:rsidR="007D189A" w:rsidRPr="007D189A" w:rsidRDefault="007D189A" w:rsidP="007D189A">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'Nothing gets called at this moment'</w:t>
      </w:r>
      <w:r w:rsidRPr="007D189A">
        <w:rPr>
          <w:rFonts w:ascii="Consolas" w:eastAsia="Times New Roman" w:hAnsi="Consolas" w:cs="Courier New"/>
          <w:color w:val="24292E"/>
          <w:sz w:val="20"/>
          <w:szCs w:val="20"/>
        </w:rPr>
        <w:t>)</w:t>
      </w:r>
    </w:p>
    <w:p w:rsidR="007D189A" w:rsidRPr="007D189A" w:rsidRDefault="007D189A" w:rsidP="007D189A">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`this` points to the view model instance</w:t>
      </w:r>
    </w:p>
    <w:p w:rsidR="007D189A" w:rsidRPr="007D189A" w:rsidRDefault="007D189A" w:rsidP="007D189A">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'count is '</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this.</w:t>
      </w:r>
      <w:r w:rsidRPr="007D189A">
        <w:rPr>
          <w:rFonts w:ascii="Consolas" w:eastAsia="Times New Roman" w:hAnsi="Consolas" w:cs="Courier New"/>
          <w:color w:val="005CC5"/>
          <w:sz w:val="20"/>
          <w:szCs w:val="20"/>
        </w:rPr>
        <w:t>count</w:t>
      </w:r>
      <w:r w:rsidRPr="007D189A">
        <w:rPr>
          <w:rFonts w:ascii="Consolas" w:eastAsia="Times New Roman" w:hAnsi="Consolas" w:cs="Courier New"/>
          <w:color w:val="24292E"/>
          <w:sz w:val="20"/>
          <w:szCs w:val="20"/>
        </w:rPr>
        <w:t>);</w:t>
      </w:r>
    </w:p>
    <w:p w:rsidR="007D189A" w:rsidRPr="007D189A" w:rsidRDefault="007D189A" w:rsidP="007D189A">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count is undefined</w:t>
      </w:r>
    </w:p>
    <w:p w:rsidR="007D189A" w:rsidRPr="007D189A" w:rsidRDefault="007D189A" w:rsidP="007D189A">
      <w:pPr>
        <w:numPr>
          <w:ilvl w:val="2"/>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created: This hook is invoked when Vue has set up events and data observation. Here, events are active and access to reactive data is enabled though templates have not yet been mounted or rendered.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data</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count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10</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created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`this` points to the view model instance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'count is: '</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this.</w:t>
      </w:r>
      <w:r w:rsidRPr="007D189A">
        <w:rPr>
          <w:rFonts w:ascii="Consolas" w:eastAsia="Times New Roman" w:hAnsi="Consolas" w:cs="Courier New"/>
          <w:color w:val="005CC5"/>
          <w:sz w:val="20"/>
          <w:szCs w:val="20"/>
        </w:rPr>
        <w:t>count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count is: 10</w:t>
      </w:r>
    </w:p>
    <w:p w:rsidR="007D189A" w:rsidRPr="007D189A" w:rsidRDefault="007D189A" w:rsidP="007D189A">
      <w:pPr>
        <w:shd w:val="clear" w:color="auto" w:fill="FFFFFF"/>
        <w:spacing w:beforeAutospacing="1" w:after="0" w:afterAutospacing="1" w:line="240" w:lineRule="auto"/>
        <w:ind w:left="144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Note:</w:t>
      </w:r>
      <w:r w:rsidRPr="007D189A">
        <w:rPr>
          <w:rFonts w:ascii="Segoe UI" w:eastAsia="Times New Roman" w:hAnsi="Segoe UI" w:cs="Segoe UI"/>
          <w:color w:val="24292E"/>
          <w:sz w:val="24"/>
          <w:szCs w:val="24"/>
        </w:rPr>
        <w:t> Remember that, You will not have access to the DOM or the target mounting element (this.$el) inside of creation hooks</w:t>
      </w:r>
    </w:p>
    <w:p w:rsidR="007D189A" w:rsidRPr="007D189A" w:rsidRDefault="007D189A" w:rsidP="007D189A">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Mounting(DOM Insertion):</w:t>
      </w:r>
      <w:r w:rsidRPr="007D189A">
        <w:rPr>
          <w:rFonts w:ascii="Segoe UI" w:eastAsia="Times New Roman" w:hAnsi="Segoe UI" w:cs="Segoe UI"/>
          <w:color w:val="24292E"/>
          <w:sz w:val="24"/>
          <w:szCs w:val="24"/>
        </w:rPr>
        <w:t> Mounting hooks are often the most-used hooks and they allow you to access your component immediately before and after the first render.</w:t>
      </w:r>
    </w:p>
    <w:p w:rsidR="007D189A" w:rsidRPr="007D189A" w:rsidRDefault="007D189A" w:rsidP="007D189A">
      <w:pPr>
        <w:numPr>
          <w:ilvl w:val="2"/>
          <w:numId w:val="3"/>
        </w:numPr>
        <w:shd w:val="clear" w:color="auto" w:fill="FFFFFF"/>
        <w:spacing w:before="100" w:beforeAutospacing="1" w:after="100" w:afterAutospacing="1" w:line="240" w:lineRule="auto"/>
        <w:ind w:left="216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beforeMount: The beforeMount allows you to access your component immediately before and after the first render.</w:t>
      </w:r>
    </w:p>
    <w:p w:rsidR="007D189A" w:rsidRPr="007D189A" w:rsidRDefault="007D189A" w:rsidP="007D189A">
      <w:pPr>
        <w:numPr>
          <w:ilvl w:val="1"/>
          <w:numId w:val="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numPr>
          <w:ilvl w:val="1"/>
          <w:numId w:val="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beforeMount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w:t>
      </w:r>
    </w:p>
    <w:p w:rsidR="007D189A" w:rsidRPr="007D189A" w:rsidRDefault="007D189A" w:rsidP="007D189A">
      <w:pPr>
        <w:numPr>
          <w:ilvl w:val="1"/>
          <w:numId w:val="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`this` points to the view model instance</w:t>
      </w:r>
    </w:p>
    <w:p w:rsidR="007D189A" w:rsidRPr="007D189A" w:rsidRDefault="007D189A" w:rsidP="007D189A">
      <w:pPr>
        <w:numPr>
          <w:ilvl w:val="1"/>
          <w:numId w:val="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`this.$el is yet to be created`</w:t>
      </w:r>
      <w:r w:rsidRPr="007D189A">
        <w:rPr>
          <w:rFonts w:ascii="Consolas" w:eastAsia="Times New Roman" w:hAnsi="Consolas" w:cs="Courier New"/>
          <w:color w:val="24292E"/>
          <w:sz w:val="20"/>
          <w:szCs w:val="20"/>
        </w:rPr>
        <w:t>);</w:t>
      </w:r>
    </w:p>
    <w:p w:rsidR="007D189A" w:rsidRPr="007D189A" w:rsidRDefault="007D189A" w:rsidP="007D189A">
      <w:pPr>
        <w:numPr>
          <w:ilvl w:val="1"/>
          <w:numId w:val="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mounted: This is a most used hook and you will have full access to the reactive component, templates, and rendered DOM (via. this.$el). The most frequently used patterns are fetching data for your component.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I’m text inside the component.</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el</w:t>
      </w:r>
      <w:r w:rsidRPr="007D189A">
        <w:rPr>
          <w:rFonts w:ascii="Consolas" w:eastAsia="Times New Roman" w:hAnsi="Consolas" w:cs="Courier New"/>
          <w:color w:val="24292E"/>
          <w:sz w:val="20"/>
          <w:szCs w:val="20"/>
        </w:rPr>
        <w:t>: ‘#app’,</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mounted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(this.</w:t>
      </w:r>
      <w:r w:rsidRPr="007D189A">
        <w:rPr>
          <w:rFonts w:ascii="Consolas" w:eastAsia="Times New Roman" w:hAnsi="Consolas" w:cs="Courier New"/>
          <w:color w:val="005CC5"/>
          <w:sz w:val="20"/>
          <w:szCs w:val="20"/>
        </w:rPr>
        <w:t>$el</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textContent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I'm text inside the component.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Updating (Diff &amp; Re-render):</w:t>
      </w:r>
      <w:r w:rsidRPr="007D189A">
        <w:rPr>
          <w:rFonts w:ascii="Segoe UI" w:eastAsia="Times New Roman" w:hAnsi="Segoe UI" w:cs="Segoe UI"/>
          <w:color w:val="24292E"/>
          <w:sz w:val="24"/>
          <w:szCs w:val="24"/>
        </w:rPr>
        <w:t> Updating hooks are called whenever a reactive property used by your component changes, or something else causes it to re-render</w:t>
      </w:r>
    </w:p>
    <w:p w:rsidR="007D189A" w:rsidRPr="007D189A" w:rsidRDefault="007D189A" w:rsidP="007D189A">
      <w:pPr>
        <w:numPr>
          <w:ilvl w:val="2"/>
          <w:numId w:val="5"/>
        </w:numPr>
        <w:shd w:val="clear" w:color="auto" w:fill="FFFFFF"/>
        <w:spacing w:before="100" w:beforeAutospacing="1" w:after="100" w:afterAutospacing="1" w:line="240" w:lineRule="auto"/>
        <w:ind w:left="216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beforeUpdate: The beforeUpdate hook runs after data changes on your component and the update cycle begins, right before the DOM is patched and re-rendered.</w:t>
      </w:r>
    </w:p>
    <w:p w:rsidR="007D189A" w:rsidRPr="007D189A" w:rsidRDefault="007D189A" w:rsidP="007D189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005CC5"/>
          <w:sz w:val="20"/>
          <w:szCs w:val="20"/>
        </w:rPr>
        <w:t>&gt;</w:t>
      </w:r>
    </w:p>
    <w:p w:rsidR="007D189A" w:rsidRPr="007D189A" w:rsidRDefault="007D189A" w:rsidP="007D189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{{counter}}</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r w:rsidRPr="007D189A">
        <w:rPr>
          <w:rFonts w:ascii="Consolas" w:eastAsia="Times New Roman" w:hAnsi="Consolas" w:cs="Courier New"/>
          <w:color w:val="6A737D"/>
          <w:sz w:val="20"/>
          <w:szCs w:val="20"/>
        </w:rPr>
        <w:t>// rest of the code</w:t>
      </w:r>
    </w:p>
    <w:p w:rsidR="007D189A" w:rsidRPr="007D189A" w:rsidRDefault="007D189A" w:rsidP="007D189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el</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24292E"/>
          <w:sz w:val="20"/>
          <w:szCs w:val="20"/>
        </w:rPr>
        <w:t>,</w:t>
      </w:r>
    </w:p>
    <w:p w:rsidR="007D189A" w:rsidRPr="007D189A" w:rsidRDefault="007D189A" w:rsidP="007D189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data</w:t>
      </w:r>
      <w:r w:rsidRPr="007D189A">
        <w:rPr>
          <w:rFonts w:ascii="Consolas" w:eastAsia="Times New Roman" w:hAnsi="Consolas" w:cs="Courier New"/>
          <w:color w:val="24292E"/>
          <w:sz w:val="20"/>
          <w:szCs w:val="20"/>
        </w:rPr>
        <w:t>() {</w:t>
      </w:r>
    </w:p>
    <w:p w:rsidR="007D189A" w:rsidRPr="007D189A" w:rsidRDefault="007D189A" w:rsidP="007D189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counter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0</w:t>
      </w:r>
    </w:p>
    <w:p w:rsidR="007D189A" w:rsidRPr="007D189A" w:rsidRDefault="007D189A" w:rsidP="007D189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created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w:t>
      </w:r>
    </w:p>
    <w:p w:rsidR="007D189A" w:rsidRPr="007D189A" w:rsidRDefault="007D189A" w:rsidP="007D189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setInterval</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this.</w:t>
      </w:r>
      <w:r w:rsidRPr="007D189A">
        <w:rPr>
          <w:rFonts w:ascii="Consolas" w:eastAsia="Times New Roman" w:hAnsi="Consolas" w:cs="Courier New"/>
          <w:color w:val="005CC5"/>
          <w:sz w:val="20"/>
          <w:szCs w:val="20"/>
        </w:rPr>
        <w:t>counter++</w:t>
      </w:r>
    </w:p>
    <w:p w:rsidR="007D189A" w:rsidRPr="007D189A" w:rsidRDefault="007D189A" w:rsidP="007D189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1000</w:t>
      </w:r>
      <w:r w:rsidRPr="007D189A">
        <w:rPr>
          <w:rFonts w:ascii="Consolas" w:eastAsia="Times New Roman" w:hAnsi="Consolas" w:cs="Courier New"/>
          <w:color w:val="24292E"/>
          <w:sz w:val="20"/>
          <w:szCs w:val="20"/>
        </w:rPr>
        <w:t>)</w:t>
      </w:r>
    </w:p>
    <w:p w:rsidR="007D189A" w:rsidRPr="007D189A" w:rsidRDefault="007D189A" w:rsidP="007D189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7D189A" w:rsidRPr="007D189A" w:rsidRDefault="007D189A" w:rsidP="007D189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beforeUpdate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w:t>
      </w:r>
    </w:p>
    <w:p w:rsidR="007D189A" w:rsidRPr="007D189A" w:rsidRDefault="007D189A" w:rsidP="007D189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(this.</w:t>
      </w:r>
      <w:r w:rsidRPr="007D189A">
        <w:rPr>
          <w:rFonts w:ascii="Consolas" w:eastAsia="Times New Roman" w:hAnsi="Consolas" w:cs="Courier New"/>
          <w:color w:val="005CC5"/>
          <w:sz w:val="20"/>
          <w:szCs w:val="20"/>
        </w:rPr>
        <w:t>counter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Logs the counter value every second, before the DOM updates.</w:t>
      </w:r>
    </w:p>
    <w:p w:rsidR="007D189A" w:rsidRPr="007D189A" w:rsidRDefault="007D189A" w:rsidP="007D189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2"/>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updated: This hook runs after data changes on your component and the DOM re-renders.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ref=</w:t>
      </w:r>
      <w:r w:rsidRPr="007D189A">
        <w:rPr>
          <w:rFonts w:ascii="Consolas" w:eastAsia="Times New Roman" w:hAnsi="Consolas" w:cs="Courier New"/>
          <w:color w:val="032F62"/>
          <w:sz w:val="20"/>
          <w:szCs w:val="20"/>
        </w:rPr>
        <w:t>"dom"</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{{counter}}</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r w:rsidRPr="007D189A">
        <w:rPr>
          <w:rFonts w:ascii="Consolas" w:eastAsia="Times New Roman" w:hAnsi="Consolas" w:cs="Courier New"/>
          <w:color w:val="6A737D"/>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el</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data</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counter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0</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created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setInterval</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this.</w:t>
      </w:r>
      <w:r w:rsidRPr="007D189A">
        <w:rPr>
          <w:rFonts w:ascii="Consolas" w:eastAsia="Times New Roman" w:hAnsi="Consolas" w:cs="Courier New"/>
          <w:color w:val="005CC5"/>
          <w:sz w:val="20"/>
          <w:szCs w:val="20"/>
        </w:rPr>
        <w:t>counter++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1000</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updated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this.</w:t>
      </w:r>
      <w:r w:rsidRPr="007D189A">
        <w:rPr>
          <w:rFonts w:ascii="Consolas" w:eastAsia="Times New Roman" w:hAnsi="Consolas" w:cs="Courier New"/>
          <w:color w:val="005CC5"/>
          <w:sz w:val="20"/>
          <w:szCs w:val="20"/>
        </w:rPr>
        <w:t>$refs</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'dom'</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textContent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this.</w:t>
      </w:r>
      <w:r w:rsidRPr="007D189A">
        <w:rPr>
          <w:rFonts w:ascii="Consolas" w:eastAsia="Times New Roman" w:hAnsi="Consolas" w:cs="Courier New"/>
          <w:color w:val="005CC5"/>
          <w:sz w:val="20"/>
          <w:szCs w:val="20"/>
        </w:rPr>
        <w:t>counter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Logs true every second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Destruction (Teardown):</w:t>
      </w:r>
      <w:r w:rsidRPr="007D189A">
        <w:rPr>
          <w:rFonts w:ascii="Segoe UI" w:eastAsia="Times New Roman" w:hAnsi="Segoe UI" w:cs="Segoe UI"/>
          <w:color w:val="24292E"/>
          <w:sz w:val="24"/>
          <w:szCs w:val="24"/>
        </w:rPr>
        <w:t> Destruction hooks allow you to perform actions when your component is destroyed, such as cleanup or analytics sending.</w:t>
      </w:r>
    </w:p>
    <w:p w:rsidR="007D189A" w:rsidRPr="007D189A" w:rsidRDefault="007D189A" w:rsidP="007D189A">
      <w:pPr>
        <w:numPr>
          <w:ilvl w:val="2"/>
          <w:numId w:val="7"/>
        </w:numPr>
        <w:shd w:val="clear" w:color="auto" w:fill="FFFFFF"/>
        <w:spacing w:beforeAutospacing="1" w:after="0" w:afterAutospacing="1" w:line="240" w:lineRule="auto"/>
        <w:ind w:left="216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beforeDestroy: </w:t>
      </w:r>
      <w:r w:rsidRPr="007D189A">
        <w:rPr>
          <w:rFonts w:ascii="Consolas" w:eastAsia="Times New Roman" w:hAnsi="Consolas" w:cs="Courier New"/>
          <w:color w:val="24292E"/>
          <w:sz w:val="20"/>
          <w:szCs w:val="20"/>
        </w:rPr>
        <w:t>beforeDestroy</w:t>
      </w:r>
      <w:r w:rsidRPr="007D189A">
        <w:rPr>
          <w:rFonts w:ascii="Segoe UI" w:eastAsia="Times New Roman" w:hAnsi="Segoe UI" w:cs="Segoe UI"/>
          <w:color w:val="24292E"/>
          <w:sz w:val="24"/>
          <w:szCs w:val="24"/>
        </w:rPr>
        <w:t> is fired right before teardown. If you need to cleanup events or reactive subscriptions, beforeDestroy would probably be the time to do it. Your component will still be fully present and functional.</w:t>
      </w:r>
    </w:p>
    <w:p w:rsidR="007D189A" w:rsidRPr="007D189A" w:rsidRDefault="007D189A" w:rsidP="007D189A">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data</w:t>
      </w:r>
      <w:r w:rsidRPr="007D189A">
        <w:rPr>
          <w:rFonts w:ascii="Consolas" w:eastAsia="Times New Roman" w:hAnsi="Consolas" w:cs="Courier New"/>
          <w:color w:val="24292E"/>
          <w:sz w:val="20"/>
          <w:szCs w:val="20"/>
        </w:rPr>
        <w:t>() {</w:t>
      </w:r>
    </w:p>
    <w:p w:rsidR="007D189A" w:rsidRPr="007D189A" w:rsidRDefault="007D189A" w:rsidP="007D189A">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message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'Welcome VueJS developers'</w:t>
      </w:r>
    </w:p>
    <w:p w:rsidR="007D189A" w:rsidRPr="007D189A" w:rsidRDefault="007D189A" w:rsidP="007D189A">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7D189A" w:rsidRPr="007D189A" w:rsidRDefault="007D189A" w:rsidP="007D189A">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beforeDestroy</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w:t>
      </w:r>
    </w:p>
    <w:p w:rsidR="007D189A" w:rsidRPr="007D189A" w:rsidRDefault="007D189A" w:rsidP="007D189A">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this.</w:t>
      </w:r>
      <w:r w:rsidRPr="007D189A">
        <w:rPr>
          <w:rFonts w:ascii="Consolas" w:eastAsia="Times New Roman" w:hAnsi="Consolas" w:cs="Courier New"/>
          <w:color w:val="005CC5"/>
          <w:sz w:val="20"/>
          <w:szCs w:val="20"/>
        </w:rPr>
        <w:t>message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null</w:t>
      </w:r>
    </w:p>
    <w:p w:rsidR="007D189A" w:rsidRPr="007D189A" w:rsidRDefault="007D189A" w:rsidP="007D189A">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delete</w:t>
      </w:r>
      <w:r w:rsidRPr="007D189A">
        <w:rPr>
          <w:rFonts w:ascii="Consolas" w:eastAsia="Times New Roman" w:hAnsi="Consolas" w:cs="Courier New"/>
          <w:color w:val="24292E"/>
          <w:sz w:val="20"/>
          <w:szCs w:val="20"/>
        </w:rPr>
        <w:t xml:space="preserve"> this.</w:t>
      </w:r>
      <w:r w:rsidRPr="007D189A">
        <w:rPr>
          <w:rFonts w:ascii="Consolas" w:eastAsia="Times New Roman" w:hAnsi="Consolas" w:cs="Courier New"/>
          <w:color w:val="005CC5"/>
          <w:sz w:val="20"/>
          <w:szCs w:val="20"/>
        </w:rPr>
        <w:t>message</w:t>
      </w:r>
    </w:p>
    <w:p w:rsidR="007D189A" w:rsidRPr="007D189A" w:rsidRDefault="007D189A" w:rsidP="007D189A">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numPr>
          <w:ilvl w:val="2"/>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destroyed: This hooks is called after your component has been destroyed, its directives have been unbound and its event listeners have been removed.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destroyed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 xml:space="preserve">(this) </w:t>
      </w:r>
      <w:r w:rsidRPr="007D189A">
        <w:rPr>
          <w:rFonts w:ascii="Consolas" w:eastAsia="Times New Roman" w:hAnsi="Consolas" w:cs="Courier New"/>
          <w:color w:val="6A737D"/>
          <w:sz w:val="20"/>
          <w:szCs w:val="20"/>
        </w:rPr>
        <w:t>// Nothing to show here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8"/>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conditional directives?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VueJS provides set of directives to show or hide elements based on conditions. The available directives are: </w:t>
      </w:r>
      <w:r w:rsidRPr="007D189A">
        <w:rPr>
          <w:rFonts w:ascii="Segoe UI" w:eastAsia="Times New Roman" w:hAnsi="Segoe UI" w:cs="Segoe UI"/>
          <w:b/>
          <w:bCs/>
          <w:color w:val="24292E"/>
          <w:sz w:val="24"/>
          <w:szCs w:val="24"/>
        </w:rPr>
        <w:t>v-if, v-else, v-else-if and v-show</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1. v-if:</w:t>
      </w:r>
      <w:r w:rsidRPr="007D189A">
        <w:rPr>
          <w:rFonts w:ascii="Segoe UI" w:eastAsia="Times New Roman" w:hAnsi="Segoe UI" w:cs="Segoe UI"/>
          <w:color w:val="24292E"/>
          <w:sz w:val="24"/>
          <w:szCs w:val="24"/>
        </w:rPr>
        <w:t> The v-if directive adds or removes DOM elements based on the given expression. For example, the below button will not show if isLoggedIn is set to false.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button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v-if=</w:t>
      </w:r>
      <w:r w:rsidRPr="007D189A">
        <w:rPr>
          <w:rFonts w:ascii="Consolas" w:eastAsia="Times New Roman" w:hAnsi="Consolas" w:cs="Courier New"/>
          <w:color w:val="032F62"/>
          <w:sz w:val="20"/>
          <w:szCs w:val="20"/>
        </w:rPr>
        <w:t>"isLoggedIn"</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Logout</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button</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also control multiple elements with a single v-if statement by wrapping all the elements in a </w:t>
      </w:r>
      <w:r w:rsidRPr="007D189A">
        <w:rPr>
          <w:rFonts w:ascii="Consolas" w:eastAsia="Times New Roman" w:hAnsi="Consolas" w:cs="Courier New"/>
          <w:color w:val="24292E"/>
          <w:sz w:val="20"/>
          <w:szCs w:val="20"/>
        </w:rPr>
        <w:t>&lt;template&gt;</w:t>
      </w:r>
      <w:r w:rsidRPr="007D189A">
        <w:rPr>
          <w:rFonts w:ascii="Segoe UI" w:eastAsia="Times New Roman" w:hAnsi="Segoe UI" w:cs="Segoe UI"/>
          <w:color w:val="24292E"/>
          <w:sz w:val="24"/>
          <w:szCs w:val="24"/>
        </w:rPr>
        <w:t> element with the condition. For example, you can have both label and button together conditionally applied,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v-if=</w:t>
      </w:r>
      <w:r w:rsidRPr="007D189A">
        <w:rPr>
          <w:rFonts w:ascii="Consolas" w:eastAsia="Times New Roman" w:hAnsi="Consolas" w:cs="Courier New"/>
          <w:color w:val="032F62"/>
          <w:sz w:val="20"/>
          <w:szCs w:val="20"/>
        </w:rPr>
        <w:t>"isLoggedIn"</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label</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Logout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button</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button</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Logout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button</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2. v-else:</w:t>
      </w:r>
      <w:r w:rsidRPr="007D189A">
        <w:rPr>
          <w:rFonts w:ascii="Segoe UI" w:eastAsia="Times New Roman" w:hAnsi="Segoe UI" w:cs="Segoe UI"/>
          <w:color w:val="24292E"/>
          <w:sz w:val="24"/>
          <w:szCs w:val="24"/>
        </w:rPr>
        <w:t> This directive is used to display content only when the expression adjacent v-if resolves to false. This is similar to else block in any programming language to display alternative content and it is preceded by v-if or v-else-if block. You don't need to pass any value to this. For example, v-else is used to display LogIn button if isLoggedIn is set to false(not logged in).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button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v-if=</w:t>
      </w:r>
      <w:r w:rsidRPr="007D189A">
        <w:rPr>
          <w:rFonts w:ascii="Consolas" w:eastAsia="Times New Roman" w:hAnsi="Consolas" w:cs="Courier New"/>
          <w:color w:val="032F62"/>
          <w:sz w:val="20"/>
          <w:szCs w:val="20"/>
        </w:rPr>
        <w:t>"isLoggedIn"</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Logout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button</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button v</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else</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Log</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In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/button&gt;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3. v-else-if:</w:t>
      </w:r>
      <w:r w:rsidRPr="007D189A">
        <w:rPr>
          <w:rFonts w:ascii="Segoe UI" w:eastAsia="Times New Roman" w:hAnsi="Segoe UI" w:cs="Segoe UI"/>
          <w:color w:val="24292E"/>
          <w:sz w:val="24"/>
          <w:szCs w:val="24"/>
        </w:rPr>
        <w:t> This directive is used when we need more than two options to be checked. For example, we want to display some text instead of LogIn button when ifLoginDisabled property is set to true. This can be achieved through v-else statement.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button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v-if=</w:t>
      </w:r>
      <w:r w:rsidRPr="007D189A">
        <w:rPr>
          <w:rFonts w:ascii="Consolas" w:eastAsia="Times New Roman" w:hAnsi="Consolas" w:cs="Courier New"/>
          <w:color w:val="032F62"/>
          <w:sz w:val="20"/>
          <w:szCs w:val="20"/>
        </w:rPr>
        <w:t>"isLoggedIn"</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Logout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button</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label v</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else</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if</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"isLoginDisabled"</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User</w:t>
      </w:r>
      <w:r w:rsidRPr="007D189A">
        <w:rPr>
          <w:rFonts w:ascii="Consolas" w:eastAsia="Times New Roman" w:hAnsi="Consolas" w:cs="Courier New"/>
          <w:color w:val="24292E"/>
          <w:sz w:val="20"/>
          <w:szCs w:val="20"/>
        </w:rPr>
        <w:t xml:space="preserve"> login disabled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/label&gt;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button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v-else&gt;</w:t>
      </w:r>
      <w:r w:rsidRPr="007D189A">
        <w:rPr>
          <w:rFonts w:ascii="Consolas" w:eastAsia="Times New Roman" w:hAnsi="Consolas" w:cs="Courier New"/>
          <w:color w:val="24292E"/>
          <w:sz w:val="20"/>
          <w:szCs w:val="20"/>
        </w:rPr>
        <w:t xml:space="preserve"> Log In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button</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4. v-show:</w:t>
      </w:r>
      <w:r w:rsidRPr="007D189A">
        <w:rPr>
          <w:rFonts w:ascii="Segoe UI" w:eastAsia="Times New Roman" w:hAnsi="Segoe UI" w:cs="Segoe UI"/>
          <w:color w:val="24292E"/>
          <w:sz w:val="24"/>
          <w:szCs w:val="24"/>
        </w:rPr>
        <w:t> This directive is similar to v-if but it renders all elements to the DOM and then uses the CSS display property to show/hide elements. This directive is recommended if the elements are switched on and off frequently.</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span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v-show=</w:t>
      </w:r>
      <w:r w:rsidRPr="007D189A">
        <w:rPr>
          <w:rFonts w:ascii="Consolas" w:eastAsia="Times New Roman" w:hAnsi="Consolas" w:cs="Courier New"/>
          <w:color w:val="032F62"/>
          <w:sz w:val="20"/>
          <w:szCs w:val="20"/>
        </w:rPr>
        <w:t>"user.name"</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Welcome user,{{user.name}}</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span</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1"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8"/>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difference between v-show and v-if directives?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Below are some of the main differences between between </w:t>
      </w:r>
      <w:r w:rsidRPr="007D189A">
        <w:rPr>
          <w:rFonts w:ascii="Segoe UI" w:eastAsia="Times New Roman" w:hAnsi="Segoe UI" w:cs="Segoe UI"/>
          <w:b/>
          <w:bCs/>
          <w:color w:val="24292E"/>
          <w:sz w:val="24"/>
          <w:szCs w:val="24"/>
        </w:rPr>
        <w:t>v-show</w:t>
      </w:r>
      <w:r w:rsidRPr="007D189A">
        <w:rPr>
          <w:rFonts w:ascii="Segoe UI" w:eastAsia="Times New Roman" w:hAnsi="Segoe UI" w:cs="Segoe UI"/>
          <w:color w:val="24292E"/>
          <w:sz w:val="24"/>
          <w:szCs w:val="24"/>
        </w:rPr>
        <w:t> and </w:t>
      </w:r>
      <w:r w:rsidRPr="007D189A">
        <w:rPr>
          <w:rFonts w:ascii="Segoe UI" w:eastAsia="Times New Roman" w:hAnsi="Segoe UI" w:cs="Segoe UI"/>
          <w:b/>
          <w:bCs/>
          <w:color w:val="24292E"/>
          <w:sz w:val="24"/>
          <w:szCs w:val="24"/>
        </w:rPr>
        <w:t>v-if</w:t>
      </w:r>
      <w:r w:rsidRPr="007D189A">
        <w:rPr>
          <w:rFonts w:ascii="Segoe UI" w:eastAsia="Times New Roman" w:hAnsi="Segoe UI" w:cs="Segoe UI"/>
          <w:color w:val="24292E"/>
          <w:sz w:val="24"/>
          <w:szCs w:val="24"/>
        </w:rPr>
        <w:t> directives,</w:t>
      </w:r>
    </w:p>
    <w:p w:rsidR="007D189A" w:rsidRPr="007D189A" w:rsidRDefault="007D189A" w:rsidP="007D189A">
      <w:pPr>
        <w:numPr>
          <w:ilvl w:val="1"/>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v-if only renders the element to the DOM if the expression passes whereas v-show renders all elements to the DOM and then uses the CSS display property to show/hide elements based on expression.</w:t>
      </w:r>
    </w:p>
    <w:p w:rsidR="007D189A" w:rsidRPr="007D189A" w:rsidRDefault="007D189A" w:rsidP="007D189A">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v-if supports v-else and v-else-if directives whereas v-show doesn't support else directives.</w:t>
      </w:r>
    </w:p>
    <w:p w:rsidR="007D189A" w:rsidRPr="007D189A" w:rsidRDefault="007D189A" w:rsidP="007D189A">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v-if has higher toggle costs while v-show has higher initial render costs. i.e, v-show has a performance advantage if the elements are switched on and off frequently, while the v-if has the advantage when it comes to initial render time.</w:t>
      </w:r>
    </w:p>
    <w:p w:rsidR="007D189A" w:rsidRPr="007D189A" w:rsidRDefault="007D189A" w:rsidP="007D189A">
      <w:pPr>
        <w:numPr>
          <w:ilvl w:val="1"/>
          <w:numId w:val="8"/>
        </w:numPr>
        <w:shd w:val="clear" w:color="auto" w:fill="FFFFFF"/>
        <w:spacing w:after="0" w:afterAutospacing="1" w:line="240" w:lineRule="auto"/>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v-if supports </w:t>
      </w:r>
      <w:r w:rsidRPr="007D189A">
        <w:rPr>
          <w:rFonts w:ascii="Consolas" w:eastAsia="Times New Roman" w:hAnsi="Consolas" w:cs="Courier New"/>
          <w:color w:val="24292E"/>
          <w:sz w:val="20"/>
          <w:szCs w:val="20"/>
        </w:rPr>
        <w:t>&lt;template&gt;</w:t>
      </w:r>
      <w:r w:rsidRPr="007D189A">
        <w:rPr>
          <w:rFonts w:ascii="Segoe UI" w:eastAsia="Times New Roman" w:hAnsi="Segoe UI" w:cs="Segoe UI"/>
          <w:color w:val="24292E"/>
          <w:sz w:val="24"/>
          <w:szCs w:val="24"/>
        </w:rPr>
        <w:t> tab but v-show doesn't support.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2"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8"/>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purpose of v-for directive?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built-in v-for directive allows us to loop through items in an array or object. You can iterate on each element in the array or object.</w:t>
      </w:r>
    </w:p>
    <w:p w:rsidR="007D189A" w:rsidRPr="007D189A" w:rsidRDefault="007D189A" w:rsidP="007D189A">
      <w:pPr>
        <w:numPr>
          <w:ilvl w:val="1"/>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Array usage: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ul</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032F62"/>
          <w:sz w:val="20"/>
          <w:szCs w:val="20"/>
        </w:rPr>
        <w:t>"list"</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li</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v-for=</w:t>
      </w:r>
      <w:r w:rsidRPr="007D189A">
        <w:rPr>
          <w:rFonts w:ascii="Consolas" w:eastAsia="Times New Roman" w:hAnsi="Consolas" w:cs="Courier New"/>
          <w:color w:val="032F62"/>
          <w:sz w:val="20"/>
          <w:szCs w:val="20"/>
        </w:rPr>
        <w:t>"(item, index) in items"</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index }} - {{ item.message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li</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ul</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var</w:t>
      </w:r>
      <w:r w:rsidRPr="007D189A">
        <w:rPr>
          <w:rFonts w:ascii="Consolas" w:eastAsia="Times New Roman" w:hAnsi="Consolas" w:cs="Courier New"/>
          <w:color w:val="24292E"/>
          <w:sz w:val="20"/>
          <w:szCs w:val="20"/>
        </w:rPr>
        <w:t xml:space="preserve"> vm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el</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'#list'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data</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items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message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'John'</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message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'Locke'</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also use </w:t>
      </w:r>
      <w:r w:rsidRPr="007D189A">
        <w:rPr>
          <w:rFonts w:ascii="Consolas" w:eastAsia="Times New Roman" w:hAnsi="Consolas" w:cs="Courier New"/>
          <w:color w:val="24292E"/>
          <w:sz w:val="20"/>
          <w:szCs w:val="20"/>
        </w:rPr>
        <w:t>of</w:t>
      </w:r>
      <w:r w:rsidRPr="007D189A">
        <w:rPr>
          <w:rFonts w:ascii="Segoe UI" w:eastAsia="Times New Roman" w:hAnsi="Segoe UI" w:cs="Segoe UI"/>
          <w:color w:val="24292E"/>
          <w:sz w:val="24"/>
          <w:szCs w:val="24"/>
        </w:rPr>
        <w:t> as the delimiter instead of </w:t>
      </w:r>
      <w:r w:rsidRPr="007D189A">
        <w:rPr>
          <w:rFonts w:ascii="Consolas" w:eastAsia="Times New Roman" w:hAnsi="Consolas" w:cs="Courier New"/>
          <w:color w:val="24292E"/>
          <w:sz w:val="20"/>
          <w:szCs w:val="20"/>
        </w:rPr>
        <w:t>in</w:t>
      </w:r>
      <w:r w:rsidRPr="007D189A">
        <w:rPr>
          <w:rFonts w:ascii="Segoe UI" w:eastAsia="Times New Roman" w:hAnsi="Segoe UI" w:cs="Segoe UI"/>
          <w:color w:val="24292E"/>
          <w:sz w:val="24"/>
          <w:szCs w:val="24"/>
        </w:rPr>
        <w:t>, similar to javascript iterators.</w:t>
      </w:r>
    </w:p>
    <w:p w:rsidR="007D189A" w:rsidRPr="007D189A" w:rsidRDefault="007D189A" w:rsidP="007D189A">
      <w:pPr>
        <w:numPr>
          <w:ilvl w:val="1"/>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Object usage: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032F62"/>
          <w:sz w:val="20"/>
          <w:szCs w:val="20"/>
        </w:rPr>
        <w:t>"object"</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v-for=</w:t>
      </w:r>
      <w:r w:rsidRPr="007D189A">
        <w:rPr>
          <w:rFonts w:ascii="Consolas" w:eastAsia="Times New Roman" w:hAnsi="Consolas" w:cs="Courier New"/>
          <w:color w:val="032F62"/>
          <w:sz w:val="20"/>
          <w:szCs w:val="20"/>
        </w:rPr>
        <w:t>"(value, key, index) of user"</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index }}. {{ key }}: {{ value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var</w:t>
      </w:r>
      <w:r w:rsidRPr="007D189A">
        <w:rPr>
          <w:rFonts w:ascii="Consolas" w:eastAsia="Times New Roman" w:hAnsi="Consolas" w:cs="Courier New"/>
          <w:color w:val="24292E"/>
          <w:sz w:val="20"/>
          <w:szCs w:val="20"/>
        </w:rPr>
        <w:t xml:space="preserve"> vm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el</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'#object'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data</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user</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firstName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'John'</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lastName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'Locke'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30</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3"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9"/>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vue instance?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Every Vue application works by creating a new Vue instance with the Vue function. Generally the variable vm (short for ViewModel) is used to refer Vue instance. You can create vue instance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var</w:t>
      </w:r>
      <w:r w:rsidRPr="007D189A">
        <w:rPr>
          <w:rFonts w:ascii="Consolas" w:eastAsia="Times New Roman" w:hAnsi="Consolas" w:cs="Courier New"/>
          <w:color w:val="24292E"/>
          <w:sz w:val="20"/>
          <w:szCs w:val="20"/>
        </w:rPr>
        <w:t xml:space="preserve"> vm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options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As mentioned in the above code snippets, you need to pass options object. You can find the full list of options in the API reference.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4"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9"/>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achieve conditional group of elements?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achieve conditional group of elements(toggle multiple elements at a time) by applying </w:t>
      </w:r>
      <w:r w:rsidRPr="007D189A">
        <w:rPr>
          <w:rFonts w:ascii="Segoe UI" w:eastAsia="Times New Roman" w:hAnsi="Segoe UI" w:cs="Segoe UI"/>
          <w:b/>
          <w:bCs/>
          <w:color w:val="24292E"/>
          <w:sz w:val="24"/>
          <w:szCs w:val="24"/>
        </w:rPr>
        <w:t>v-if</w:t>
      </w:r>
      <w:r w:rsidRPr="007D189A">
        <w:rPr>
          <w:rFonts w:ascii="Segoe UI" w:eastAsia="Times New Roman" w:hAnsi="Segoe UI" w:cs="Segoe UI"/>
          <w:color w:val="24292E"/>
          <w:sz w:val="24"/>
          <w:szCs w:val="24"/>
        </w:rPr>
        <w:t> directive on </w:t>
      </w:r>
      <w:r w:rsidRPr="007D189A">
        <w:rPr>
          <w:rFonts w:ascii="Consolas" w:eastAsia="Times New Roman" w:hAnsi="Consolas" w:cs="Courier New"/>
          <w:color w:val="24292E"/>
          <w:sz w:val="20"/>
          <w:szCs w:val="20"/>
        </w:rPr>
        <w:t>&lt;template&gt;</w:t>
      </w:r>
      <w:r w:rsidRPr="007D189A">
        <w:rPr>
          <w:rFonts w:ascii="Segoe UI" w:eastAsia="Times New Roman" w:hAnsi="Segoe UI" w:cs="Segoe UI"/>
          <w:color w:val="24292E"/>
          <w:sz w:val="24"/>
          <w:szCs w:val="24"/>
        </w:rPr>
        <w:t> element which works as invisible wrapper(no rendering) for group of elements.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you can conditionally group user details based on valid user condition.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v-if=</w:t>
      </w:r>
      <w:r w:rsidRPr="007D189A">
        <w:rPr>
          <w:rFonts w:ascii="Consolas" w:eastAsia="Times New Roman" w:hAnsi="Consolas" w:cs="Courier New"/>
          <w:color w:val="032F62"/>
          <w:sz w:val="20"/>
          <w:szCs w:val="20"/>
        </w:rPr>
        <w:t>"condition"</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h1</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Name</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h1</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Address</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Contact Details</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5"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9"/>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reuse elements with key attribute?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 always tries to render elements as efficient as possible. So it tries to reuse the elements instead of building them from scratch. But this behavior may cause problems in few scenarios.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if you try to render the same input element in both </w:t>
      </w:r>
      <w:r w:rsidRPr="007D189A">
        <w:rPr>
          <w:rFonts w:ascii="Consolas" w:eastAsia="Times New Roman" w:hAnsi="Consolas" w:cs="Courier New"/>
          <w:color w:val="24292E"/>
          <w:sz w:val="20"/>
          <w:szCs w:val="20"/>
        </w:rPr>
        <w:t>v-if</w:t>
      </w:r>
      <w:r w:rsidRPr="007D189A">
        <w:rPr>
          <w:rFonts w:ascii="Segoe UI" w:eastAsia="Times New Roman" w:hAnsi="Segoe UI" w:cs="Segoe UI"/>
          <w:color w:val="24292E"/>
          <w:sz w:val="24"/>
          <w:szCs w:val="24"/>
        </w:rPr>
        <w:t> and </w:t>
      </w:r>
      <w:r w:rsidRPr="007D189A">
        <w:rPr>
          <w:rFonts w:ascii="Consolas" w:eastAsia="Times New Roman" w:hAnsi="Consolas" w:cs="Courier New"/>
          <w:color w:val="24292E"/>
          <w:sz w:val="20"/>
          <w:szCs w:val="20"/>
        </w:rPr>
        <w:t>v-else</w:t>
      </w:r>
      <w:r w:rsidRPr="007D189A">
        <w:rPr>
          <w:rFonts w:ascii="Segoe UI" w:eastAsia="Times New Roman" w:hAnsi="Segoe UI" w:cs="Segoe UI"/>
          <w:color w:val="24292E"/>
          <w:sz w:val="24"/>
          <w:szCs w:val="24"/>
        </w:rPr>
        <w:t> blocks then it holds the previous value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v-if=</w:t>
      </w:r>
      <w:r w:rsidRPr="007D189A">
        <w:rPr>
          <w:rFonts w:ascii="Consolas" w:eastAsia="Times New Roman" w:hAnsi="Consolas" w:cs="Courier New"/>
          <w:color w:val="032F62"/>
          <w:sz w:val="20"/>
          <w:szCs w:val="20"/>
        </w:rPr>
        <w:t>"loginType === 'Admin'"</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label</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Admin</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label</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input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placeholder=</w:t>
      </w:r>
      <w:r w:rsidRPr="007D189A">
        <w:rPr>
          <w:rFonts w:ascii="Consolas" w:eastAsia="Times New Roman" w:hAnsi="Consolas" w:cs="Courier New"/>
          <w:color w:val="032F62"/>
          <w:sz w:val="20"/>
          <w:szCs w:val="20"/>
        </w:rPr>
        <w:t>"Enter your ID"</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v-else&gt;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label</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Guest</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label</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input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placeholder=</w:t>
      </w:r>
      <w:r w:rsidRPr="007D189A">
        <w:rPr>
          <w:rFonts w:ascii="Consolas" w:eastAsia="Times New Roman" w:hAnsi="Consolas" w:cs="Courier New"/>
          <w:color w:val="032F62"/>
          <w:sz w:val="20"/>
          <w:szCs w:val="20"/>
        </w:rPr>
        <w:t>"Enter your name"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this case, it shouldn't reuse. We can make both input elements as separate by applying </w:t>
      </w:r>
      <w:r w:rsidRPr="007D189A">
        <w:rPr>
          <w:rFonts w:ascii="Segoe UI" w:eastAsia="Times New Roman" w:hAnsi="Segoe UI" w:cs="Segoe UI"/>
          <w:b/>
          <w:bCs/>
          <w:color w:val="24292E"/>
          <w:sz w:val="24"/>
          <w:szCs w:val="24"/>
        </w:rPr>
        <w:t>key</w:t>
      </w:r>
      <w:r w:rsidRPr="007D189A">
        <w:rPr>
          <w:rFonts w:ascii="Segoe UI" w:eastAsia="Times New Roman" w:hAnsi="Segoe UI" w:cs="Segoe UI"/>
          <w:color w:val="24292E"/>
          <w:sz w:val="24"/>
          <w:szCs w:val="24"/>
        </w:rPr>
        <w:t> attribute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v-if=</w:t>
      </w:r>
      <w:r w:rsidRPr="007D189A">
        <w:rPr>
          <w:rFonts w:ascii="Consolas" w:eastAsia="Times New Roman" w:hAnsi="Consolas" w:cs="Courier New"/>
          <w:color w:val="032F62"/>
          <w:sz w:val="20"/>
          <w:szCs w:val="20"/>
        </w:rPr>
        <w:t>"loginType === 'Admin'"</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label</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Admin</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label</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input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placeholder=</w:t>
      </w:r>
      <w:r w:rsidRPr="007D189A">
        <w:rPr>
          <w:rFonts w:ascii="Consolas" w:eastAsia="Times New Roman" w:hAnsi="Consolas" w:cs="Courier New"/>
          <w:color w:val="032F62"/>
          <w:sz w:val="20"/>
          <w:szCs w:val="20"/>
        </w:rPr>
        <w:t>"Enter your ID"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key=</w:t>
      </w:r>
      <w:r w:rsidRPr="007D189A">
        <w:rPr>
          <w:rFonts w:ascii="Consolas" w:eastAsia="Times New Roman" w:hAnsi="Consolas" w:cs="Courier New"/>
          <w:color w:val="032F62"/>
          <w:sz w:val="20"/>
          <w:szCs w:val="20"/>
        </w:rPr>
        <w:t>"admin-id"</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v-else&gt;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label</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Guest</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label</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input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placeholder=</w:t>
      </w:r>
      <w:r w:rsidRPr="007D189A">
        <w:rPr>
          <w:rFonts w:ascii="Consolas" w:eastAsia="Times New Roman" w:hAnsi="Consolas" w:cs="Courier New"/>
          <w:color w:val="032F62"/>
          <w:sz w:val="20"/>
          <w:szCs w:val="20"/>
        </w:rPr>
        <w:t>"Enter your name"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key=</w:t>
      </w:r>
      <w:r w:rsidRPr="007D189A">
        <w:rPr>
          <w:rFonts w:ascii="Consolas" w:eastAsia="Times New Roman" w:hAnsi="Consolas" w:cs="Courier New"/>
          <w:color w:val="032F62"/>
          <w:sz w:val="20"/>
          <w:szCs w:val="20"/>
        </w:rPr>
        <w:t>"user-name"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above code make sure both inputs are independent and doesn't impact each other.</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6"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9"/>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Why should not use if and for directives together on the same element?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It is recommended not to use v-if on the same element as v-for. Because v-for directive has a higher priority than v-if.</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There are two cases where developers try to use this combination,</w:t>
      </w:r>
    </w:p>
    <w:p w:rsidR="007D189A" w:rsidRPr="007D189A" w:rsidRDefault="007D189A" w:rsidP="007D189A">
      <w:pPr>
        <w:numPr>
          <w:ilvl w:val="1"/>
          <w:numId w:val="10"/>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To filter items in a list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if you try to filter the list using v-if tag,</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ul</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li</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v-for=</w:t>
      </w:r>
      <w:r w:rsidRPr="007D189A">
        <w:rPr>
          <w:rFonts w:ascii="Consolas" w:eastAsia="Times New Roman" w:hAnsi="Consolas" w:cs="Courier New"/>
          <w:color w:val="032F62"/>
          <w:sz w:val="20"/>
          <w:szCs w:val="20"/>
        </w:rPr>
        <w:t>"user in users"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v-if=</w:t>
      </w:r>
      <w:r w:rsidRPr="007D189A">
        <w:rPr>
          <w:rFonts w:ascii="Consolas" w:eastAsia="Times New Roman" w:hAnsi="Consolas" w:cs="Courier New"/>
          <w:color w:val="032F62"/>
          <w:sz w:val="20"/>
          <w:szCs w:val="20"/>
        </w:rPr>
        <w:t>"user.isActive"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key=</w:t>
      </w:r>
      <w:r w:rsidRPr="007D189A">
        <w:rPr>
          <w:rFonts w:ascii="Consolas" w:eastAsia="Times New Roman" w:hAnsi="Consolas" w:cs="Courier New"/>
          <w:color w:val="032F62"/>
          <w:sz w:val="20"/>
          <w:szCs w:val="20"/>
        </w:rPr>
        <w:t>"user.id"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user.name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li</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ul</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This can be avoided by preparing the filtered list using computed property on the initial list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computed: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activeUsers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this.</w:t>
      </w:r>
      <w:r w:rsidRPr="007D189A">
        <w:rPr>
          <w:rFonts w:ascii="Consolas" w:eastAsia="Times New Roman" w:hAnsi="Consolas" w:cs="Courier New"/>
          <w:color w:val="005CC5"/>
          <w:sz w:val="20"/>
          <w:szCs w:val="20"/>
        </w:rPr>
        <w:t>users</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filter</w:t>
      </w:r>
      <w:r w:rsidRPr="007D189A">
        <w:rPr>
          <w:rFonts w:ascii="Consolas" w:eastAsia="Times New Roman" w:hAnsi="Consolas" w:cs="Courier New"/>
          <w:color w:val="24292E"/>
          <w:sz w:val="20"/>
          <w:szCs w:val="20"/>
        </w:rPr>
        <w:t>(</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(user)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user.</w:t>
      </w:r>
      <w:r w:rsidRPr="007D189A">
        <w:rPr>
          <w:rFonts w:ascii="Consolas" w:eastAsia="Times New Roman" w:hAnsi="Consolas" w:cs="Courier New"/>
          <w:color w:val="005CC5"/>
          <w:sz w:val="20"/>
          <w:szCs w:val="20"/>
        </w:rPr>
        <w:t>isActive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6A737D"/>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6A737D"/>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&lt;ul&gt;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li</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v-for=</w:t>
      </w:r>
      <w:r w:rsidRPr="007D189A">
        <w:rPr>
          <w:rFonts w:ascii="Consolas" w:eastAsia="Times New Roman" w:hAnsi="Consolas" w:cs="Courier New"/>
          <w:color w:val="032F62"/>
          <w:sz w:val="20"/>
          <w:szCs w:val="20"/>
        </w:rPr>
        <w:t>"user in activeUsers"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key=</w:t>
      </w:r>
      <w:r w:rsidRPr="007D189A">
        <w:rPr>
          <w:rFonts w:ascii="Consolas" w:eastAsia="Times New Roman" w:hAnsi="Consolas" w:cs="Courier New"/>
          <w:color w:val="032F62"/>
          <w:sz w:val="20"/>
          <w:szCs w:val="20"/>
        </w:rPr>
        <w:t>"user.id"</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user.name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li</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ul</w:t>
      </w:r>
      <w:r w:rsidRPr="007D189A">
        <w:rPr>
          <w:rFonts w:ascii="Consolas" w:eastAsia="Times New Roman" w:hAnsi="Consolas" w:cs="Courier New"/>
          <w:color w:val="005CC5"/>
          <w:sz w:val="20"/>
          <w:szCs w:val="20"/>
        </w:rPr>
        <w:t>&gt;</w:t>
      </w:r>
    </w:p>
    <w:p w:rsidR="007D189A" w:rsidRPr="007D189A" w:rsidRDefault="007D189A" w:rsidP="007D189A">
      <w:pPr>
        <w:numPr>
          <w:ilvl w:val="1"/>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To avoid rendering a list if it should be hidden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if you try to conditionally check if the user is to be shown or hidden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ul</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li</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v-for=</w:t>
      </w:r>
      <w:r w:rsidRPr="007D189A">
        <w:rPr>
          <w:rFonts w:ascii="Consolas" w:eastAsia="Times New Roman" w:hAnsi="Consolas" w:cs="Courier New"/>
          <w:color w:val="032F62"/>
          <w:sz w:val="20"/>
          <w:szCs w:val="20"/>
        </w:rPr>
        <w:t>"user in users"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v-if=</w:t>
      </w:r>
      <w:r w:rsidRPr="007D189A">
        <w:rPr>
          <w:rFonts w:ascii="Consolas" w:eastAsia="Times New Roman" w:hAnsi="Consolas" w:cs="Courier New"/>
          <w:color w:val="032F62"/>
          <w:sz w:val="20"/>
          <w:szCs w:val="20"/>
        </w:rPr>
        <w:t>"shouldShowUsers"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key=</w:t>
      </w:r>
      <w:r w:rsidRPr="007D189A">
        <w:rPr>
          <w:rFonts w:ascii="Consolas" w:eastAsia="Times New Roman" w:hAnsi="Consolas" w:cs="Courier New"/>
          <w:color w:val="032F62"/>
          <w:sz w:val="20"/>
          <w:szCs w:val="20"/>
        </w:rPr>
        <w:t>"user.id"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user.name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li</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ul</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This can be solved by moving the condition to a parent by avoiding this check for each user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ul</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v-if=</w:t>
      </w:r>
      <w:r w:rsidRPr="007D189A">
        <w:rPr>
          <w:rFonts w:ascii="Consolas" w:eastAsia="Times New Roman" w:hAnsi="Consolas" w:cs="Courier New"/>
          <w:color w:val="032F62"/>
          <w:sz w:val="20"/>
          <w:szCs w:val="20"/>
        </w:rPr>
        <w:t>"shouldShowUsers"</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li</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v-for=</w:t>
      </w:r>
      <w:r w:rsidRPr="007D189A">
        <w:rPr>
          <w:rFonts w:ascii="Consolas" w:eastAsia="Times New Roman" w:hAnsi="Consolas" w:cs="Courier New"/>
          <w:color w:val="032F62"/>
          <w:sz w:val="20"/>
          <w:szCs w:val="20"/>
        </w:rPr>
        <w:t>"user in users"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key=</w:t>
      </w:r>
      <w:r w:rsidRPr="007D189A">
        <w:rPr>
          <w:rFonts w:ascii="Consolas" w:eastAsia="Times New Roman" w:hAnsi="Consolas" w:cs="Courier New"/>
          <w:color w:val="032F62"/>
          <w:sz w:val="20"/>
          <w:szCs w:val="20"/>
        </w:rPr>
        <w:t>"user.id"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user.name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li</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ul</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1"/>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Why do you need to use key attribute on for directive?</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order to track each node’s identity, and thus reuse and reorder existing elements, you need to provide a unique </w:t>
      </w:r>
      <w:r w:rsidRPr="007D189A">
        <w:rPr>
          <w:rFonts w:ascii="Consolas" w:eastAsia="Times New Roman" w:hAnsi="Consolas" w:cs="Courier New"/>
          <w:color w:val="24292E"/>
          <w:sz w:val="20"/>
          <w:szCs w:val="20"/>
        </w:rPr>
        <w:t>key</w:t>
      </w:r>
      <w:r w:rsidRPr="007D189A">
        <w:rPr>
          <w:rFonts w:ascii="Segoe UI" w:eastAsia="Times New Roman" w:hAnsi="Segoe UI" w:cs="Segoe UI"/>
          <w:color w:val="24292E"/>
          <w:sz w:val="24"/>
          <w:szCs w:val="24"/>
        </w:rPr>
        <w:t> attribute for each item with in </w:t>
      </w:r>
      <w:r w:rsidRPr="007D189A">
        <w:rPr>
          <w:rFonts w:ascii="Consolas" w:eastAsia="Times New Roman" w:hAnsi="Consolas" w:cs="Courier New"/>
          <w:color w:val="24292E"/>
          <w:sz w:val="20"/>
          <w:szCs w:val="20"/>
        </w:rPr>
        <w:t>v-for</w:t>
      </w:r>
      <w:r w:rsidRPr="007D189A">
        <w:rPr>
          <w:rFonts w:ascii="Segoe UI" w:eastAsia="Times New Roman" w:hAnsi="Segoe UI" w:cs="Segoe UI"/>
          <w:color w:val="24292E"/>
          <w:sz w:val="24"/>
          <w:szCs w:val="24"/>
        </w:rPr>
        <w:t> iteration. An ideal value for key would be the unique id of each item.</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 us take an example usage,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v-for=</w:t>
      </w:r>
      <w:r w:rsidRPr="007D189A">
        <w:rPr>
          <w:rFonts w:ascii="Consolas" w:eastAsia="Times New Roman" w:hAnsi="Consolas" w:cs="Courier New"/>
          <w:color w:val="032F62"/>
          <w:sz w:val="20"/>
          <w:szCs w:val="20"/>
        </w:rPr>
        <w:t>"item in items"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key=</w:t>
      </w:r>
      <w:r w:rsidRPr="007D189A">
        <w:rPr>
          <w:rFonts w:ascii="Consolas" w:eastAsia="Times New Roman" w:hAnsi="Consolas" w:cs="Courier New"/>
          <w:color w:val="032F62"/>
          <w:sz w:val="20"/>
          <w:szCs w:val="20"/>
        </w:rPr>
        <w:t>"item.id"</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{{item.name}}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Hence, It is always recommended to provide a key with v-for whenever possible, unless the iterated DOM content is simple.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Note:</w:t>
      </w:r>
      <w:r w:rsidRPr="007D189A">
        <w:rPr>
          <w:rFonts w:ascii="Segoe UI" w:eastAsia="Times New Roman" w:hAnsi="Segoe UI" w:cs="Segoe UI"/>
          <w:color w:val="24292E"/>
          <w:sz w:val="24"/>
          <w:szCs w:val="24"/>
        </w:rPr>
        <w:t> You shouldn’t use non-primitive values like objects and arrays as v-for keys. Use string or numeric values instead.</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8"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1"/>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array detection mutation methods?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As the name suggests, mutation methods modifies the original array.</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Below are the list of array mutation methods which trigger view updates.</w:t>
      </w:r>
    </w:p>
    <w:p w:rsidR="007D189A" w:rsidRPr="007D189A" w:rsidRDefault="007D189A" w:rsidP="007D189A">
      <w:pPr>
        <w:numPr>
          <w:ilvl w:val="1"/>
          <w:numId w:val="12"/>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push()</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pop()</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shift()</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unshift()</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splice()</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sort()</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reverse()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If you perform any of the above mutation method on the list then it triggers view update. For example, push method on array named 'items' trigger a view update,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vm.</w:t>
      </w:r>
      <w:r w:rsidRPr="007D189A">
        <w:rPr>
          <w:rFonts w:ascii="Consolas" w:eastAsia="Times New Roman" w:hAnsi="Consolas" w:cs="Courier New"/>
          <w:color w:val="005CC5"/>
          <w:sz w:val="20"/>
          <w:szCs w:val="20"/>
        </w:rPr>
        <w:t>todos</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push</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message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'Baz'</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array detection non-mutation methods?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methods which do not mutate the original array but always return a new array are called non-mutation methods.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Below are the list of non-mutation methods,</w:t>
      </w:r>
    </w:p>
    <w:p w:rsidR="007D189A" w:rsidRPr="007D189A" w:rsidRDefault="007D189A" w:rsidP="007D189A">
      <w:pPr>
        <w:numPr>
          <w:ilvl w:val="1"/>
          <w:numId w:val="12"/>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filter()</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concat()</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slice()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lets take a todo list where it replaces the old array with new one based on status filter,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vm.</w:t>
      </w:r>
      <w:r w:rsidRPr="007D189A">
        <w:rPr>
          <w:rFonts w:ascii="Consolas" w:eastAsia="Times New Roman" w:hAnsi="Consolas" w:cs="Courier New"/>
          <w:color w:val="005CC5"/>
          <w:sz w:val="20"/>
          <w:szCs w:val="20"/>
        </w:rPr>
        <w:t>todos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vm.</w:t>
      </w:r>
      <w:r w:rsidRPr="007D189A">
        <w:rPr>
          <w:rFonts w:ascii="Consolas" w:eastAsia="Times New Roman" w:hAnsi="Consolas" w:cs="Courier New"/>
          <w:color w:val="005CC5"/>
          <w:sz w:val="20"/>
          <w:szCs w:val="20"/>
        </w:rPr>
        <w:t>todos</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filter</w:t>
      </w:r>
      <w:r w:rsidRPr="007D189A">
        <w:rPr>
          <w:rFonts w:ascii="Consolas" w:eastAsia="Times New Roman" w:hAnsi="Consolas" w:cs="Courier New"/>
          <w:color w:val="24292E"/>
          <w:sz w:val="20"/>
          <w:szCs w:val="20"/>
        </w:rPr>
        <w:t>(</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(todo)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todo.</w:t>
      </w:r>
      <w:r w:rsidRPr="007D189A">
        <w:rPr>
          <w:rFonts w:ascii="Consolas" w:eastAsia="Times New Roman" w:hAnsi="Consolas" w:cs="Courier New"/>
          <w:color w:val="005CC5"/>
          <w:sz w:val="20"/>
          <w:szCs w:val="20"/>
        </w:rPr>
        <w:t>status</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match</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/Completed/</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This approach won't re-render the entire list due to VueJS implementation.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caveats of array changes detection?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 cannot detect changes for the array in the below two cases,</w:t>
      </w:r>
    </w:p>
    <w:p w:rsidR="007D189A" w:rsidRPr="007D189A" w:rsidRDefault="007D189A" w:rsidP="007D189A">
      <w:pPr>
        <w:numPr>
          <w:ilvl w:val="1"/>
          <w:numId w:val="12"/>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When you directly set an item with the index,For example,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vm.</w:t>
      </w:r>
      <w:r w:rsidRPr="007D189A">
        <w:rPr>
          <w:rFonts w:ascii="Consolas" w:eastAsia="Times New Roman" w:hAnsi="Consolas" w:cs="Courier New"/>
          <w:color w:val="005CC5"/>
          <w:sz w:val="20"/>
          <w:szCs w:val="20"/>
        </w:rPr>
        <w:t>todos</w:t>
      </w:r>
      <w:r w:rsidRPr="007D189A">
        <w:rPr>
          <w:rFonts w:ascii="Consolas" w:eastAsia="Times New Roman" w:hAnsi="Consolas" w:cs="Courier New"/>
          <w:color w:val="24292E"/>
          <w:sz w:val="20"/>
          <w:szCs w:val="20"/>
        </w:rPr>
        <w:t xml:space="preserve">[indexOfTodo]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newTodo</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When you modify the length of the array, For example,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vm.</w:t>
      </w:r>
      <w:r w:rsidRPr="007D189A">
        <w:rPr>
          <w:rFonts w:ascii="Consolas" w:eastAsia="Times New Roman" w:hAnsi="Consolas" w:cs="Courier New"/>
          <w:color w:val="005CC5"/>
          <w:sz w:val="20"/>
          <w:szCs w:val="20"/>
        </w:rPr>
        <w:t>todos</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length</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todosLength</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overcome both the caveats using </w:t>
      </w:r>
      <w:r w:rsidRPr="007D189A">
        <w:rPr>
          <w:rFonts w:ascii="Consolas" w:eastAsia="Times New Roman" w:hAnsi="Consolas" w:cs="Courier New"/>
          <w:color w:val="24292E"/>
          <w:sz w:val="20"/>
          <w:szCs w:val="20"/>
        </w:rPr>
        <w:t>set</w:t>
      </w:r>
      <w:r w:rsidRPr="007D189A">
        <w:rPr>
          <w:rFonts w:ascii="Segoe UI" w:eastAsia="Times New Roman" w:hAnsi="Segoe UI" w:cs="Segoe UI"/>
          <w:color w:val="24292E"/>
          <w:sz w:val="24"/>
          <w:szCs w:val="24"/>
        </w:rPr>
        <w:t> and </w:t>
      </w:r>
      <w:r w:rsidRPr="007D189A">
        <w:rPr>
          <w:rFonts w:ascii="Consolas" w:eastAsia="Times New Roman" w:hAnsi="Consolas" w:cs="Courier New"/>
          <w:color w:val="24292E"/>
          <w:sz w:val="20"/>
          <w:szCs w:val="20"/>
        </w:rPr>
        <w:t>splice</w:t>
      </w:r>
      <w:r w:rsidRPr="007D189A">
        <w:rPr>
          <w:rFonts w:ascii="Segoe UI" w:eastAsia="Times New Roman" w:hAnsi="Segoe UI" w:cs="Segoe UI"/>
          <w:color w:val="24292E"/>
          <w:sz w:val="24"/>
          <w:szCs w:val="24"/>
        </w:rPr>
        <w:t> methods, Let's see the solutions with an examples,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First use case solution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Vue.set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set</w:t>
      </w:r>
      <w:r w:rsidRPr="007D189A">
        <w:rPr>
          <w:rFonts w:ascii="Consolas" w:eastAsia="Times New Roman" w:hAnsi="Consolas" w:cs="Courier New"/>
          <w:color w:val="24292E"/>
          <w:sz w:val="20"/>
          <w:szCs w:val="20"/>
        </w:rPr>
        <w:t>(vm.</w:t>
      </w:r>
      <w:r w:rsidRPr="007D189A">
        <w:rPr>
          <w:rFonts w:ascii="Consolas" w:eastAsia="Times New Roman" w:hAnsi="Consolas" w:cs="Courier New"/>
          <w:color w:val="005CC5"/>
          <w:sz w:val="20"/>
          <w:szCs w:val="20"/>
        </w:rPr>
        <w:t>todos</w:t>
      </w:r>
      <w:r w:rsidRPr="007D189A">
        <w:rPr>
          <w:rFonts w:ascii="Consolas" w:eastAsia="Times New Roman" w:hAnsi="Consolas" w:cs="Courier New"/>
          <w:color w:val="24292E"/>
          <w:sz w:val="20"/>
          <w:szCs w:val="20"/>
        </w:rPr>
        <w:t>, indexOfTodo, newTodoValue)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(or)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Array.prototype.splice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vm.</w:t>
      </w:r>
      <w:r w:rsidRPr="007D189A">
        <w:rPr>
          <w:rFonts w:ascii="Consolas" w:eastAsia="Times New Roman" w:hAnsi="Consolas" w:cs="Courier New"/>
          <w:color w:val="005CC5"/>
          <w:sz w:val="20"/>
          <w:szCs w:val="20"/>
        </w:rPr>
        <w:t>todos</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splice</w:t>
      </w:r>
      <w:r w:rsidRPr="007D189A">
        <w:rPr>
          <w:rFonts w:ascii="Consolas" w:eastAsia="Times New Roman" w:hAnsi="Consolas" w:cs="Courier New"/>
          <w:color w:val="24292E"/>
          <w:sz w:val="20"/>
          <w:szCs w:val="20"/>
        </w:rPr>
        <w:t xml:space="preserve">(indexOfTodo, </w:t>
      </w:r>
      <w:r w:rsidRPr="007D189A">
        <w:rPr>
          <w:rFonts w:ascii="Consolas" w:eastAsia="Times New Roman" w:hAnsi="Consolas" w:cs="Courier New"/>
          <w:color w:val="005CC5"/>
          <w:sz w:val="20"/>
          <w:szCs w:val="20"/>
        </w:rPr>
        <w:t>1</w:t>
      </w:r>
      <w:r w:rsidRPr="007D189A">
        <w:rPr>
          <w:rFonts w:ascii="Consolas" w:eastAsia="Times New Roman" w:hAnsi="Consolas" w:cs="Courier New"/>
          <w:color w:val="24292E"/>
          <w:sz w:val="20"/>
          <w:szCs w:val="20"/>
        </w:rPr>
        <w:t>, newTodoValue)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Second use case solution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vm.</w:t>
      </w:r>
      <w:r w:rsidRPr="007D189A">
        <w:rPr>
          <w:rFonts w:ascii="Consolas" w:eastAsia="Times New Roman" w:hAnsi="Consolas" w:cs="Courier New"/>
          <w:color w:val="005CC5"/>
          <w:sz w:val="20"/>
          <w:szCs w:val="20"/>
        </w:rPr>
        <w:t>todos</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splice</w:t>
      </w:r>
      <w:r w:rsidRPr="007D189A">
        <w:rPr>
          <w:rFonts w:ascii="Consolas" w:eastAsia="Times New Roman" w:hAnsi="Consolas" w:cs="Courier New"/>
          <w:color w:val="24292E"/>
          <w:sz w:val="20"/>
          <w:szCs w:val="20"/>
        </w:rPr>
        <w:t>(todosLength)</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1"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caveats of object changes detection?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 cannot detect changes for the object in property addition or deletion.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an example of user data changes,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var</w:t>
      </w:r>
      <w:r w:rsidRPr="007D189A">
        <w:rPr>
          <w:rFonts w:ascii="Consolas" w:eastAsia="Times New Roman" w:hAnsi="Consolas" w:cs="Courier New"/>
          <w:color w:val="24292E"/>
          <w:sz w:val="20"/>
          <w:szCs w:val="20"/>
        </w:rPr>
        <w:t xml:space="preserve"> vm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data</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user</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name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'John'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`vm.name` is now reactive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vm.</w:t>
      </w:r>
      <w:r w:rsidRPr="007D189A">
        <w:rPr>
          <w:rFonts w:ascii="Consolas" w:eastAsia="Times New Roman" w:hAnsi="Consolas" w:cs="Courier New"/>
          <w:color w:val="005CC5"/>
          <w:sz w:val="20"/>
          <w:szCs w:val="20"/>
        </w:rPr>
        <w:t>email</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john@email.</w:t>
      </w:r>
      <w:r w:rsidRPr="007D189A">
        <w:rPr>
          <w:rFonts w:ascii="Consolas" w:eastAsia="Times New Roman" w:hAnsi="Consolas" w:cs="Courier New"/>
          <w:color w:val="005CC5"/>
          <w:sz w:val="20"/>
          <w:szCs w:val="20"/>
        </w:rPr>
        <w:t>com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`vm.email` is NOT reactive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overcome this scenario using the Vue.set(object, key, value) method or Object.assign(),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set</w:t>
      </w:r>
      <w:r w:rsidRPr="007D189A">
        <w:rPr>
          <w:rFonts w:ascii="Consolas" w:eastAsia="Times New Roman" w:hAnsi="Consolas" w:cs="Courier New"/>
          <w:color w:val="24292E"/>
          <w:sz w:val="20"/>
          <w:szCs w:val="20"/>
        </w:rPr>
        <w:t>(vm.</w:t>
      </w:r>
      <w:r w:rsidRPr="007D189A">
        <w:rPr>
          <w:rFonts w:ascii="Consolas" w:eastAsia="Times New Roman" w:hAnsi="Consolas" w:cs="Courier New"/>
          <w:color w:val="005CC5"/>
          <w:sz w:val="20"/>
          <w:szCs w:val="20"/>
        </w:rPr>
        <w:t>user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'email'</w:t>
      </w:r>
      <w:r w:rsidRPr="007D189A">
        <w:rPr>
          <w:rFonts w:ascii="Consolas" w:eastAsia="Times New Roman" w:hAnsi="Consolas" w:cs="Courier New"/>
          <w:color w:val="24292E"/>
          <w:sz w:val="20"/>
          <w:szCs w:val="20"/>
        </w:rPr>
        <w:t>, john@email.</w:t>
      </w:r>
      <w:r w:rsidRPr="007D189A">
        <w:rPr>
          <w:rFonts w:ascii="Consolas" w:eastAsia="Times New Roman" w:hAnsi="Consolas" w:cs="Courier New"/>
          <w:color w:val="005CC5"/>
          <w:sz w:val="20"/>
          <w:szCs w:val="20"/>
        </w:rPr>
        <w:t>com</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(or)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vm.</w:t>
      </w:r>
      <w:r w:rsidRPr="007D189A">
        <w:rPr>
          <w:rFonts w:ascii="Consolas" w:eastAsia="Times New Roman" w:hAnsi="Consolas" w:cs="Courier New"/>
          <w:color w:val="005CC5"/>
          <w:sz w:val="20"/>
          <w:szCs w:val="20"/>
        </w:rPr>
        <w:t>user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Object</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assign</w:t>
      </w:r>
      <w:r w:rsidRPr="007D189A">
        <w:rPr>
          <w:rFonts w:ascii="Consolas" w:eastAsia="Times New Roman" w:hAnsi="Consolas" w:cs="Courier New"/>
          <w:color w:val="24292E"/>
          <w:sz w:val="20"/>
          <w:szCs w:val="20"/>
        </w:rPr>
        <w:t>({}, vm.</w:t>
      </w:r>
      <w:r w:rsidRPr="007D189A">
        <w:rPr>
          <w:rFonts w:ascii="Consolas" w:eastAsia="Times New Roman" w:hAnsi="Consolas" w:cs="Courier New"/>
          <w:color w:val="005CC5"/>
          <w:sz w:val="20"/>
          <w:szCs w:val="20"/>
        </w:rPr>
        <w:t>user</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email</w:t>
      </w:r>
      <w:r w:rsidRPr="007D189A">
        <w:rPr>
          <w:rFonts w:ascii="Consolas" w:eastAsia="Times New Roman" w:hAnsi="Consolas" w:cs="Courier New"/>
          <w:color w:val="24292E"/>
          <w:sz w:val="20"/>
          <w:szCs w:val="20"/>
        </w:rPr>
        <w:t>: john@email.</w:t>
      </w:r>
      <w:r w:rsidRPr="007D189A">
        <w:rPr>
          <w:rFonts w:ascii="Consolas" w:eastAsia="Times New Roman" w:hAnsi="Consolas" w:cs="Courier New"/>
          <w:color w:val="005CC5"/>
          <w:sz w:val="20"/>
          <w:szCs w:val="20"/>
        </w:rPr>
        <w:t>com</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2"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use v-for directive with a range?</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also use integer type(say 'n') for </w:t>
      </w:r>
      <w:r w:rsidRPr="007D189A">
        <w:rPr>
          <w:rFonts w:ascii="Consolas" w:eastAsia="Times New Roman" w:hAnsi="Consolas" w:cs="Courier New"/>
          <w:color w:val="24292E"/>
          <w:sz w:val="20"/>
          <w:szCs w:val="20"/>
        </w:rPr>
        <w:t>v-for</w:t>
      </w:r>
      <w:r w:rsidRPr="007D189A">
        <w:rPr>
          <w:rFonts w:ascii="Segoe UI" w:eastAsia="Times New Roman" w:hAnsi="Segoe UI" w:cs="Segoe UI"/>
          <w:color w:val="24292E"/>
          <w:sz w:val="24"/>
          <w:szCs w:val="24"/>
        </w:rPr>
        <w:t> directive which repeats the element many times.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span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v-for=</w:t>
      </w:r>
      <w:r w:rsidRPr="007D189A">
        <w:rPr>
          <w:rFonts w:ascii="Consolas" w:eastAsia="Times New Roman" w:hAnsi="Consolas" w:cs="Courier New"/>
          <w:color w:val="032F62"/>
          <w:sz w:val="20"/>
          <w:szCs w:val="20"/>
        </w:rPr>
        <w:t>"n in 20"</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n }}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span</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It displays the number 1 to 20.</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3"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use v-for directive on template?</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Just similar to v-if directive on template, you can also use a </w:t>
      </w:r>
      <w:r w:rsidRPr="007D189A">
        <w:rPr>
          <w:rFonts w:ascii="Consolas" w:eastAsia="Times New Roman" w:hAnsi="Consolas" w:cs="Courier New"/>
          <w:color w:val="24292E"/>
          <w:sz w:val="20"/>
          <w:szCs w:val="20"/>
        </w:rPr>
        <w:t>&lt;template&gt;</w:t>
      </w:r>
      <w:r w:rsidRPr="007D189A">
        <w:rPr>
          <w:rFonts w:ascii="Segoe UI" w:eastAsia="Times New Roman" w:hAnsi="Segoe UI" w:cs="Segoe UI"/>
          <w:color w:val="24292E"/>
          <w:sz w:val="24"/>
          <w:szCs w:val="24"/>
        </w:rPr>
        <w:t> tag with v-for directive to render a block of multiple elements.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a todo example,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ul</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v-for=</w:t>
      </w:r>
      <w:r w:rsidRPr="007D189A">
        <w:rPr>
          <w:rFonts w:ascii="Consolas" w:eastAsia="Times New Roman" w:hAnsi="Consolas" w:cs="Courier New"/>
          <w:color w:val="032F62"/>
          <w:sz w:val="20"/>
          <w:szCs w:val="20"/>
        </w:rPr>
        <w:t>"todo in todos"</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li</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todo.title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li</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li</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class=</w:t>
      </w:r>
      <w:r w:rsidRPr="007D189A">
        <w:rPr>
          <w:rFonts w:ascii="Consolas" w:eastAsia="Times New Roman" w:hAnsi="Consolas" w:cs="Courier New"/>
          <w:color w:val="032F62"/>
          <w:sz w:val="20"/>
          <w:szCs w:val="20"/>
        </w:rPr>
        <w:t>"divider"</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li</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ul</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4"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use event handlers?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use event handlers in vue similar to plain javascript. The method calls also support the special $event variable.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button</w:t>
      </w:r>
      <w:r w:rsidRPr="007D189A">
        <w:rPr>
          <w:rFonts w:ascii="Consolas" w:eastAsia="Times New Roman" w:hAnsi="Consolas" w:cs="Courier New"/>
          <w:color w:val="24292E"/>
          <w:sz w:val="20"/>
          <w:szCs w:val="20"/>
        </w:rPr>
        <w:t xml:space="preserve"> v-on:click</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"show('Welcome to VueJS world', $event)"</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Submit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button</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methods: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show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(message, event)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now we have access to the native event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if</w:t>
      </w:r>
      <w:r w:rsidRPr="007D189A">
        <w:rPr>
          <w:rFonts w:ascii="Consolas" w:eastAsia="Times New Roman" w:hAnsi="Consolas" w:cs="Courier New"/>
          <w:color w:val="24292E"/>
          <w:sz w:val="20"/>
          <w:szCs w:val="20"/>
        </w:rPr>
        <w:t xml:space="preserve"> (event) event.</w:t>
      </w:r>
      <w:r w:rsidRPr="007D189A">
        <w:rPr>
          <w:rFonts w:ascii="Consolas" w:eastAsia="Times New Roman" w:hAnsi="Consolas" w:cs="Courier New"/>
          <w:color w:val="6F42C1"/>
          <w:sz w:val="20"/>
          <w:szCs w:val="20"/>
        </w:rPr>
        <w:t>preventDefault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(message);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5"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event modifiers provided by vue?</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Normally, javascript provides </w:t>
      </w:r>
      <w:r w:rsidRPr="007D189A">
        <w:rPr>
          <w:rFonts w:ascii="Consolas" w:eastAsia="Times New Roman" w:hAnsi="Consolas" w:cs="Courier New"/>
          <w:color w:val="24292E"/>
          <w:sz w:val="20"/>
          <w:szCs w:val="20"/>
        </w:rPr>
        <w:t>event.preventDefault() or event.stopPropagation()</w:t>
      </w:r>
      <w:r w:rsidRPr="007D189A">
        <w:rPr>
          <w:rFonts w:ascii="Segoe UI" w:eastAsia="Times New Roman" w:hAnsi="Segoe UI" w:cs="Segoe UI"/>
          <w:color w:val="24292E"/>
          <w:sz w:val="24"/>
          <w:szCs w:val="24"/>
        </w:rPr>
        <w:t> inside event handlers. You can use methods provided by vue, but these methods are meant for data logic instead of dealing with DOM events. Vue provides below event modifiers for v-on and these modifiers are directive postfixes denoted by a dot.</w:t>
      </w:r>
    </w:p>
    <w:p w:rsidR="007D189A" w:rsidRPr="007D189A" w:rsidRDefault="007D189A" w:rsidP="007D189A">
      <w:pPr>
        <w:numPr>
          <w:ilvl w:val="1"/>
          <w:numId w:val="12"/>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.stop</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.prevent</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.capture</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.self</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.once</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.passive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an example of stop modifier,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&lt;!-- the click event's propagation will be stopped --&gt;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&lt;</w:t>
      </w:r>
      <w:r w:rsidRPr="007D189A">
        <w:rPr>
          <w:rFonts w:ascii="Consolas" w:eastAsia="Times New Roman" w:hAnsi="Consolas" w:cs="Courier New"/>
          <w:color w:val="22863A"/>
          <w:sz w:val="20"/>
          <w:szCs w:val="20"/>
        </w:rPr>
        <w:t>a</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v-on:click.stop</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methodCall</w:t>
      </w:r>
      <w:r w:rsidRPr="007D189A">
        <w:rPr>
          <w:rFonts w:ascii="Consolas" w:eastAsia="Times New Roman" w:hAnsi="Consolas" w:cs="Courier New"/>
          <w:color w:val="24292E"/>
          <w:sz w:val="20"/>
          <w:szCs w:val="20"/>
        </w:rPr>
        <w:t>"&gt;&lt;/</w:t>
      </w:r>
      <w:r w:rsidRPr="007D189A">
        <w:rPr>
          <w:rFonts w:ascii="Consolas" w:eastAsia="Times New Roman" w:hAnsi="Consolas" w:cs="Courier New"/>
          <w:color w:val="22863A"/>
          <w:sz w:val="20"/>
          <w:szCs w:val="20"/>
        </w:rPr>
        <w:t>a</w:t>
      </w:r>
      <w:r w:rsidRPr="007D189A">
        <w:rPr>
          <w:rFonts w:ascii="Consolas" w:eastAsia="Times New Roman" w:hAnsi="Consolas" w:cs="Courier New"/>
          <w:color w:val="24292E"/>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also chain modifiers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&lt;!-- modifiers can be chained --&gt;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&lt;</w:t>
      </w:r>
      <w:r w:rsidRPr="007D189A">
        <w:rPr>
          <w:rFonts w:ascii="Consolas" w:eastAsia="Times New Roman" w:hAnsi="Consolas" w:cs="Courier New"/>
          <w:color w:val="22863A"/>
          <w:sz w:val="20"/>
          <w:szCs w:val="20"/>
        </w:rPr>
        <w:t>a</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v-on:click.stop.prevent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doThat</w:t>
      </w:r>
      <w:r w:rsidRPr="007D189A">
        <w:rPr>
          <w:rFonts w:ascii="Consolas" w:eastAsia="Times New Roman" w:hAnsi="Consolas" w:cs="Courier New"/>
          <w:color w:val="24292E"/>
          <w:sz w:val="20"/>
          <w:szCs w:val="20"/>
        </w:rPr>
        <w:t>"&gt;&lt;/</w:t>
      </w:r>
      <w:r w:rsidRPr="007D189A">
        <w:rPr>
          <w:rFonts w:ascii="Consolas" w:eastAsia="Times New Roman" w:hAnsi="Consolas" w:cs="Courier New"/>
          <w:color w:val="22863A"/>
          <w:sz w:val="20"/>
          <w:szCs w:val="20"/>
        </w:rPr>
        <w:t>a</w:t>
      </w:r>
      <w:r w:rsidRPr="007D189A">
        <w:rPr>
          <w:rFonts w:ascii="Consolas" w:eastAsia="Times New Roman" w:hAnsi="Consolas" w:cs="Courier New"/>
          <w:color w:val="24292E"/>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6"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key modifiers?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 supports key modifiers on </w:t>
      </w:r>
      <w:r w:rsidRPr="007D189A">
        <w:rPr>
          <w:rFonts w:ascii="Consolas" w:eastAsia="Times New Roman" w:hAnsi="Consolas" w:cs="Courier New"/>
          <w:color w:val="24292E"/>
          <w:sz w:val="20"/>
          <w:szCs w:val="20"/>
        </w:rPr>
        <w:t>v-on</w:t>
      </w:r>
      <w:r w:rsidRPr="007D189A">
        <w:rPr>
          <w:rFonts w:ascii="Segoe UI" w:eastAsia="Times New Roman" w:hAnsi="Segoe UI" w:cs="Segoe UI"/>
          <w:color w:val="24292E"/>
          <w:sz w:val="24"/>
          <w:szCs w:val="24"/>
        </w:rPr>
        <w:t> for handling keyboard events. Let's take an example of keyup event with enter keycode.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&lt;!-- only call `vm.show()` when the `keyCode` is 13 --&gt;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&lt;</w:t>
      </w:r>
      <w:r w:rsidRPr="007D189A">
        <w:rPr>
          <w:rFonts w:ascii="Consolas" w:eastAsia="Times New Roman" w:hAnsi="Consolas" w:cs="Courier New"/>
          <w:color w:val="22863A"/>
          <w:sz w:val="20"/>
          <w:szCs w:val="20"/>
        </w:rPr>
        <w:t>input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v-on:keyup.13</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show</w:t>
      </w:r>
      <w:r w:rsidRPr="007D189A">
        <w:rPr>
          <w:rFonts w:ascii="Consolas" w:eastAsia="Times New Roman" w:hAnsi="Consolas" w:cs="Courier New"/>
          <w:color w:val="24292E"/>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Remembering all the key codes is really difficult. It supports the full list of key codes aliases</w:t>
      </w:r>
    </w:p>
    <w:p w:rsidR="007D189A" w:rsidRPr="007D189A" w:rsidRDefault="007D189A" w:rsidP="007D189A">
      <w:pPr>
        <w:numPr>
          <w:ilvl w:val="1"/>
          <w:numId w:val="12"/>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.enter</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.tab</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.delete (captures both “Delete” and “Backspace” keys)</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.esc</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.space</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.up</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.down</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.left</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.right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Now the above keyup code snippet can be written with aliases as follows,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input</w:t>
      </w:r>
      <w:r w:rsidRPr="007D189A">
        <w:rPr>
          <w:rFonts w:ascii="Consolas" w:eastAsia="Times New Roman" w:hAnsi="Consolas" w:cs="Courier New"/>
          <w:color w:val="24292E"/>
          <w:sz w:val="20"/>
          <w:szCs w:val="20"/>
        </w:rPr>
        <w:t xml:space="preserve"> v-on:keyup.</w:t>
      </w:r>
      <w:r w:rsidRPr="007D189A">
        <w:rPr>
          <w:rFonts w:ascii="Consolas" w:eastAsia="Times New Roman" w:hAnsi="Consolas" w:cs="Courier New"/>
          <w:color w:val="005CC5"/>
          <w:sz w:val="20"/>
          <w:szCs w:val="20"/>
        </w:rPr>
        <w:t>enter=</w:t>
      </w:r>
      <w:r w:rsidRPr="007D189A">
        <w:rPr>
          <w:rFonts w:ascii="Consolas" w:eastAsia="Times New Roman" w:hAnsi="Consolas" w:cs="Courier New"/>
          <w:color w:val="032F62"/>
          <w:sz w:val="20"/>
          <w:szCs w:val="20"/>
        </w:rPr>
        <w:t>"submit"</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(OR)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with</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22863A"/>
          <w:sz w:val="20"/>
          <w:szCs w:val="20"/>
        </w:rPr>
        <w:t>shorthand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notation--&gt;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input @keyup.enter</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submit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Note:</w:t>
      </w:r>
      <w:r w:rsidRPr="007D189A">
        <w:rPr>
          <w:rFonts w:ascii="Segoe UI" w:eastAsia="Times New Roman" w:hAnsi="Segoe UI" w:cs="Segoe UI"/>
          <w:color w:val="24292E"/>
          <w:sz w:val="24"/>
          <w:szCs w:val="24"/>
        </w:rPr>
        <w:t> The use of keyCode events is deprecated and may not be supported in new browsers.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define custom key modifier aliases?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define custom key modifier aliases via the global </w:t>
      </w:r>
      <w:r w:rsidRPr="007D189A">
        <w:rPr>
          <w:rFonts w:ascii="Consolas" w:eastAsia="Times New Roman" w:hAnsi="Consolas" w:cs="Courier New"/>
          <w:color w:val="24292E"/>
          <w:sz w:val="20"/>
          <w:szCs w:val="20"/>
        </w:rPr>
        <w:t>config.keyCodes</w:t>
      </w:r>
      <w:r w:rsidRPr="007D189A">
        <w:rPr>
          <w:rFonts w:ascii="Segoe UI" w:eastAsia="Times New Roman" w:hAnsi="Segoe UI" w:cs="Segoe UI"/>
          <w:color w:val="24292E"/>
          <w:sz w:val="24"/>
          <w:szCs w:val="24"/>
        </w:rPr>
        <w:t>. There are few guidelines for the properties</w:t>
      </w:r>
    </w:p>
    <w:p w:rsidR="007D189A" w:rsidRPr="007D189A" w:rsidRDefault="007D189A" w:rsidP="007D189A">
      <w:pPr>
        <w:numPr>
          <w:ilvl w:val="1"/>
          <w:numId w:val="12"/>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can't use camelCase. Instead you can use kebab-case with double quotation marks</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define multiple values in an array format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config</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keyCodes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f1</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112</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"media-play-pause"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179</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down</w:t>
      </w:r>
      <w:r w:rsidRPr="007D189A">
        <w:rPr>
          <w:rFonts w:ascii="Consolas" w:eastAsia="Times New Roman" w:hAnsi="Consolas" w:cs="Courier New"/>
          <w:color w:val="24292E"/>
          <w:sz w:val="20"/>
          <w:szCs w:val="20"/>
        </w:rPr>
        <w:t>: [</w:t>
      </w:r>
      <w:r w:rsidRPr="007D189A">
        <w:rPr>
          <w:rFonts w:ascii="Consolas" w:eastAsia="Times New Roman" w:hAnsi="Consolas" w:cs="Courier New"/>
          <w:color w:val="005CC5"/>
          <w:sz w:val="20"/>
          <w:szCs w:val="20"/>
        </w:rPr>
        <w:t>40</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87</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8"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supported System Modifier Keys?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 supports below modifiers to trigger mouse or keyboard event listeners when the corresponding key is pressed,</w:t>
      </w:r>
    </w:p>
    <w:p w:rsidR="007D189A" w:rsidRPr="007D189A" w:rsidRDefault="007D189A" w:rsidP="007D189A">
      <w:pPr>
        <w:numPr>
          <w:ilvl w:val="1"/>
          <w:numId w:val="12"/>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.ctrl</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.alt</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.shift</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.meta</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an example of control modifier with click event,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Ctrl</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Click</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div @click.</w:t>
      </w:r>
      <w:r w:rsidRPr="007D189A">
        <w:rPr>
          <w:rFonts w:ascii="Consolas" w:eastAsia="Times New Roman" w:hAnsi="Consolas" w:cs="Courier New"/>
          <w:color w:val="005CC5"/>
          <w:sz w:val="20"/>
          <w:szCs w:val="20"/>
        </w:rPr>
        <w:t>ctrl=</w:t>
      </w:r>
      <w:r w:rsidRPr="007D189A">
        <w:rPr>
          <w:rFonts w:ascii="Consolas" w:eastAsia="Times New Roman" w:hAnsi="Consolas" w:cs="Courier New"/>
          <w:color w:val="24292E"/>
          <w:sz w:val="20"/>
          <w:szCs w:val="20"/>
        </w:rPr>
        <w:t>"doSomething"</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E36209"/>
          <w:sz w:val="20"/>
          <w:szCs w:val="20"/>
        </w:rPr>
        <w:t>Do</w:t>
      </w:r>
      <w:r w:rsidRPr="007D189A">
        <w:rPr>
          <w:rFonts w:ascii="Consolas" w:eastAsia="Times New Roman" w:hAnsi="Consolas" w:cs="Courier New"/>
          <w:color w:val="24292E"/>
          <w:sz w:val="20"/>
          <w:szCs w:val="20"/>
        </w:rPr>
        <w:t xml:space="preserve"> something</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/div&gt;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supported Mouse Button Modifiers?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 supports below mouse button modifiers</w:t>
      </w:r>
    </w:p>
    <w:p w:rsidR="007D189A" w:rsidRPr="007D189A" w:rsidRDefault="007D189A" w:rsidP="007D189A">
      <w:pPr>
        <w:numPr>
          <w:ilvl w:val="1"/>
          <w:numId w:val="12"/>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.left</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.right</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.middle</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the usage of </w:t>
      </w:r>
      <w:r w:rsidRPr="007D189A">
        <w:rPr>
          <w:rFonts w:ascii="Consolas" w:eastAsia="Times New Roman" w:hAnsi="Consolas" w:cs="Courier New"/>
          <w:color w:val="24292E"/>
          <w:sz w:val="20"/>
          <w:szCs w:val="20"/>
        </w:rPr>
        <w:t>.right</w:t>
      </w:r>
      <w:r w:rsidRPr="007D189A">
        <w:rPr>
          <w:rFonts w:ascii="Segoe UI" w:eastAsia="Times New Roman" w:hAnsi="Segoe UI" w:cs="Segoe UI"/>
          <w:color w:val="24292E"/>
          <w:sz w:val="24"/>
          <w:szCs w:val="24"/>
        </w:rPr>
        <w:t> modifier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button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v-if=</w:t>
      </w:r>
      <w:r w:rsidRPr="007D189A">
        <w:rPr>
          <w:rFonts w:ascii="Consolas" w:eastAsia="Times New Roman" w:hAnsi="Consolas" w:cs="Courier New"/>
          <w:color w:val="032F62"/>
          <w:sz w:val="20"/>
          <w:szCs w:val="20"/>
        </w:rPr>
        <w:t>"button === 'right'"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v-on:mousedown.</w:t>
      </w:r>
      <w:r w:rsidRPr="007D189A">
        <w:rPr>
          <w:rFonts w:ascii="Consolas" w:eastAsia="Times New Roman" w:hAnsi="Consolas" w:cs="Courier New"/>
          <w:color w:val="005CC5"/>
          <w:sz w:val="20"/>
          <w:szCs w:val="20"/>
        </w:rPr>
        <w:t>right=</w:t>
      </w:r>
      <w:r w:rsidRPr="007D189A">
        <w:rPr>
          <w:rFonts w:ascii="Consolas" w:eastAsia="Times New Roman" w:hAnsi="Consolas" w:cs="Courier New"/>
          <w:color w:val="032F62"/>
          <w:sz w:val="20"/>
          <w:szCs w:val="20"/>
        </w:rPr>
        <w:t>"increment"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v-on:mousedown.</w:t>
      </w:r>
      <w:r w:rsidRPr="007D189A">
        <w:rPr>
          <w:rFonts w:ascii="Consolas" w:eastAsia="Times New Roman" w:hAnsi="Consolas" w:cs="Courier New"/>
          <w:color w:val="005CC5"/>
          <w:sz w:val="20"/>
          <w:szCs w:val="20"/>
        </w:rPr>
        <w:t>left=</w:t>
      </w:r>
      <w:r w:rsidRPr="007D189A">
        <w:rPr>
          <w:rFonts w:ascii="Consolas" w:eastAsia="Times New Roman" w:hAnsi="Consolas" w:cs="Courier New"/>
          <w:color w:val="032F62"/>
          <w:sz w:val="20"/>
          <w:szCs w:val="20"/>
        </w:rPr>
        <w:t>"decrement"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3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implement two-way binding?</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use the </w:t>
      </w:r>
      <w:r w:rsidRPr="007D189A">
        <w:rPr>
          <w:rFonts w:ascii="Consolas" w:eastAsia="Times New Roman" w:hAnsi="Consolas" w:cs="Courier New"/>
          <w:color w:val="24292E"/>
          <w:sz w:val="20"/>
          <w:szCs w:val="20"/>
        </w:rPr>
        <w:t>v-model</w:t>
      </w:r>
      <w:r w:rsidRPr="007D189A">
        <w:rPr>
          <w:rFonts w:ascii="Segoe UI" w:eastAsia="Times New Roman" w:hAnsi="Segoe UI" w:cs="Segoe UI"/>
          <w:color w:val="24292E"/>
          <w:sz w:val="24"/>
          <w:szCs w:val="24"/>
        </w:rPr>
        <w:t> directive to create two-way data bindings on form input, textarea, and select elements.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an example of it using input component,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input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v-model=</w:t>
      </w:r>
      <w:r w:rsidRPr="007D189A">
        <w:rPr>
          <w:rFonts w:ascii="Consolas" w:eastAsia="Times New Roman" w:hAnsi="Consolas" w:cs="Courier New"/>
          <w:color w:val="032F62"/>
          <w:sz w:val="20"/>
          <w:szCs w:val="20"/>
        </w:rPr>
        <w:t>"message"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placeholder=</w:t>
      </w:r>
      <w:r w:rsidRPr="007D189A">
        <w:rPr>
          <w:rFonts w:ascii="Consolas" w:eastAsia="Times New Roman" w:hAnsi="Consolas" w:cs="Courier New"/>
          <w:color w:val="032F62"/>
          <w:sz w:val="20"/>
          <w:szCs w:val="20"/>
        </w:rPr>
        <w:t>"Enter input here"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The message is: {{ message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Remember, v-model will ignore the initial </w:t>
      </w:r>
      <w:r w:rsidRPr="007D189A">
        <w:rPr>
          <w:rFonts w:ascii="Consolas" w:eastAsia="Times New Roman" w:hAnsi="Consolas" w:cs="Courier New"/>
          <w:color w:val="24292E"/>
          <w:sz w:val="20"/>
          <w:szCs w:val="20"/>
        </w:rPr>
        <w:t>value</w:t>
      </w:r>
      <w:r w:rsidRPr="007D189A">
        <w:rPr>
          <w:rFonts w:ascii="Segoe UI" w:eastAsia="Times New Roman" w:hAnsi="Segoe UI" w:cs="Segoe UI"/>
          <w:color w:val="24292E"/>
          <w:sz w:val="24"/>
          <w:szCs w:val="24"/>
        </w:rPr>
        <w:t>, </w:t>
      </w:r>
      <w:r w:rsidRPr="007D189A">
        <w:rPr>
          <w:rFonts w:ascii="Consolas" w:eastAsia="Times New Roman" w:hAnsi="Consolas" w:cs="Courier New"/>
          <w:color w:val="24292E"/>
          <w:sz w:val="20"/>
          <w:szCs w:val="20"/>
        </w:rPr>
        <w:t>checked</w:t>
      </w:r>
      <w:r w:rsidRPr="007D189A">
        <w:rPr>
          <w:rFonts w:ascii="Segoe UI" w:eastAsia="Times New Roman" w:hAnsi="Segoe UI" w:cs="Segoe UI"/>
          <w:color w:val="24292E"/>
          <w:sz w:val="24"/>
          <w:szCs w:val="24"/>
        </w:rPr>
        <w:t> or </w:t>
      </w:r>
      <w:r w:rsidRPr="007D189A">
        <w:rPr>
          <w:rFonts w:ascii="Consolas" w:eastAsia="Times New Roman" w:hAnsi="Consolas" w:cs="Courier New"/>
          <w:color w:val="24292E"/>
          <w:sz w:val="20"/>
          <w:szCs w:val="20"/>
        </w:rPr>
        <w:t>selected</w:t>
      </w:r>
      <w:r w:rsidRPr="007D189A">
        <w:rPr>
          <w:rFonts w:ascii="Segoe UI" w:eastAsia="Times New Roman" w:hAnsi="Segoe UI" w:cs="Segoe UI"/>
          <w:color w:val="24292E"/>
          <w:sz w:val="24"/>
          <w:szCs w:val="24"/>
        </w:rPr>
        <w:t> attributes found on any form elements. So it always use the Vue instance data as the source of truth.</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31"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supported modifiers on model?</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There are three modifiers supported for v-model directive.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1. lazy:</w:t>
      </w:r>
      <w:r w:rsidRPr="007D189A">
        <w:rPr>
          <w:rFonts w:ascii="Segoe UI" w:eastAsia="Times New Roman" w:hAnsi="Segoe UI" w:cs="Segoe UI"/>
          <w:color w:val="24292E"/>
          <w:sz w:val="24"/>
          <w:szCs w:val="24"/>
        </w:rPr>
        <w:t> By default, v-model syncs the input with the data after each input event. You can add the lazy modifier to instead sync after change events.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synced after </w:t>
      </w:r>
      <w:r w:rsidRPr="007D189A">
        <w:rPr>
          <w:rFonts w:ascii="Consolas" w:eastAsia="Times New Roman" w:hAnsi="Consolas" w:cs="Courier New"/>
          <w:color w:val="032F62"/>
          <w:sz w:val="20"/>
          <w:szCs w:val="20"/>
        </w:rPr>
        <w:t>"change"</w:t>
      </w:r>
      <w:r w:rsidRPr="007D189A">
        <w:rPr>
          <w:rFonts w:ascii="Consolas" w:eastAsia="Times New Roman" w:hAnsi="Consolas" w:cs="Courier New"/>
          <w:color w:val="24292E"/>
          <w:sz w:val="20"/>
          <w:szCs w:val="20"/>
        </w:rPr>
        <w:t xml:space="preserve"> instead </w:t>
      </w:r>
      <w:r w:rsidRPr="007D189A">
        <w:rPr>
          <w:rFonts w:ascii="Consolas" w:eastAsia="Times New Roman" w:hAnsi="Consolas" w:cs="Courier New"/>
          <w:color w:val="D73A49"/>
          <w:sz w:val="20"/>
          <w:szCs w:val="20"/>
        </w:rPr>
        <w:t>of</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"input"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input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v-model</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lazy=</w:t>
      </w:r>
      <w:r w:rsidRPr="007D189A">
        <w:rPr>
          <w:rFonts w:ascii="Consolas" w:eastAsia="Times New Roman" w:hAnsi="Consolas" w:cs="Courier New"/>
          <w:color w:val="032F62"/>
          <w:sz w:val="20"/>
          <w:szCs w:val="20"/>
        </w:rPr>
        <w:t>"msg"</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2. number:</w:t>
      </w:r>
      <w:r w:rsidRPr="007D189A">
        <w:rPr>
          <w:rFonts w:ascii="Segoe UI" w:eastAsia="Times New Roman" w:hAnsi="Segoe UI" w:cs="Segoe UI"/>
          <w:color w:val="24292E"/>
          <w:sz w:val="24"/>
          <w:szCs w:val="24"/>
        </w:rPr>
        <w:t> If you want user input to be automatically typecast as a number, you can add the number modifier to your v-model. Even with type="number", the value of HTML input elements always returns a string. So, this typecast modifier is required.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input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v-model</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number=</w:t>
      </w:r>
      <w:r w:rsidRPr="007D189A">
        <w:rPr>
          <w:rFonts w:ascii="Consolas" w:eastAsia="Times New Roman" w:hAnsi="Consolas" w:cs="Courier New"/>
          <w:color w:val="032F62"/>
          <w:sz w:val="20"/>
          <w:szCs w:val="20"/>
        </w:rPr>
        <w:t>"age"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type=</w:t>
      </w:r>
      <w:r w:rsidRPr="007D189A">
        <w:rPr>
          <w:rFonts w:ascii="Consolas" w:eastAsia="Times New Roman" w:hAnsi="Consolas" w:cs="Courier New"/>
          <w:color w:val="032F62"/>
          <w:sz w:val="20"/>
          <w:szCs w:val="20"/>
        </w:rPr>
        <w:t>"number"</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3. trim:</w:t>
      </w:r>
      <w:r w:rsidRPr="007D189A">
        <w:rPr>
          <w:rFonts w:ascii="Segoe UI" w:eastAsia="Times New Roman" w:hAnsi="Segoe UI" w:cs="Segoe UI"/>
          <w:color w:val="24292E"/>
          <w:sz w:val="24"/>
          <w:szCs w:val="24"/>
        </w:rPr>
        <w:t> If you want whitespace from user input to be trimmed automatically, you can add the trim modifier to your v-model.</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input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v-model</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trim=</w:t>
      </w:r>
      <w:r w:rsidRPr="007D189A">
        <w:rPr>
          <w:rFonts w:ascii="Consolas" w:eastAsia="Times New Roman" w:hAnsi="Consolas" w:cs="Courier New"/>
          <w:color w:val="032F62"/>
          <w:sz w:val="20"/>
          <w:szCs w:val="20"/>
        </w:rPr>
        <w:t>"msg"</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32"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components and give an example?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Components are reusable Vue instances with a name. They accept the same options as new Vue, such as data, computed, watch, methods, and lifecycle hooks(except few root-specific options like el).</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an example of counter component,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Define a new component called button-counter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component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'button-counter'</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'&lt;button v-on:click="count++"&gt;You clicked me {{ count }} times.&lt;/button&gt;'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data: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count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0</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use this component inside a root Vue instance created with new Vue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button-counter</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button-counter</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var</w:t>
      </w:r>
      <w:r w:rsidRPr="007D189A">
        <w:rPr>
          <w:rFonts w:ascii="Consolas" w:eastAsia="Times New Roman" w:hAnsi="Consolas" w:cs="Courier New"/>
          <w:color w:val="24292E"/>
          <w:sz w:val="20"/>
          <w:szCs w:val="20"/>
        </w:rPr>
        <w:t xml:space="preserve"> vm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el</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33"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props?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Props are custom attributes you can register on a component. When a value is passed to a prop attribute, it becomes a property on that component instance. You can pass those list of values as props option and use them as similar to data variables in template.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component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'todo-item'</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props</w:t>
      </w:r>
      <w:r w:rsidRPr="007D189A">
        <w:rPr>
          <w:rFonts w:ascii="Consolas" w:eastAsia="Times New Roman" w:hAnsi="Consolas" w:cs="Courier New"/>
          <w:color w:val="24292E"/>
          <w:sz w:val="20"/>
          <w:szCs w:val="20"/>
        </w:rPr>
        <w:t>: [</w:t>
      </w:r>
      <w:r w:rsidRPr="007D189A">
        <w:rPr>
          <w:rFonts w:ascii="Consolas" w:eastAsia="Times New Roman" w:hAnsi="Consolas" w:cs="Courier New"/>
          <w:color w:val="032F62"/>
          <w:sz w:val="20"/>
          <w:szCs w:val="20"/>
        </w:rPr>
        <w:t>'title'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'&lt;h2&gt;{{ title }}&lt;/h2&gt;'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Once the props are registered, you can pass them as custom atrtributes.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todo-item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title=</w:t>
      </w:r>
      <w:r w:rsidRPr="007D189A">
        <w:rPr>
          <w:rFonts w:ascii="Consolas" w:eastAsia="Times New Roman" w:hAnsi="Consolas" w:cs="Courier New"/>
          <w:color w:val="032F62"/>
          <w:sz w:val="20"/>
          <w:szCs w:val="20"/>
        </w:rPr>
        <w:t>"Learn Vue conceptsnfirst"</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todo-item</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34"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When component needs a single root element?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Every component must have a single root element </w:t>
      </w:r>
      <w:r w:rsidRPr="007D189A">
        <w:rPr>
          <w:rFonts w:ascii="Segoe UI" w:eastAsia="Times New Roman" w:hAnsi="Segoe UI" w:cs="Segoe UI"/>
          <w:b/>
          <w:bCs/>
          <w:color w:val="24292E"/>
          <w:sz w:val="24"/>
          <w:szCs w:val="24"/>
        </w:rPr>
        <w:t>when template has more than one element</w:t>
      </w:r>
      <w:r w:rsidRPr="007D189A">
        <w:rPr>
          <w:rFonts w:ascii="Segoe UI" w:eastAsia="Times New Roman" w:hAnsi="Segoe UI" w:cs="Segoe UI"/>
          <w:color w:val="24292E"/>
          <w:sz w:val="24"/>
          <w:szCs w:val="24"/>
        </w:rPr>
        <w:t>. In this case, you need to wrap the elements with a parent element.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class=</w:t>
      </w:r>
      <w:r w:rsidRPr="007D189A">
        <w:rPr>
          <w:rFonts w:ascii="Consolas" w:eastAsia="Times New Roman" w:hAnsi="Consolas" w:cs="Courier New"/>
          <w:color w:val="032F62"/>
          <w:sz w:val="20"/>
          <w:szCs w:val="20"/>
        </w:rPr>
        <w:t>"todo-item"</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h2</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title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h2</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v-html=</w:t>
      </w:r>
      <w:r w:rsidRPr="007D189A">
        <w:rPr>
          <w:rFonts w:ascii="Consolas" w:eastAsia="Times New Roman" w:hAnsi="Consolas" w:cs="Courier New"/>
          <w:color w:val="032F62"/>
          <w:sz w:val="20"/>
          <w:szCs w:val="20"/>
        </w:rPr>
        <w:t>"content"</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Otherwise there will an error throwing, saying that "Component template should contain exactly one root element...".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35"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communicate from child to parent using events?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If you want child wants to communicate back up to the parent, then emit an event from child using </w:t>
      </w:r>
      <w:r w:rsidRPr="007D189A">
        <w:rPr>
          <w:rFonts w:ascii="Consolas" w:eastAsia="Times New Roman" w:hAnsi="Consolas" w:cs="Courier New"/>
          <w:color w:val="24292E"/>
          <w:sz w:val="20"/>
          <w:szCs w:val="20"/>
        </w:rPr>
        <w:t>$event</w:t>
      </w:r>
      <w:r w:rsidRPr="007D189A">
        <w:rPr>
          <w:rFonts w:ascii="Segoe UI" w:eastAsia="Times New Roman" w:hAnsi="Segoe UI" w:cs="Segoe UI"/>
          <w:color w:val="24292E"/>
          <w:sz w:val="24"/>
          <w:szCs w:val="24"/>
        </w:rPr>
        <w:t> object to parent,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component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'todo-tem'</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props</w:t>
      </w:r>
      <w:r w:rsidRPr="007D189A">
        <w:rPr>
          <w:rFonts w:ascii="Consolas" w:eastAsia="Times New Roman" w:hAnsi="Consolas" w:cs="Courier New"/>
          <w:color w:val="24292E"/>
          <w:sz w:val="20"/>
          <w:szCs w:val="20"/>
        </w:rPr>
        <w:t>: [</w:t>
      </w:r>
      <w:r w:rsidRPr="007D189A">
        <w:rPr>
          <w:rFonts w:ascii="Consolas" w:eastAsia="Times New Roman" w:hAnsi="Consolas" w:cs="Courier New"/>
          <w:color w:val="032F62"/>
          <w:sz w:val="20"/>
          <w:szCs w:val="20"/>
        </w:rPr>
        <w:t>'todo'</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&lt;div class="todo-item"&gt;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&lt;h3&gt;{{ todo.title }}&lt;/h3&gt;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&lt;button v-on:click="$emit('increment-count', 1)"&gt;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Add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&lt;/button&gt;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&lt;div v-html="todo.description"&gt;&lt;/div&gt;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&lt;/div&gt;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Now you can use this todo-item in parent component to access the count value.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ul</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v-for=</w:t>
      </w:r>
      <w:r w:rsidRPr="007D189A">
        <w:rPr>
          <w:rFonts w:ascii="Consolas" w:eastAsia="Times New Roman" w:hAnsi="Consolas" w:cs="Courier New"/>
          <w:color w:val="032F62"/>
          <w:sz w:val="20"/>
          <w:szCs w:val="20"/>
        </w:rPr>
        <w:t>"todo in todos"</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li</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todo-item</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v-bind:key</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"todo.id"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v-bind:todo</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"todo"</w:t>
      </w:r>
      <w:r w:rsidRPr="007D189A">
        <w:rPr>
          <w:rFonts w:ascii="Consolas" w:eastAsia="Times New Roman" w:hAnsi="Consolas" w:cs="Courier New"/>
          <w:color w:val="24292E"/>
          <w:sz w:val="20"/>
          <w:szCs w:val="20"/>
        </w:rPr>
        <w:t xml:space="preserve"> v-on:increment-count</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"total += 1"</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todo-item</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li</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ul</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span</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Total</w:t>
      </w:r>
      <w:r w:rsidRPr="007D189A">
        <w:rPr>
          <w:rFonts w:ascii="Consolas" w:eastAsia="Times New Roman" w:hAnsi="Consolas" w:cs="Courier New"/>
          <w:color w:val="24292E"/>
          <w:sz w:val="20"/>
          <w:szCs w:val="20"/>
        </w:rPr>
        <w:t xml:space="preserve"> todos count is {{total}}</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/span&gt;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36"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implement model on custom input components?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custom events can also be used to create custom inputs that work with v-model. The </w:t>
      </w:r>
      <w:r w:rsidRPr="007D189A">
        <w:rPr>
          <w:rFonts w:ascii="Consolas" w:eastAsia="Times New Roman" w:hAnsi="Consolas" w:cs="Courier New"/>
          <w:color w:val="24292E"/>
          <w:sz w:val="20"/>
          <w:szCs w:val="20"/>
        </w:rPr>
        <w:t>&lt;input&gt;</w:t>
      </w:r>
      <w:r w:rsidRPr="007D189A">
        <w:rPr>
          <w:rFonts w:ascii="Segoe UI" w:eastAsia="Times New Roman" w:hAnsi="Segoe UI" w:cs="Segoe UI"/>
          <w:color w:val="24292E"/>
          <w:sz w:val="24"/>
          <w:szCs w:val="24"/>
        </w:rPr>
        <w:t> inside the component must follow below rules,</w:t>
      </w:r>
    </w:p>
    <w:p w:rsidR="007D189A" w:rsidRPr="007D189A" w:rsidRDefault="007D189A" w:rsidP="007D189A">
      <w:pPr>
        <w:numPr>
          <w:ilvl w:val="1"/>
          <w:numId w:val="12"/>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Bind the value attribute to a value prop</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On input, emit its own custom input event with the new value.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a custom-input component as an example,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component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'custom-input'</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props</w:t>
      </w:r>
      <w:r w:rsidRPr="007D189A">
        <w:rPr>
          <w:rFonts w:ascii="Consolas" w:eastAsia="Times New Roman" w:hAnsi="Consolas" w:cs="Courier New"/>
          <w:color w:val="24292E"/>
          <w:sz w:val="20"/>
          <w:szCs w:val="20"/>
        </w:rPr>
        <w:t>: [</w:t>
      </w:r>
      <w:r w:rsidRPr="007D189A">
        <w:rPr>
          <w:rFonts w:ascii="Consolas" w:eastAsia="Times New Roman" w:hAnsi="Consolas" w:cs="Courier New"/>
          <w:color w:val="032F62"/>
          <w:sz w:val="20"/>
          <w:szCs w:val="20"/>
        </w:rPr>
        <w:t>'value'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&lt;input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v-bind:value="value"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v-on:input="$emit('input', $event.target.value)"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Now you can use </w:t>
      </w:r>
      <w:r w:rsidRPr="007D189A">
        <w:rPr>
          <w:rFonts w:ascii="Consolas" w:eastAsia="Times New Roman" w:hAnsi="Consolas" w:cs="Courier New"/>
          <w:color w:val="24292E"/>
          <w:sz w:val="20"/>
          <w:szCs w:val="20"/>
        </w:rPr>
        <w:t>v-model</w:t>
      </w:r>
      <w:r w:rsidRPr="007D189A">
        <w:rPr>
          <w:rFonts w:ascii="Segoe UI" w:eastAsia="Times New Roman" w:hAnsi="Segoe UI" w:cs="Segoe UI"/>
          <w:color w:val="24292E"/>
          <w:sz w:val="24"/>
          <w:szCs w:val="24"/>
        </w:rPr>
        <w:t> with this component,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custom-input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v-model=</w:t>
      </w:r>
      <w:r w:rsidRPr="007D189A">
        <w:rPr>
          <w:rFonts w:ascii="Consolas" w:eastAsia="Times New Roman" w:hAnsi="Consolas" w:cs="Courier New"/>
          <w:color w:val="032F62"/>
          <w:sz w:val="20"/>
          <w:szCs w:val="20"/>
        </w:rPr>
        <w:t>"searchInput"</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custom-input</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3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slots?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 implements a content distribution API using the element to serve as distribution outlets for content created after after the current Web Components spec draft.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create an alert component with slots for content insertion,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component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'alert'</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&lt;div class="alert-box"&gt;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&lt;strong&gt;Error!&lt;/strong&gt;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&lt;slot&gt;&lt;/slot&gt;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&lt;/div&gt;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Now you can insert dynamic content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alert</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There is an issue with in application.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alert</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38"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global registration in components?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components which are globally registered can be used in the template of any root Vue instance (new Vue) created after registration.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the global registration, the components created using Vue.component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component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'my-component-name'</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 options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multiple components which are globally registered in the vue instance,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component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'component-a'</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6A737D"/>
          <w:sz w:val="20"/>
          <w:szCs w:val="20"/>
        </w:rPr>
        <w:t>/* ... */</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component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'component-b'</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6A737D"/>
          <w:sz w:val="20"/>
          <w:szCs w:val="20"/>
        </w:rPr>
        <w:t>/* ... */</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component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'component-c'</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6A737D"/>
          <w:sz w:val="20"/>
          <w:szCs w:val="20"/>
        </w:rPr>
        <w:t>/* ... */</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el</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above components can be used in the vue instance,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component-a</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component-a</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component-b</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component-b</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component-c</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component-c</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Remember that the components can be used in subcomponents as well.</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3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Why do you need local registration?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Due to global registration, even if you don't use the component it could still be included in your final build. So it will create unnecessary javascript in the application. This can be avoided using local registration with the below steps,</w:t>
      </w:r>
    </w:p>
    <w:p w:rsidR="007D189A" w:rsidRPr="007D189A" w:rsidRDefault="007D189A" w:rsidP="007D189A">
      <w:pPr>
        <w:numPr>
          <w:ilvl w:val="1"/>
          <w:numId w:val="12"/>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First you need to define your components as plain JavaScript objects</w:t>
      </w:r>
    </w:p>
    <w:p w:rsidR="007D189A" w:rsidRPr="007D189A" w:rsidRDefault="007D189A" w:rsidP="007D189A">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var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ComponentA</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6A737D"/>
          <w:sz w:val="20"/>
          <w:szCs w:val="20"/>
        </w:rPr>
        <w:t>/* ... */</w:t>
      </w: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var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ComponentB</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6A737D"/>
          <w:sz w:val="20"/>
          <w:szCs w:val="20"/>
        </w:rPr>
        <w:t>/* ... */</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var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ComponentC</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6A737D"/>
          <w:sz w:val="20"/>
          <w:szCs w:val="20"/>
        </w:rPr>
        <w:t>/* ... */</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FFFFF"/>
        <w:spacing w:beforeAutospacing="1" w:after="0" w:afterAutospacing="1" w:line="240" w:lineRule="auto"/>
        <w:ind w:left="144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Locally registered components will not be available in sub components. In this case, you need to add them in components section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var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ComponentA</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6A737D"/>
          <w:sz w:val="20"/>
          <w:szCs w:val="20"/>
        </w:rPr>
        <w:t>/* ... */</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var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ComponentB</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components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'component-a'</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ComponentA</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use the components in the components section of the vue instance,</w:t>
      </w:r>
    </w:p>
    <w:p w:rsidR="007D189A" w:rsidRPr="007D189A" w:rsidRDefault="007D189A" w:rsidP="007D189A">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el</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24292E"/>
          <w:sz w:val="20"/>
          <w:szCs w:val="20"/>
        </w:rPr>
        <w:t>,</w:t>
      </w:r>
    </w:p>
    <w:p w:rsidR="007D189A" w:rsidRPr="007D189A" w:rsidRDefault="007D189A" w:rsidP="007D189A">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components</w:t>
      </w:r>
      <w:r w:rsidRPr="007D189A">
        <w:rPr>
          <w:rFonts w:ascii="Consolas" w:eastAsia="Times New Roman" w:hAnsi="Consolas" w:cs="Courier New"/>
          <w:color w:val="24292E"/>
          <w:sz w:val="20"/>
          <w:szCs w:val="20"/>
        </w:rPr>
        <w:t>: {</w:t>
      </w:r>
    </w:p>
    <w:p w:rsidR="007D189A" w:rsidRPr="007D189A" w:rsidRDefault="007D189A" w:rsidP="007D189A">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'component-a'</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ComponentA</w:t>
      </w:r>
      <w:r w:rsidRPr="007D189A">
        <w:rPr>
          <w:rFonts w:ascii="Consolas" w:eastAsia="Times New Roman" w:hAnsi="Consolas" w:cs="Courier New"/>
          <w:color w:val="24292E"/>
          <w:sz w:val="20"/>
          <w:szCs w:val="20"/>
        </w:rPr>
        <w:t>,</w:t>
      </w:r>
    </w:p>
    <w:p w:rsidR="007D189A" w:rsidRPr="007D189A" w:rsidRDefault="007D189A" w:rsidP="007D189A">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'component-b'</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ComponentB</w:t>
      </w:r>
    </w:p>
    <w:p w:rsidR="007D189A" w:rsidRPr="007D189A" w:rsidRDefault="007D189A" w:rsidP="007D189A">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4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difference between local and global registration in module system?</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w:t>
      </w:r>
      <w:r w:rsidRPr="007D189A">
        <w:rPr>
          <w:rFonts w:ascii="Segoe UI" w:eastAsia="Times New Roman" w:hAnsi="Segoe UI" w:cs="Segoe UI"/>
          <w:b/>
          <w:bCs/>
          <w:color w:val="24292E"/>
          <w:sz w:val="24"/>
          <w:szCs w:val="24"/>
        </w:rPr>
        <w:t>local registration</w:t>
      </w:r>
      <w:r w:rsidRPr="007D189A">
        <w:rPr>
          <w:rFonts w:ascii="Segoe UI" w:eastAsia="Times New Roman" w:hAnsi="Segoe UI" w:cs="Segoe UI"/>
          <w:color w:val="24292E"/>
          <w:sz w:val="24"/>
          <w:szCs w:val="24"/>
        </w:rPr>
        <w:t>, you need to create each component in components folder(optional but it is recommended) and import them in another component file components section.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say you want to register component A and B in component C, the configuration seems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ComponentA</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'./ComponentA'</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ComponentB</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'./ComponentC'</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export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default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components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ComponentA,</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ComponentB</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Now both ComponentA and ComponentB can be used inside ComponentC‘s template.</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w:t>
      </w:r>
      <w:r w:rsidRPr="007D189A">
        <w:rPr>
          <w:rFonts w:ascii="Segoe UI" w:eastAsia="Times New Roman" w:hAnsi="Segoe UI" w:cs="Segoe UI"/>
          <w:b/>
          <w:bCs/>
          <w:color w:val="24292E"/>
          <w:sz w:val="24"/>
          <w:szCs w:val="24"/>
        </w:rPr>
        <w:t>global registration</w:t>
      </w:r>
      <w:r w:rsidRPr="007D189A">
        <w:rPr>
          <w:rFonts w:ascii="Segoe UI" w:eastAsia="Times New Roman" w:hAnsi="Segoe UI" w:cs="Segoe UI"/>
          <w:color w:val="24292E"/>
          <w:sz w:val="24"/>
          <w:szCs w:val="24"/>
        </w:rPr>
        <w:t>, you need to export all common or base components in a separate file. But some of the popular bundlers like </w:t>
      </w:r>
      <w:r w:rsidRPr="007D189A">
        <w:rPr>
          <w:rFonts w:ascii="Consolas" w:eastAsia="Times New Roman" w:hAnsi="Consolas" w:cs="Courier New"/>
          <w:color w:val="24292E"/>
          <w:sz w:val="20"/>
          <w:szCs w:val="20"/>
        </w:rPr>
        <w:t>webpack</w:t>
      </w:r>
      <w:r w:rsidRPr="007D189A">
        <w:rPr>
          <w:rFonts w:ascii="Segoe UI" w:eastAsia="Times New Roman" w:hAnsi="Segoe UI" w:cs="Segoe UI"/>
          <w:color w:val="24292E"/>
          <w:sz w:val="24"/>
          <w:szCs w:val="24"/>
        </w:rPr>
        <w:t> make this process simpler by using </w:t>
      </w:r>
      <w:r w:rsidRPr="007D189A">
        <w:rPr>
          <w:rFonts w:ascii="Consolas" w:eastAsia="Times New Roman" w:hAnsi="Consolas" w:cs="Courier New"/>
          <w:color w:val="24292E"/>
          <w:sz w:val="20"/>
          <w:szCs w:val="20"/>
        </w:rPr>
        <w:t>require.context</w:t>
      </w:r>
      <w:r w:rsidRPr="007D189A">
        <w:rPr>
          <w:rFonts w:ascii="Segoe UI" w:eastAsia="Times New Roman" w:hAnsi="Segoe UI" w:cs="Segoe UI"/>
          <w:color w:val="24292E"/>
          <w:sz w:val="24"/>
          <w:szCs w:val="24"/>
        </w:rPr>
        <w:t> to globally register base components in the below entry file(one-time).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upperFirst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'lodash/upperFirst'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camelCase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'lodash/camelCase'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requireComponent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require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context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The relative path of the components folder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'./components'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Whether or not to look in subfolders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false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The regular expression used to match base component filenames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/Base[A-Z]\w</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\.(vue</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js)$/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requireComponent.</w:t>
      </w:r>
      <w:r w:rsidRPr="007D189A">
        <w:rPr>
          <w:rFonts w:ascii="Consolas" w:eastAsia="Times New Roman" w:hAnsi="Consolas" w:cs="Courier New"/>
          <w:color w:val="6F42C1"/>
          <w:sz w:val="20"/>
          <w:szCs w:val="20"/>
        </w:rPr>
        <w:t>keys</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forEach</w:t>
      </w:r>
      <w:r w:rsidRPr="007D189A">
        <w:rPr>
          <w:rFonts w:ascii="Consolas" w:eastAsia="Times New Roman" w:hAnsi="Consolas" w:cs="Courier New"/>
          <w:color w:val="24292E"/>
          <w:sz w:val="20"/>
          <w:szCs w:val="20"/>
        </w:rPr>
        <w:t xml:space="preserve">(fileName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Get component config</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componentConfig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requireComponent(fileName)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Get PascalCase name of component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componentName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upperFirst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camelCase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Strip the leading `./` and extension from the filename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fileName.</w:t>
      </w:r>
      <w:r w:rsidRPr="007D189A">
        <w:rPr>
          <w:rFonts w:ascii="Consolas" w:eastAsia="Times New Roman" w:hAnsi="Consolas" w:cs="Courier New"/>
          <w:color w:val="6F42C1"/>
          <w:sz w:val="20"/>
          <w:szCs w:val="20"/>
        </w:rPr>
        <w:t>replace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)\.\w</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'$1'</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Register component globally</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component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componentName,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Look for the component options on `.default`, which will</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exist if the component was exported with `export default`,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otherwise fall back to module's root.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componentConfig.</w:t>
      </w:r>
      <w:r w:rsidRPr="007D189A">
        <w:rPr>
          <w:rFonts w:ascii="Consolas" w:eastAsia="Times New Roman" w:hAnsi="Consolas" w:cs="Courier New"/>
          <w:color w:val="005CC5"/>
          <w:sz w:val="20"/>
          <w:szCs w:val="20"/>
        </w:rPr>
        <w:t>default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componentConfig</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41"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possible prop types?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declare props with type or without type. But it is recommended to have prop types because it provides the documentation for the component and warns the developer for any incorrect data type being assigned.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props: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name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String</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Number</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isAuthenticated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Boolean</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phoneNumbers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Array</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address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Object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As mentioned in the above code snippet, you can list props as an object, where the properties’ names and values contain the prop names and types, respectively.</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42"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data flow followed by props?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All props follows a one-way-down binding between the child property and the parent one. i.e, When the parent property is updated then that latest prop value will be passed down to the child, but not the otherway(child to parent) around. The child component should not mutate the prop otherwise it throws a warning in the console. The possible mutation cases can be solved as below,</w:t>
      </w:r>
    </w:p>
    <w:p w:rsidR="007D189A" w:rsidRPr="007D189A" w:rsidRDefault="007D189A" w:rsidP="007D189A">
      <w:pPr>
        <w:numPr>
          <w:ilvl w:val="1"/>
          <w:numId w:val="12"/>
        </w:numPr>
        <w:shd w:val="clear" w:color="auto" w:fill="FFFFFF"/>
        <w:spacing w:before="240" w:after="240"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When you try to use parent prop as initial value for child property:</w:t>
      </w:r>
    </w:p>
    <w:p w:rsidR="007D189A" w:rsidRPr="007D189A" w:rsidRDefault="007D189A" w:rsidP="007D189A">
      <w:pPr>
        <w:shd w:val="clear" w:color="auto" w:fill="FFFFFF"/>
        <w:spacing w:before="240" w:after="240" w:line="240" w:lineRule="auto"/>
        <w:ind w:left="144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this case you can define a local property in child component and assign parent value as initial value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props: [</w:t>
      </w:r>
      <w:r w:rsidRPr="007D189A">
        <w:rPr>
          <w:rFonts w:ascii="Consolas" w:eastAsia="Times New Roman" w:hAnsi="Consolas" w:cs="Courier New"/>
          <w:color w:val="032F62"/>
          <w:sz w:val="20"/>
          <w:szCs w:val="20"/>
        </w:rPr>
        <w:t>'defaultUser'</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data: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username</w:t>
      </w:r>
      <w:r w:rsidRPr="007D189A">
        <w:rPr>
          <w:rFonts w:ascii="Consolas" w:eastAsia="Times New Roman" w:hAnsi="Consolas" w:cs="Courier New"/>
          <w:color w:val="24292E"/>
          <w:sz w:val="20"/>
          <w:szCs w:val="20"/>
        </w:rPr>
        <w:t>: this.</w:t>
      </w:r>
      <w:r w:rsidRPr="007D189A">
        <w:rPr>
          <w:rFonts w:ascii="Consolas" w:eastAsia="Times New Roman" w:hAnsi="Consolas" w:cs="Courier New"/>
          <w:color w:val="005CC5"/>
          <w:sz w:val="20"/>
          <w:szCs w:val="20"/>
        </w:rPr>
        <w:t>defaultUser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numPr>
          <w:ilvl w:val="1"/>
          <w:numId w:val="12"/>
        </w:numPr>
        <w:shd w:val="clear" w:color="auto" w:fill="FFFFFF"/>
        <w:spacing w:before="240" w:after="240"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When you try to transform the parent prop:</w:t>
      </w:r>
    </w:p>
    <w:p w:rsidR="007D189A" w:rsidRPr="007D189A" w:rsidRDefault="007D189A" w:rsidP="007D189A">
      <w:pPr>
        <w:shd w:val="clear" w:color="auto" w:fill="FFFFFF"/>
        <w:spacing w:before="240" w:after="240" w:line="240" w:lineRule="auto"/>
        <w:ind w:left="144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define a computed property using the prop’s value,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props: [</w:t>
      </w:r>
      <w:r w:rsidRPr="007D189A">
        <w:rPr>
          <w:rFonts w:ascii="Consolas" w:eastAsia="Times New Roman" w:hAnsi="Consolas" w:cs="Courier New"/>
          <w:color w:val="032F62"/>
          <w:sz w:val="20"/>
          <w:szCs w:val="20"/>
        </w:rPr>
        <w:t>'environment'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computed: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localEnvironment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this.</w:t>
      </w:r>
      <w:r w:rsidRPr="007D189A">
        <w:rPr>
          <w:rFonts w:ascii="Consolas" w:eastAsia="Times New Roman" w:hAnsi="Consolas" w:cs="Courier New"/>
          <w:color w:val="005CC5"/>
          <w:sz w:val="20"/>
          <w:szCs w:val="20"/>
        </w:rPr>
        <w:t>environment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trim</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toUpperCase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43"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non prop attributes?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 non-prop attribute is an attribute that is passed to a component, but does not have a corresponding prop defined.</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If you are using a 3rd-party custom-input component that requires a </w:t>
      </w:r>
      <w:r w:rsidRPr="007D189A">
        <w:rPr>
          <w:rFonts w:ascii="Consolas" w:eastAsia="Times New Roman" w:hAnsi="Consolas" w:cs="Courier New"/>
          <w:color w:val="24292E"/>
          <w:sz w:val="20"/>
          <w:szCs w:val="20"/>
        </w:rPr>
        <w:t>data-tooltip</w:t>
      </w:r>
      <w:r w:rsidRPr="007D189A">
        <w:rPr>
          <w:rFonts w:ascii="Segoe UI" w:eastAsia="Times New Roman" w:hAnsi="Segoe UI" w:cs="Segoe UI"/>
          <w:color w:val="24292E"/>
          <w:sz w:val="24"/>
          <w:szCs w:val="24"/>
        </w:rPr>
        <w:t> attribute on the input then you can add this attribute to component instance,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custom-input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data-tooltip=</w:t>
      </w:r>
      <w:r w:rsidRPr="007D189A">
        <w:rPr>
          <w:rFonts w:ascii="Consolas" w:eastAsia="Times New Roman" w:hAnsi="Consolas" w:cs="Courier New"/>
          <w:color w:val="032F62"/>
          <w:sz w:val="20"/>
          <w:szCs w:val="20"/>
        </w:rPr>
        <w:t>"Enter your input"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If you try to pass the props from parent component the child props with the same names will be overridden. But props like </w:t>
      </w:r>
      <w:r w:rsidRPr="007D189A">
        <w:rPr>
          <w:rFonts w:ascii="Consolas" w:eastAsia="Times New Roman" w:hAnsi="Consolas" w:cs="Courier New"/>
          <w:color w:val="24292E"/>
          <w:sz w:val="20"/>
          <w:szCs w:val="20"/>
        </w:rPr>
        <w:t>class</w:t>
      </w:r>
      <w:r w:rsidRPr="007D189A">
        <w:rPr>
          <w:rFonts w:ascii="Segoe UI" w:eastAsia="Times New Roman" w:hAnsi="Segoe UI" w:cs="Segoe UI"/>
          <w:color w:val="24292E"/>
          <w:sz w:val="24"/>
          <w:szCs w:val="24"/>
        </w:rPr>
        <w:t> and </w:t>
      </w:r>
      <w:r w:rsidRPr="007D189A">
        <w:rPr>
          <w:rFonts w:ascii="Consolas" w:eastAsia="Times New Roman" w:hAnsi="Consolas" w:cs="Courier New"/>
          <w:color w:val="24292E"/>
          <w:sz w:val="20"/>
          <w:szCs w:val="20"/>
        </w:rPr>
        <w:t>style</w:t>
      </w:r>
      <w:r w:rsidRPr="007D189A">
        <w:rPr>
          <w:rFonts w:ascii="Segoe UI" w:eastAsia="Times New Roman" w:hAnsi="Segoe UI" w:cs="Segoe UI"/>
          <w:color w:val="24292E"/>
          <w:sz w:val="24"/>
          <w:szCs w:val="24"/>
        </w:rPr>
        <w:t> are exception to this, these values will be merged in the child component.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//Child component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input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type=</w:t>
      </w:r>
      <w:r w:rsidRPr="007D189A">
        <w:rPr>
          <w:rFonts w:ascii="Consolas" w:eastAsia="Times New Roman" w:hAnsi="Consolas" w:cs="Courier New"/>
          <w:color w:val="032F62"/>
          <w:sz w:val="20"/>
          <w:szCs w:val="20"/>
        </w:rPr>
        <w:t>"date"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class=</w:t>
      </w:r>
      <w:r w:rsidRPr="007D189A">
        <w:rPr>
          <w:rFonts w:ascii="Consolas" w:eastAsia="Times New Roman" w:hAnsi="Consolas" w:cs="Courier New"/>
          <w:color w:val="032F62"/>
          <w:sz w:val="20"/>
          <w:szCs w:val="20"/>
        </w:rPr>
        <w:t>"date-control"</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//Parent component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custom-input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class=</w:t>
      </w:r>
      <w:r w:rsidRPr="007D189A">
        <w:rPr>
          <w:rFonts w:ascii="Consolas" w:eastAsia="Times New Roman" w:hAnsi="Consolas" w:cs="Courier New"/>
          <w:color w:val="032F62"/>
          <w:sz w:val="20"/>
          <w:szCs w:val="20"/>
        </w:rPr>
        <w:t>"custom-class"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44"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Describe about validations available for props?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 provides validations such as types, required fields, default values along with customized validations. You can provide an object with validation requirements to the value of props as below,</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an example of user profile Vue component with possible validations,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component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'user-profile'</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props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Basic type check (`null` matches any type)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Number</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Multiple possible types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identityNumber</w:t>
      </w:r>
      <w:r w:rsidRPr="007D189A">
        <w:rPr>
          <w:rFonts w:ascii="Consolas" w:eastAsia="Times New Roman" w:hAnsi="Consolas" w:cs="Courier New"/>
          <w:color w:val="24292E"/>
          <w:sz w:val="20"/>
          <w:szCs w:val="20"/>
        </w:rPr>
        <w:t>: [</w:t>
      </w:r>
      <w:r w:rsidRPr="007D189A">
        <w:rPr>
          <w:rFonts w:ascii="Consolas" w:eastAsia="Times New Roman" w:hAnsi="Consolas" w:cs="Courier New"/>
          <w:color w:val="E36209"/>
          <w:sz w:val="20"/>
          <w:szCs w:val="20"/>
        </w:rPr>
        <w:t>String</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Number</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Required string</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email</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type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String</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required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true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Number with a default value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minBalance</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type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Number</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default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10000</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Object with a default value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message</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type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Object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Object or array defaults must be returned from</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a factory function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default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message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'Welcome to Vue'</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Custom validator function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location</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validator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(value)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The value must match one of these strings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'India'</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'Singapore'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'Australia'</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indexOf</w:t>
      </w:r>
      <w:r w:rsidRPr="007D189A">
        <w:rPr>
          <w:rFonts w:ascii="Consolas" w:eastAsia="Times New Roman" w:hAnsi="Consolas" w:cs="Courier New"/>
          <w:color w:val="24292E"/>
          <w:sz w:val="20"/>
          <w:szCs w:val="20"/>
        </w:rPr>
        <w:t xml:space="preserve">(value) !== </w:t>
      </w:r>
      <w:r w:rsidRPr="007D189A">
        <w:rPr>
          <w:rFonts w:ascii="Consolas" w:eastAsia="Times New Roman" w:hAnsi="Consolas" w:cs="Courier New"/>
          <w:color w:val="005CC5"/>
          <w:sz w:val="20"/>
          <w:szCs w:val="20"/>
        </w:rPr>
        <w:t>-1</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45"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customize model directive for a component?</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v-model directive on a component uses </w:t>
      </w:r>
      <w:r w:rsidRPr="007D189A">
        <w:rPr>
          <w:rFonts w:ascii="Segoe UI" w:eastAsia="Times New Roman" w:hAnsi="Segoe UI" w:cs="Segoe UI"/>
          <w:b/>
          <w:bCs/>
          <w:color w:val="24292E"/>
          <w:sz w:val="24"/>
          <w:szCs w:val="24"/>
        </w:rPr>
        <w:t>value</w:t>
      </w:r>
      <w:r w:rsidRPr="007D189A">
        <w:rPr>
          <w:rFonts w:ascii="Segoe UI" w:eastAsia="Times New Roman" w:hAnsi="Segoe UI" w:cs="Segoe UI"/>
          <w:color w:val="24292E"/>
          <w:sz w:val="24"/>
          <w:szCs w:val="24"/>
        </w:rPr>
        <w:t> as the prop and </w:t>
      </w:r>
      <w:r w:rsidRPr="007D189A">
        <w:rPr>
          <w:rFonts w:ascii="Segoe UI" w:eastAsia="Times New Roman" w:hAnsi="Segoe UI" w:cs="Segoe UI"/>
          <w:b/>
          <w:bCs/>
          <w:color w:val="24292E"/>
          <w:sz w:val="24"/>
          <w:szCs w:val="24"/>
        </w:rPr>
        <w:t>input</w:t>
      </w:r>
      <w:r w:rsidRPr="007D189A">
        <w:rPr>
          <w:rFonts w:ascii="Segoe UI" w:eastAsia="Times New Roman" w:hAnsi="Segoe UI" w:cs="Segoe UI"/>
          <w:color w:val="24292E"/>
          <w:sz w:val="24"/>
          <w:szCs w:val="24"/>
        </w:rPr>
        <w:t> as the event, but some input types such as </w:t>
      </w:r>
      <w:r w:rsidRPr="007D189A">
        <w:rPr>
          <w:rFonts w:ascii="Consolas" w:eastAsia="Times New Roman" w:hAnsi="Consolas" w:cs="Courier New"/>
          <w:color w:val="24292E"/>
          <w:sz w:val="20"/>
          <w:szCs w:val="20"/>
        </w:rPr>
        <w:t>checkboxes</w:t>
      </w:r>
      <w:r w:rsidRPr="007D189A">
        <w:rPr>
          <w:rFonts w:ascii="Segoe UI" w:eastAsia="Times New Roman" w:hAnsi="Segoe UI" w:cs="Segoe UI"/>
          <w:color w:val="24292E"/>
          <w:sz w:val="24"/>
          <w:szCs w:val="24"/>
        </w:rPr>
        <w:t> and </w:t>
      </w:r>
      <w:r w:rsidRPr="007D189A">
        <w:rPr>
          <w:rFonts w:ascii="Consolas" w:eastAsia="Times New Roman" w:hAnsi="Consolas" w:cs="Courier New"/>
          <w:color w:val="24292E"/>
          <w:sz w:val="20"/>
          <w:szCs w:val="20"/>
        </w:rPr>
        <w:t>radio buttons</w:t>
      </w:r>
      <w:r w:rsidRPr="007D189A">
        <w:rPr>
          <w:rFonts w:ascii="Segoe UI" w:eastAsia="Times New Roman" w:hAnsi="Segoe UI" w:cs="Segoe UI"/>
          <w:color w:val="24292E"/>
          <w:sz w:val="24"/>
          <w:szCs w:val="24"/>
        </w:rPr>
        <w:t> may need to use the value attribute for a server side value. In this case, it is preferred to customize model directive.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an example of checkbox component,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component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'custom-checkbox'</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model</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prop</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'checked'</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event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'change'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props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checked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Boolean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&lt;input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type="checkbox"</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v-bind:checked="checked"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v-on:change="$emit('change', $event.target.checked)"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Now you can use v-model on this customized component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custom-checkbox</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v-model=</w:t>
      </w:r>
      <w:r w:rsidRPr="007D189A">
        <w:rPr>
          <w:rFonts w:ascii="Consolas" w:eastAsia="Times New Roman" w:hAnsi="Consolas" w:cs="Courier New"/>
          <w:color w:val="032F62"/>
          <w:sz w:val="20"/>
          <w:szCs w:val="20"/>
        </w:rPr>
        <w:t>"selectFramework"</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custom-checkbox</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selectFramework property will be passed to the checked prop and same property will be updated when custom checkbox component emits a change event with a new value.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46"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possible ways to provide transitions?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There are many ways Vue provides transition effects when items are inserted, updated, or removed from the DOM.</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Below are the possible ways,</w:t>
      </w:r>
    </w:p>
    <w:p w:rsidR="007D189A" w:rsidRPr="007D189A" w:rsidRDefault="007D189A" w:rsidP="007D189A">
      <w:pPr>
        <w:numPr>
          <w:ilvl w:val="1"/>
          <w:numId w:val="12"/>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Automatically apply classes for CSS transitions and animations</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Integrate 3rd-party CSS animation libraries. For example, Animate.css</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Use JavaScript to directly manipulate the DOM during transition hooks</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Integrate 3rd-party JavaScript animation libraries. For example, Velocity.js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4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vue router and their features?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 Router is a official routing library for single-page applications designed for use with the Vue.js framework.</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Below are their features,</w:t>
      </w:r>
    </w:p>
    <w:p w:rsidR="007D189A" w:rsidRPr="007D189A" w:rsidRDefault="007D189A" w:rsidP="007D189A">
      <w:pPr>
        <w:numPr>
          <w:ilvl w:val="1"/>
          <w:numId w:val="12"/>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Nested route/view mapping</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Modular, component-based router configuration</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Route params, query, wildcards</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View transition effects powered by Vue.js' transition system</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Fine-grained navigation control</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Links with automatic active CSS classes</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HTML5 history mode or hash mode, with auto-fallback in IE9</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Restore scroll position when going back in history mode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48"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steps to use vue router and give an example?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It is easy to integrate vue router in the vue application.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 us see the example with step by step instructions.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Step 1:</w:t>
      </w:r>
      <w:r w:rsidRPr="007D189A">
        <w:rPr>
          <w:rFonts w:ascii="Segoe UI" w:eastAsia="Times New Roman" w:hAnsi="Segoe UI" w:cs="Segoe UI"/>
          <w:color w:val="24292E"/>
          <w:sz w:val="24"/>
          <w:szCs w:val="24"/>
        </w:rPr>
        <w:t> Configure router link and router view in the template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script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src=</w:t>
      </w:r>
      <w:r w:rsidRPr="007D189A">
        <w:rPr>
          <w:rFonts w:ascii="Consolas" w:eastAsia="Times New Roman" w:hAnsi="Consolas" w:cs="Courier New"/>
          <w:color w:val="032F62"/>
          <w:sz w:val="20"/>
          <w:szCs w:val="20"/>
        </w:rPr>
        <w:t>"https://unpkg.com/vue/dist/vue.js"</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script</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script src</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"https://unpkg.com/vue-router/dist/vue-router.js"</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script</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h1</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Welcome to Vue routing app!</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h1</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use </w:t>
      </w:r>
      <w:r w:rsidRPr="007D189A">
        <w:rPr>
          <w:rFonts w:ascii="Consolas" w:eastAsia="Times New Roman" w:hAnsi="Consolas" w:cs="Courier New"/>
          <w:color w:val="005CC5"/>
          <w:sz w:val="20"/>
          <w:szCs w:val="20"/>
        </w:rPr>
        <w:t>router-link</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component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for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navigation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using</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to</w:t>
      </w:r>
      <w:r w:rsidRPr="007D189A">
        <w:rPr>
          <w:rFonts w:ascii="Consolas" w:eastAsia="Times New Roman" w:hAnsi="Consolas" w:cs="Courier New"/>
          <w:color w:val="032F62"/>
          <w:sz w:val="20"/>
          <w:szCs w:val="20"/>
        </w:rPr>
        <w:t>` prop. It rendered as an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a</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tag </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router-link</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to=</w:t>
      </w:r>
      <w:r w:rsidRPr="007D189A">
        <w:rPr>
          <w:rFonts w:ascii="Consolas" w:eastAsia="Times New Roman" w:hAnsi="Consolas" w:cs="Courier New"/>
          <w:color w:val="032F62"/>
          <w:sz w:val="20"/>
          <w:szCs w:val="20"/>
        </w:rPr>
        <w:t>"/home"</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Home</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router-link</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router</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link to</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"/services"</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E36209"/>
          <w:sz w:val="20"/>
          <w:szCs w:val="20"/>
        </w:rPr>
        <w:t>Services</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032F62"/>
          <w:sz w:val="20"/>
          <w:szCs w:val="20"/>
        </w:rPr>
        <w:t>/router-link&gt;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032F62"/>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route outlet </w:t>
      </w:r>
      <w:r w:rsidRPr="007D189A">
        <w:rPr>
          <w:rFonts w:ascii="Consolas" w:eastAsia="Times New Roman" w:hAnsi="Consolas" w:cs="Courier New"/>
          <w:color w:val="D73A49"/>
          <w:sz w:val="20"/>
          <w:szCs w:val="20"/>
        </w:rPr>
        <w:t>in</w:t>
      </w:r>
      <w:r w:rsidRPr="007D189A">
        <w:rPr>
          <w:rFonts w:ascii="Consolas" w:eastAsia="Times New Roman" w:hAnsi="Consolas" w:cs="Courier New"/>
          <w:color w:val="24292E"/>
          <w:sz w:val="20"/>
          <w:szCs w:val="20"/>
        </w:rPr>
        <w:t xml:space="preserve"> which component matched by the route will render here </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router-view</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router-view</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/div&gt;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Step 2:</w:t>
      </w:r>
      <w:r w:rsidRPr="007D189A">
        <w:rPr>
          <w:rFonts w:ascii="Segoe UI" w:eastAsia="Times New Roman" w:hAnsi="Segoe UI" w:cs="Segoe UI"/>
          <w:color w:val="24292E"/>
          <w:sz w:val="24"/>
          <w:szCs w:val="24"/>
        </w:rPr>
        <w:t> Import Vue and VueRouter packages and then apply router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VueRouter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'vue-router'</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use</w:t>
      </w:r>
      <w:r w:rsidRPr="007D189A">
        <w:rPr>
          <w:rFonts w:ascii="Consolas" w:eastAsia="Times New Roman" w:hAnsi="Consolas" w:cs="Courier New"/>
          <w:color w:val="24292E"/>
          <w:sz w:val="20"/>
          <w:szCs w:val="20"/>
        </w:rPr>
        <w:t>(</w:t>
      </w:r>
      <w:r w:rsidRPr="007D189A">
        <w:rPr>
          <w:rFonts w:ascii="Consolas" w:eastAsia="Times New Roman" w:hAnsi="Consolas" w:cs="Courier New"/>
          <w:color w:val="E36209"/>
          <w:sz w:val="20"/>
          <w:szCs w:val="20"/>
        </w:rPr>
        <w:t>VueRouter</w:t>
      </w: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Step 3:</w:t>
      </w:r>
      <w:r w:rsidRPr="007D189A">
        <w:rPr>
          <w:rFonts w:ascii="Segoe UI" w:eastAsia="Times New Roman" w:hAnsi="Segoe UI" w:cs="Segoe UI"/>
          <w:color w:val="24292E"/>
          <w:sz w:val="24"/>
          <w:szCs w:val="24"/>
        </w:rPr>
        <w:t> Define or import route components.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const Home = { template: '&lt;div&gt;Home&lt;/div&gt;'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const Services = { template: '&lt;div&gt;Services&lt;/div&gt;' }</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Step 4:</w:t>
      </w:r>
      <w:r w:rsidRPr="007D189A">
        <w:rPr>
          <w:rFonts w:ascii="Segoe UI" w:eastAsia="Times New Roman" w:hAnsi="Segoe UI" w:cs="Segoe UI"/>
          <w:color w:val="24292E"/>
          <w:sz w:val="24"/>
          <w:szCs w:val="24"/>
        </w:rPr>
        <w:t> Define your route where each one maps to a component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routes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path</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'/home'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component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Home</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path</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'/services'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component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Services</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Step 5:</w:t>
      </w:r>
      <w:r w:rsidRPr="007D189A">
        <w:rPr>
          <w:rFonts w:ascii="Segoe UI" w:eastAsia="Times New Roman" w:hAnsi="Segoe UI" w:cs="Segoe UI"/>
          <w:color w:val="24292E"/>
          <w:sz w:val="24"/>
          <w:szCs w:val="24"/>
        </w:rPr>
        <w:t> Create the router instance and pass the </w:t>
      </w:r>
      <w:r w:rsidRPr="007D189A">
        <w:rPr>
          <w:rFonts w:ascii="Consolas" w:eastAsia="Times New Roman" w:hAnsi="Consolas" w:cs="Courier New"/>
          <w:color w:val="24292E"/>
          <w:sz w:val="20"/>
          <w:szCs w:val="20"/>
        </w:rPr>
        <w:t>routes</w:t>
      </w:r>
      <w:r w:rsidRPr="007D189A">
        <w:rPr>
          <w:rFonts w:ascii="Segoe UI" w:eastAsia="Times New Roman" w:hAnsi="Segoe UI" w:cs="Segoe UI"/>
          <w:color w:val="24292E"/>
          <w:sz w:val="24"/>
          <w:szCs w:val="24"/>
        </w:rPr>
        <w:t> option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router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VueRouter</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routes </w:t>
      </w:r>
      <w:r w:rsidRPr="007D189A">
        <w:rPr>
          <w:rFonts w:ascii="Consolas" w:eastAsia="Times New Roman" w:hAnsi="Consolas" w:cs="Courier New"/>
          <w:color w:val="6A737D"/>
          <w:sz w:val="20"/>
          <w:szCs w:val="20"/>
        </w:rPr>
        <w:t>// short for `routes: routes`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Step 6:</w:t>
      </w:r>
      <w:r w:rsidRPr="007D189A">
        <w:rPr>
          <w:rFonts w:ascii="Segoe UI" w:eastAsia="Times New Roman" w:hAnsi="Segoe UI" w:cs="Segoe UI"/>
          <w:color w:val="24292E"/>
          <w:sz w:val="24"/>
          <w:szCs w:val="24"/>
        </w:rPr>
        <w:t> Create and mount the root instance.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const app = new Vue({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router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}).$mount('#app')</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Now you are able to navigate different pages(Home, Services) with in Vue application.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4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dynamic route matching?</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Sometimes it may be required to map routes to the same component based on a pattern.</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a user component with the mapped URLs like </w:t>
      </w:r>
      <w:r w:rsidRPr="007D189A">
        <w:rPr>
          <w:rFonts w:ascii="Consolas" w:eastAsia="Times New Roman" w:hAnsi="Consolas" w:cs="Courier New"/>
          <w:color w:val="24292E"/>
          <w:sz w:val="20"/>
          <w:szCs w:val="20"/>
        </w:rPr>
        <w:t>/user/john/post/123</w:t>
      </w:r>
      <w:r w:rsidRPr="007D189A">
        <w:rPr>
          <w:rFonts w:ascii="Segoe UI" w:eastAsia="Times New Roman" w:hAnsi="Segoe UI" w:cs="Segoe UI"/>
          <w:color w:val="24292E"/>
          <w:sz w:val="24"/>
          <w:szCs w:val="24"/>
        </w:rPr>
        <w:t> and </w:t>
      </w:r>
      <w:r w:rsidRPr="007D189A">
        <w:rPr>
          <w:rFonts w:ascii="Consolas" w:eastAsia="Times New Roman" w:hAnsi="Consolas" w:cs="Courier New"/>
          <w:color w:val="24292E"/>
          <w:sz w:val="20"/>
          <w:szCs w:val="20"/>
        </w:rPr>
        <w:t>/user/jack/post/235</w:t>
      </w:r>
      <w:r w:rsidRPr="007D189A">
        <w:rPr>
          <w:rFonts w:ascii="Segoe UI" w:eastAsia="Times New Roman" w:hAnsi="Segoe UI" w:cs="Segoe UI"/>
          <w:color w:val="24292E"/>
          <w:sz w:val="24"/>
          <w:szCs w:val="24"/>
        </w:rPr>
        <w:t> using dynamic segments,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User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'&lt;div&gt;User {{ $route.params.name }}, PostId: {{ route.params.postid }}&lt;/div&gt;'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router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VueRouter</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routes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dynamic segments start with a colon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path</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'/user/:name/post/:postid'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component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User</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5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to make router param changes as reactive?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When you navigate from one URL to other(mapped with a single component) using routes with params then the same component instance will be reused. Even though it is more efficient than destroying the old instance and then creating a new one, the lifecycle hooks of the component will not be called.</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This problem can be solved using either of the below approaches,</w:t>
      </w:r>
    </w:p>
    <w:p w:rsidR="007D189A" w:rsidRPr="007D189A" w:rsidRDefault="007D189A" w:rsidP="007D189A">
      <w:pPr>
        <w:numPr>
          <w:ilvl w:val="1"/>
          <w:numId w:val="12"/>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Watch the $route object:</w:t>
      </w:r>
    </w:p>
    <w:p w:rsidR="007D189A" w:rsidRPr="007D189A" w:rsidRDefault="007D189A" w:rsidP="007D189A">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User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'&lt;div&gt;User {{ $route.params.name }} &lt;/div&gt;'</w:t>
      </w:r>
      <w:r w:rsidRPr="007D189A">
        <w:rPr>
          <w:rFonts w:ascii="Consolas" w:eastAsia="Times New Roman" w:hAnsi="Consolas" w:cs="Courier New"/>
          <w:color w:val="24292E"/>
          <w:sz w:val="20"/>
          <w:szCs w:val="20"/>
        </w:rPr>
        <w:t>,</w:t>
      </w:r>
    </w:p>
    <w:p w:rsidR="007D189A" w:rsidRPr="007D189A" w:rsidRDefault="007D189A" w:rsidP="007D189A">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watch</w:t>
      </w:r>
      <w:r w:rsidRPr="007D189A">
        <w:rPr>
          <w:rFonts w:ascii="Consolas" w:eastAsia="Times New Roman" w:hAnsi="Consolas" w:cs="Courier New"/>
          <w:color w:val="24292E"/>
          <w:sz w:val="20"/>
          <w:szCs w:val="20"/>
        </w:rPr>
        <w:t>: {</w:t>
      </w:r>
    </w:p>
    <w:p w:rsidR="007D189A" w:rsidRPr="007D189A" w:rsidRDefault="007D189A" w:rsidP="007D189A">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'$route'</w:t>
      </w:r>
      <w:r w:rsidRPr="007D189A">
        <w:rPr>
          <w:rFonts w:ascii="Consolas" w:eastAsia="Times New Roman" w:hAnsi="Consolas" w:cs="Courier New"/>
          <w:color w:val="24292E"/>
          <w:sz w:val="20"/>
          <w:szCs w:val="20"/>
        </w:rPr>
        <w:t xml:space="preserve"> (to, from) {</w:t>
      </w:r>
    </w:p>
    <w:p w:rsidR="007D189A" w:rsidRPr="007D189A" w:rsidRDefault="007D189A" w:rsidP="007D189A">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react to route changes...</w:t>
      </w:r>
    </w:p>
    <w:p w:rsidR="007D189A" w:rsidRPr="007D189A" w:rsidRDefault="007D189A" w:rsidP="007D189A">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Use beforeRouteUpdate navigation guard:</w:t>
      </w:r>
      <w:r w:rsidRPr="007D189A">
        <w:rPr>
          <w:rFonts w:ascii="Segoe UI" w:eastAsia="Times New Roman" w:hAnsi="Segoe UI" w:cs="Segoe UI"/>
          <w:color w:val="24292E"/>
          <w:sz w:val="24"/>
          <w:szCs w:val="24"/>
        </w:rPr>
        <w:t> This is only available since 2.2 version.</w:t>
      </w:r>
    </w:p>
    <w:p w:rsidR="007D189A" w:rsidRPr="007D189A" w:rsidRDefault="007D189A" w:rsidP="007D189A">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User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'&lt;div&gt;User {{ $route.params.name }} &lt;/div&gt;'</w:t>
      </w:r>
      <w:r w:rsidRPr="007D189A">
        <w:rPr>
          <w:rFonts w:ascii="Consolas" w:eastAsia="Times New Roman" w:hAnsi="Consolas" w:cs="Courier New"/>
          <w:color w:val="24292E"/>
          <w:sz w:val="20"/>
          <w:szCs w:val="20"/>
        </w:rPr>
        <w:t>,</w:t>
      </w:r>
    </w:p>
    <w:p w:rsidR="007D189A" w:rsidRPr="007D189A" w:rsidRDefault="007D189A" w:rsidP="007D189A">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beforeRouteUpdate</w:t>
      </w:r>
      <w:r w:rsidRPr="007D189A">
        <w:rPr>
          <w:rFonts w:ascii="Consolas" w:eastAsia="Times New Roman" w:hAnsi="Consolas" w:cs="Courier New"/>
          <w:color w:val="24292E"/>
          <w:sz w:val="20"/>
          <w:szCs w:val="20"/>
        </w:rPr>
        <w:t xml:space="preserve"> (to, from, next) {</w:t>
      </w:r>
    </w:p>
    <w:p w:rsidR="007D189A" w:rsidRPr="007D189A" w:rsidRDefault="007D189A" w:rsidP="007D189A">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react to route changes and then call next()</w:t>
      </w:r>
    </w:p>
    <w:p w:rsidR="007D189A" w:rsidRPr="007D189A" w:rsidRDefault="007D189A" w:rsidP="007D189A">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Note that the beforeRouteEnter guard does NOT have access to </w:t>
      </w:r>
      <w:r w:rsidRPr="007D189A">
        <w:rPr>
          <w:rFonts w:ascii="Consolas" w:eastAsia="Times New Roman" w:hAnsi="Consolas" w:cs="Courier New"/>
          <w:color w:val="24292E"/>
          <w:sz w:val="20"/>
          <w:szCs w:val="20"/>
        </w:rPr>
        <w:t>this</w:t>
      </w:r>
      <w:r w:rsidRPr="007D189A">
        <w:rPr>
          <w:rFonts w:ascii="Segoe UI" w:eastAsia="Times New Roman" w:hAnsi="Segoe UI" w:cs="Segoe UI"/>
          <w:color w:val="24292E"/>
          <w:sz w:val="24"/>
          <w:szCs w:val="24"/>
        </w:rPr>
        <w:t>. Instead you can pass a callback to </w:t>
      </w:r>
      <w:r w:rsidRPr="007D189A">
        <w:rPr>
          <w:rFonts w:ascii="Consolas" w:eastAsia="Times New Roman" w:hAnsi="Consolas" w:cs="Courier New"/>
          <w:color w:val="24292E"/>
          <w:sz w:val="20"/>
          <w:szCs w:val="20"/>
        </w:rPr>
        <w:t>next</w:t>
      </w:r>
      <w:r w:rsidRPr="007D189A">
        <w:rPr>
          <w:rFonts w:ascii="Segoe UI" w:eastAsia="Times New Roman" w:hAnsi="Segoe UI" w:cs="Segoe UI"/>
          <w:color w:val="24292E"/>
          <w:sz w:val="24"/>
          <w:szCs w:val="24"/>
        </w:rPr>
        <w:t> to access the vm instance.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51"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route matching priority?</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Sometimes the URL might be matched by multiple routes and the confusion of which route need to be mapped is resolved by route matching priority. The priority is based on order of routes configuration. i.e, The route which declared first has higher priority.</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router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VueRouter</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routes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dynamic segments start with a colon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path</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'/user/:name'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component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User</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6A737D"/>
          <w:sz w:val="20"/>
          <w:szCs w:val="20"/>
        </w:rPr>
        <w:t>// This route gets higher priority</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path</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'/user/:name'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component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Admin</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path</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'/user/:name'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component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Customer</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52"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nested routes?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Generally, the app is composed of nested components which are nested multiple levels deep. The segments of a URL corresponds to a certain structure of these nested components. To render components into the nested outlet, you need to use the </w:t>
      </w:r>
      <w:r w:rsidRPr="007D189A">
        <w:rPr>
          <w:rFonts w:ascii="Consolas" w:eastAsia="Times New Roman" w:hAnsi="Consolas" w:cs="Courier New"/>
          <w:color w:val="24292E"/>
          <w:sz w:val="20"/>
          <w:szCs w:val="20"/>
        </w:rPr>
        <w:t>children</w:t>
      </w:r>
      <w:r w:rsidRPr="007D189A">
        <w:rPr>
          <w:rFonts w:ascii="Segoe UI" w:eastAsia="Times New Roman" w:hAnsi="Segoe UI" w:cs="Segoe UI"/>
          <w:color w:val="24292E"/>
          <w:sz w:val="24"/>
          <w:szCs w:val="24"/>
        </w:rPr>
        <w:t> option in </w:t>
      </w:r>
      <w:r w:rsidRPr="007D189A">
        <w:rPr>
          <w:rFonts w:ascii="Consolas" w:eastAsia="Times New Roman" w:hAnsi="Consolas" w:cs="Courier New"/>
          <w:color w:val="24292E"/>
          <w:sz w:val="20"/>
          <w:szCs w:val="20"/>
        </w:rPr>
        <w:t>VueRouter</w:t>
      </w:r>
      <w:r w:rsidRPr="007D189A">
        <w:rPr>
          <w:rFonts w:ascii="Segoe UI" w:eastAsia="Times New Roman" w:hAnsi="Segoe UI" w:cs="Segoe UI"/>
          <w:color w:val="24292E"/>
          <w:sz w:val="24"/>
          <w:szCs w:val="24"/>
        </w:rPr>
        <w:t> constructor config.</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a user app composed of profile and posts nested components with respective routes. You can also define a default route configuration when there is no matching nested route.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router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VueRouter</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routes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path</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'/user/:id'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component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User</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children</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UserProfile will be rendered inside User's &lt;router-view&gt; when /user/:id/profile is matched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path</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'profile'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component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UserProfile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UserPosts will be rendered inside User's &lt;router-view&gt; when /user/:id/posts is matched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path</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'posts'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component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UserPosts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UserHome will be rendered inside User's &lt;router-view&gt; when /user/:id is matched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path</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component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UserHome</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53"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single file components?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Single File Components are an easy concept to understand. Earlier you might heard about all three parts(HTML, JavaScript and CSS) of your application kept in different components. But Single File Components encapsulate the structure, styling and behaviour into one file. In the beginning, it seems strange to have all three parts in one file, but it actually makes a lot more sense.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an example of Singile File Components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h1</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Welcome {{ name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h1</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script</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module.</w:t>
      </w:r>
      <w:r w:rsidRPr="007D189A">
        <w:rPr>
          <w:rFonts w:ascii="Consolas" w:eastAsia="Times New Roman" w:hAnsi="Consolas" w:cs="Courier New"/>
          <w:color w:val="005CC5"/>
          <w:sz w:val="20"/>
          <w:szCs w:val="20"/>
        </w:rPr>
        <w:t>exports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data</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name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'John'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/script&gt;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style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scoped&gt;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h1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color: #</w:t>
      </w:r>
      <w:r w:rsidRPr="007D189A">
        <w:rPr>
          <w:rFonts w:ascii="Consolas" w:eastAsia="Times New Roman" w:hAnsi="Consolas" w:cs="Courier New"/>
          <w:color w:val="005CC5"/>
          <w:sz w:val="20"/>
          <w:szCs w:val="20"/>
        </w:rPr>
        <w:t>34</w:t>
      </w:r>
      <w:r w:rsidRPr="007D189A">
        <w:rPr>
          <w:rFonts w:ascii="Consolas" w:eastAsia="Times New Roman" w:hAnsi="Consolas" w:cs="Courier New"/>
          <w:color w:val="24292E"/>
          <w:sz w:val="20"/>
          <w:szCs w:val="20"/>
        </w:rPr>
        <w:t>c779;</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padding: </w:t>
      </w:r>
      <w:r w:rsidRPr="007D189A">
        <w:rPr>
          <w:rFonts w:ascii="Consolas" w:eastAsia="Times New Roman" w:hAnsi="Consolas" w:cs="Courier New"/>
          <w:color w:val="005CC5"/>
          <w:sz w:val="20"/>
          <w:szCs w:val="20"/>
        </w:rPr>
        <w:t>3</w:t>
      </w:r>
      <w:r w:rsidRPr="007D189A">
        <w:rPr>
          <w:rFonts w:ascii="Consolas" w:eastAsia="Times New Roman" w:hAnsi="Consolas" w:cs="Courier New"/>
          <w:color w:val="24292E"/>
          <w:sz w:val="20"/>
          <w:szCs w:val="20"/>
        </w:rPr>
        <w:t>px;</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style</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54"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Is Single File Components violating separation of concerns?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As for the latest modern UI development, separation of concerns is not equal to separation of file types. So it is preferred to divide codebase layers into loosely-coupled components and compose them instead of dividing the codebase into three huge layers that interweave with one another. This way makes Single File Components more cohesive and maintainable by combining template, logic and styles together inside a component. You can also still maintain javascript and CSS files separately with hot-reloading and pre-compilation features.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&lt;template&gt;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&lt;div&gt;This section will be pre-compiled and hot reloaded&lt;/div&gt;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&lt;/template&gt;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&lt;script src="./my-component.js"&gt;&lt;/script&gt;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&lt;style src="./my-component.css"&gt;&lt;/style&gt;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55"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problems solved by Single File Components?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Single File Components solve the common problems occurred in a javascript driven application with a .vue extension. The list of issues are,</w:t>
      </w:r>
    </w:p>
    <w:p w:rsidR="007D189A" w:rsidRPr="007D189A" w:rsidRDefault="007D189A" w:rsidP="007D189A">
      <w:pPr>
        <w:numPr>
          <w:ilvl w:val="1"/>
          <w:numId w:val="12"/>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Global definitions force unique names for every component</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String templates lack syntax highlighting and require ugly slashes for multiline HTML</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 CSS support means that while HTML and JavaScript are modularized into components, CSS is conspicuously left out</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 build step restricts us to HTML and ES5 JavaScript, rather than preprocessors like Pug (formerly Jade) and Babel.</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56"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filters?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Filters can be used to apply common text formatting. These Filters should be appended to the end of the JavaScript expression, denoted by the “pipe” symbol. You can use them in two specific cases:</w:t>
      </w:r>
    </w:p>
    <w:p w:rsidR="007D189A" w:rsidRPr="007D189A" w:rsidRDefault="007D189A" w:rsidP="007D189A">
      <w:pPr>
        <w:numPr>
          <w:ilvl w:val="1"/>
          <w:numId w:val="12"/>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mustache interpolations</w:t>
      </w:r>
    </w:p>
    <w:p w:rsidR="007D189A" w:rsidRPr="007D189A" w:rsidRDefault="007D189A" w:rsidP="007D189A">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v-bind expressions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Let's define a local filter named capitalize in a component’s options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filters: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capitalize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(value)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if</w:t>
      </w:r>
      <w:r w:rsidRPr="007D189A">
        <w:rPr>
          <w:rFonts w:ascii="Consolas" w:eastAsia="Times New Roman" w:hAnsi="Consolas" w:cs="Courier New"/>
          <w:color w:val="24292E"/>
          <w:sz w:val="20"/>
          <w:szCs w:val="20"/>
        </w:rPr>
        <w:t xml:space="preserve"> (!value)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value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value.</w:t>
      </w:r>
      <w:r w:rsidRPr="007D189A">
        <w:rPr>
          <w:rFonts w:ascii="Consolas" w:eastAsia="Times New Roman" w:hAnsi="Consolas" w:cs="Courier New"/>
          <w:color w:val="6F42C1"/>
          <w:sz w:val="20"/>
          <w:szCs w:val="20"/>
        </w:rPr>
        <w:t>toString</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value.</w:t>
      </w:r>
      <w:r w:rsidRPr="007D189A">
        <w:rPr>
          <w:rFonts w:ascii="Consolas" w:eastAsia="Times New Roman" w:hAnsi="Consolas" w:cs="Courier New"/>
          <w:color w:val="6F42C1"/>
          <w:sz w:val="20"/>
          <w:szCs w:val="20"/>
        </w:rPr>
        <w:t>charAt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0</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toUpperCase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value.</w:t>
      </w:r>
      <w:r w:rsidRPr="007D189A">
        <w:rPr>
          <w:rFonts w:ascii="Consolas" w:eastAsia="Times New Roman" w:hAnsi="Consolas" w:cs="Courier New"/>
          <w:color w:val="6F42C1"/>
          <w:sz w:val="20"/>
          <w:szCs w:val="20"/>
        </w:rPr>
        <w:t>slice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1</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Now you can use the filter in either mustache interpolation or v-bind expression,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in mustaches </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username | capitalize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in v</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bind </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v-bind:id</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"username | capitalize"</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5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different ways to create filters?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define filters in two ways,</w:t>
      </w:r>
    </w:p>
    <w:p w:rsidR="007D189A" w:rsidRPr="007D189A" w:rsidRDefault="007D189A" w:rsidP="007D189A">
      <w:pPr>
        <w:numPr>
          <w:ilvl w:val="1"/>
          <w:numId w:val="12"/>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Local filters:</w:t>
      </w:r>
      <w:r w:rsidRPr="007D189A">
        <w:rPr>
          <w:rFonts w:ascii="Segoe UI" w:eastAsia="Times New Roman" w:hAnsi="Segoe UI" w:cs="Segoe UI"/>
          <w:color w:val="24292E"/>
          <w:sz w:val="24"/>
          <w:szCs w:val="24"/>
        </w:rPr>
        <w:t> You can define local filters in a component’s options. In this case, filter is applicable to that specific component.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filters: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capitalize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(value)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if</w:t>
      </w:r>
      <w:r w:rsidRPr="007D189A">
        <w:rPr>
          <w:rFonts w:ascii="Consolas" w:eastAsia="Times New Roman" w:hAnsi="Consolas" w:cs="Courier New"/>
          <w:color w:val="24292E"/>
          <w:sz w:val="20"/>
          <w:szCs w:val="20"/>
        </w:rPr>
        <w:t xml:space="preserve"> (!value)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value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value.</w:t>
      </w:r>
      <w:r w:rsidRPr="007D189A">
        <w:rPr>
          <w:rFonts w:ascii="Consolas" w:eastAsia="Times New Roman" w:hAnsi="Consolas" w:cs="Courier New"/>
          <w:color w:val="6F42C1"/>
          <w:sz w:val="20"/>
          <w:szCs w:val="20"/>
        </w:rPr>
        <w:t>toString</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value.</w:t>
      </w:r>
      <w:r w:rsidRPr="007D189A">
        <w:rPr>
          <w:rFonts w:ascii="Consolas" w:eastAsia="Times New Roman" w:hAnsi="Consolas" w:cs="Courier New"/>
          <w:color w:val="6F42C1"/>
          <w:sz w:val="20"/>
          <w:szCs w:val="20"/>
        </w:rPr>
        <w:t>charAt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0</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toUpperCase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value.</w:t>
      </w:r>
      <w:r w:rsidRPr="007D189A">
        <w:rPr>
          <w:rFonts w:ascii="Consolas" w:eastAsia="Times New Roman" w:hAnsi="Consolas" w:cs="Courier New"/>
          <w:color w:val="6F42C1"/>
          <w:sz w:val="20"/>
          <w:szCs w:val="20"/>
        </w:rPr>
        <w:t>slice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1</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Global filters:</w:t>
      </w:r>
      <w:r w:rsidRPr="007D189A">
        <w:rPr>
          <w:rFonts w:ascii="Segoe UI" w:eastAsia="Times New Roman" w:hAnsi="Segoe UI" w:cs="Segoe UI"/>
          <w:color w:val="24292E"/>
          <w:sz w:val="24"/>
          <w:szCs w:val="24"/>
        </w:rPr>
        <w:t> You can also define a filter globally before creating the Vue instance. In this case, filter is applicable to all the components with in the vue instance,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filter</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'capitalize'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(value)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if</w:t>
      </w:r>
      <w:r w:rsidRPr="007D189A">
        <w:rPr>
          <w:rFonts w:ascii="Consolas" w:eastAsia="Times New Roman" w:hAnsi="Consolas" w:cs="Courier New"/>
          <w:color w:val="24292E"/>
          <w:sz w:val="20"/>
          <w:szCs w:val="20"/>
        </w:rPr>
        <w:t xml:space="preserve"> (!value)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value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value.</w:t>
      </w:r>
      <w:r w:rsidRPr="007D189A">
        <w:rPr>
          <w:rFonts w:ascii="Consolas" w:eastAsia="Times New Roman" w:hAnsi="Consolas" w:cs="Courier New"/>
          <w:color w:val="6F42C1"/>
          <w:sz w:val="20"/>
          <w:szCs w:val="20"/>
        </w:rPr>
        <w:t>toString</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value.</w:t>
      </w:r>
      <w:r w:rsidRPr="007D189A">
        <w:rPr>
          <w:rFonts w:ascii="Consolas" w:eastAsia="Times New Roman" w:hAnsi="Consolas" w:cs="Courier New"/>
          <w:color w:val="6F42C1"/>
          <w:sz w:val="20"/>
          <w:szCs w:val="20"/>
        </w:rPr>
        <w:t>charAt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0</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toUpperCase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value.</w:t>
      </w:r>
      <w:r w:rsidRPr="007D189A">
        <w:rPr>
          <w:rFonts w:ascii="Consolas" w:eastAsia="Times New Roman" w:hAnsi="Consolas" w:cs="Courier New"/>
          <w:color w:val="6F42C1"/>
          <w:sz w:val="20"/>
          <w:szCs w:val="20"/>
        </w:rPr>
        <w:t>slice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1</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58"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3"/>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chain filters?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chain filters one after the other to perform multiple manipulations on the expression. The generic structure of filter chain would be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message | filterA | filterB | filterB ... }}</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the above chain stack, you can observe that message expression applied with three filters, each separated by a pipe(|) symbol. The first filter(filterA) takes the expression as a single argument and the result of the expression becomes an argument for second filter(filterB) and the chain continue for remaining filters.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if you want to transform date expression with a full date format and uppercase then you can apply dateFormat and uppercase filters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birthday | dateFormat | uppercase }}</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5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3"/>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Is it possible to pass parameters for filters?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Yes, you can pass arguments for a filter similar to a javascript function. The generic structure of filter parameters would be as follows,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message | </w:t>
      </w:r>
      <w:r w:rsidRPr="007D189A">
        <w:rPr>
          <w:rFonts w:ascii="Consolas" w:eastAsia="Times New Roman" w:hAnsi="Consolas" w:cs="Courier New"/>
          <w:color w:val="6F42C1"/>
          <w:sz w:val="20"/>
          <w:szCs w:val="20"/>
        </w:rPr>
        <w:t>filterA</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'arg1'</w:t>
      </w:r>
      <w:r w:rsidRPr="007D189A">
        <w:rPr>
          <w:rFonts w:ascii="Consolas" w:eastAsia="Times New Roman" w:hAnsi="Consolas" w:cs="Courier New"/>
          <w:color w:val="24292E"/>
          <w:sz w:val="20"/>
          <w:szCs w:val="20"/>
        </w:rPr>
        <w:t>, arg2) }}</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this case, filterA takes message expression as first argument and the explicit parameters mentioned in the filter as second and third arguments.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you can find the exponential strength of a particular value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2</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6F42C1"/>
          <w:sz w:val="20"/>
          <w:szCs w:val="20"/>
        </w:rPr>
        <w:t>exponentialStrength</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10</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6A737D"/>
          <w:sz w:val="20"/>
          <w:szCs w:val="20"/>
        </w:rPr>
        <w:t>// prints 2 power 10 = 1024</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6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3"/>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plugins and their various services?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Plugins provides global-level functionality to Vue application. The plugins provide various services,</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Add some global methods or properties. For example, vue-custom-element</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Add one or more global assets (directives, filters and transitions). For example, vue-touch</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Add some component options by global mixin. For example, vue-router</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Add some Vue instance methods by attaching them to Vue.prototype.</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 library that provides an API of its own, while at the same time injecting some combination of the above. For example, vue-router</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61"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to create a plugin?</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Plugin is created by exposing an </w:t>
      </w:r>
      <w:r w:rsidRPr="007D189A">
        <w:rPr>
          <w:rFonts w:ascii="Consolas" w:eastAsia="Times New Roman" w:hAnsi="Consolas" w:cs="Courier New"/>
          <w:color w:val="24292E"/>
          <w:sz w:val="20"/>
          <w:szCs w:val="20"/>
        </w:rPr>
        <w:t>install</w:t>
      </w:r>
      <w:r w:rsidRPr="007D189A">
        <w:rPr>
          <w:rFonts w:ascii="Segoe UI" w:eastAsia="Times New Roman" w:hAnsi="Segoe UI" w:cs="Segoe UI"/>
          <w:color w:val="24292E"/>
          <w:sz w:val="24"/>
          <w:szCs w:val="24"/>
        </w:rPr>
        <w:t> method which takes Vue constructor as a first argument along with options. The structure of VueJS plugin with possible functionality would be as follows,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MyPlugin</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install</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 options)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1. add global method or property</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myGlobalMethod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some logic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2. add a global asset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directive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'my-directive'</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bind</w:t>
      </w:r>
      <w:r w:rsidRPr="007D189A">
        <w:rPr>
          <w:rFonts w:ascii="Consolas" w:eastAsia="Times New Roman" w:hAnsi="Consolas" w:cs="Courier New"/>
          <w:color w:val="24292E"/>
          <w:sz w:val="20"/>
          <w:szCs w:val="20"/>
        </w:rPr>
        <w:t xml:space="preserve"> (el, binding, vnode, oldVnode)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some logic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3. inject some component options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mixin</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created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some logic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4. add an instance method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prototype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$myMethod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(methodOptions)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some logic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62"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to use a plugin?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use plugin by passing your plugin to Vue's </w:t>
      </w:r>
      <w:r w:rsidRPr="007D189A">
        <w:rPr>
          <w:rFonts w:ascii="Segoe UI" w:eastAsia="Times New Roman" w:hAnsi="Segoe UI" w:cs="Segoe UI"/>
          <w:b/>
          <w:bCs/>
          <w:color w:val="24292E"/>
          <w:sz w:val="24"/>
          <w:szCs w:val="24"/>
        </w:rPr>
        <w:t>use</w:t>
      </w:r>
      <w:r w:rsidRPr="007D189A">
        <w:rPr>
          <w:rFonts w:ascii="Segoe UI" w:eastAsia="Times New Roman" w:hAnsi="Segoe UI" w:cs="Segoe UI"/>
          <w:color w:val="24292E"/>
          <w:sz w:val="24"/>
          <w:szCs w:val="24"/>
        </w:rPr>
        <w:t> global method. You need to apply this method before start your app by calling new Vue().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calls `MyPlugin.install(Vue, { someOption: true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use</w:t>
      </w:r>
      <w:r w:rsidRPr="007D189A">
        <w:rPr>
          <w:rFonts w:ascii="Consolas" w:eastAsia="Times New Roman" w:hAnsi="Consolas" w:cs="Courier New"/>
          <w:color w:val="24292E"/>
          <w:sz w:val="20"/>
          <w:szCs w:val="20"/>
        </w:rPr>
        <w:t>(</w:t>
      </w:r>
      <w:r w:rsidRPr="007D189A">
        <w:rPr>
          <w:rFonts w:ascii="Consolas" w:eastAsia="Times New Roman" w:hAnsi="Consolas" w:cs="Courier New"/>
          <w:color w:val="E36209"/>
          <w:sz w:val="20"/>
          <w:szCs w:val="20"/>
        </w:rPr>
        <w:t>MyPlugin</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options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63"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mixins?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Mixin gives us a way to distribute reusable functionalities in Vue components. These reusable functions are merged with existing functions. A mixin object can contain any component options. Let us take an example of mixin with </w:t>
      </w:r>
      <w:r w:rsidRPr="007D189A">
        <w:rPr>
          <w:rFonts w:ascii="Consolas" w:eastAsia="Times New Roman" w:hAnsi="Consolas" w:cs="Courier New"/>
          <w:color w:val="24292E"/>
          <w:sz w:val="20"/>
          <w:szCs w:val="20"/>
        </w:rPr>
        <w:t>created</w:t>
      </w:r>
      <w:r w:rsidRPr="007D189A">
        <w:rPr>
          <w:rFonts w:ascii="Segoe UI" w:eastAsia="Times New Roman" w:hAnsi="Segoe UI" w:cs="Segoe UI"/>
          <w:color w:val="24292E"/>
          <w:sz w:val="24"/>
          <w:szCs w:val="24"/>
        </w:rPr>
        <w:t> lifecycle which can be shared across components,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myMixin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created</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"Welcome to Mixins!"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var</w:t>
      </w:r>
      <w:r w:rsidRPr="007D189A">
        <w:rPr>
          <w:rFonts w:ascii="Consolas" w:eastAsia="Times New Roman" w:hAnsi="Consolas" w:cs="Courier New"/>
          <w:color w:val="24292E"/>
          <w:sz w:val="20"/>
          <w:szCs w:val="20"/>
        </w:rPr>
        <w:t xml:space="preserve"> app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el</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'#root'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mixins</w:t>
      </w:r>
      <w:r w:rsidRPr="007D189A">
        <w:rPr>
          <w:rFonts w:ascii="Consolas" w:eastAsia="Times New Roman" w:hAnsi="Consolas" w:cs="Courier New"/>
          <w:color w:val="24292E"/>
          <w:sz w:val="20"/>
          <w:szCs w:val="20"/>
        </w:rPr>
        <w:t>: [myMixin]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Note:</w:t>
      </w:r>
      <w:r w:rsidRPr="007D189A">
        <w:rPr>
          <w:rFonts w:ascii="Segoe UI" w:eastAsia="Times New Roman" w:hAnsi="Segoe UI" w:cs="Segoe UI"/>
          <w:color w:val="24292E"/>
          <w:sz w:val="24"/>
          <w:szCs w:val="24"/>
        </w:rPr>
        <w:t> Multiple mixins can be specified in the mixin array of the component.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64"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global mixins?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Sometimes there is a need to extend the functionality of Vue or apply an option to all Vue components available in our application. In this case, mixins can be applied globally to affect all components in Vue. These mixins are called as global mixins.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an example of global mixin,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mixin</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created</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"Write global mixins"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el</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'#app'</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the above global mixin, the mixin options spread across all components with the console running during the instance creation. These are useful during test, and debugging or third party libraries. At the same time, You need to use these global mixins sparsely and carefully, because it affects every single Vue instance created, including third party components.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65"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use mixins in CLI?</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Using Vue CLI, mixins can be specified anywhere in the project folder but preferably within </w:t>
      </w:r>
      <w:r w:rsidRPr="007D189A">
        <w:rPr>
          <w:rFonts w:ascii="Consolas" w:eastAsia="Times New Roman" w:hAnsi="Consolas" w:cs="Courier New"/>
          <w:color w:val="24292E"/>
          <w:sz w:val="20"/>
          <w:szCs w:val="20"/>
        </w:rPr>
        <w:t>/src/mixins</w:t>
      </w:r>
      <w:r w:rsidRPr="007D189A">
        <w:rPr>
          <w:rFonts w:ascii="Segoe UI" w:eastAsia="Times New Roman" w:hAnsi="Segoe UI" w:cs="Segoe UI"/>
          <w:color w:val="24292E"/>
          <w:sz w:val="24"/>
          <w:szCs w:val="24"/>
        </w:rPr>
        <w:t> for ease of access. Once these mixins are created in a </w:t>
      </w:r>
      <w:r w:rsidRPr="007D189A">
        <w:rPr>
          <w:rFonts w:ascii="Consolas" w:eastAsia="Times New Roman" w:hAnsi="Consolas" w:cs="Courier New"/>
          <w:color w:val="24292E"/>
          <w:sz w:val="20"/>
          <w:szCs w:val="20"/>
        </w:rPr>
        <w:t>.js</w:t>
      </w:r>
      <w:r w:rsidRPr="007D189A">
        <w:rPr>
          <w:rFonts w:ascii="Segoe UI" w:eastAsia="Times New Roman" w:hAnsi="Segoe UI" w:cs="Segoe UI"/>
          <w:color w:val="24292E"/>
          <w:sz w:val="24"/>
          <w:szCs w:val="24"/>
        </w:rPr>
        <w:t> file and exposed with the </w:t>
      </w:r>
      <w:r w:rsidRPr="007D189A">
        <w:rPr>
          <w:rFonts w:ascii="Consolas" w:eastAsia="Times New Roman" w:hAnsi="Consolas" w:cs="Courier New"/>
          <w:color w:val="24292E"/>
          <w:sz w:val="20"/>
          <w:szCs w:val="20"/>
        </w:rPr>
        <w:t>export</w:t>
      </w:r>
      <w:r w:rsidRPr="007D189A">
        <w:rPr>
          <w:rFonts w:ascii="Segoe UI" w:eastAsia="Times New Roman" w:hAnsi="Segoe UI" w:cs="Segoe UI"/>
          <w:color w:val="24292E"/>
          <w:sz w:val="24"/>
          <w:szCs w:val="24"/>
        </w:rPr>
        <w:t> keyword, they can be imported in any component with the </w:t>
      </w:r>
      <w:r w:rsidRPr="007D189A">
        <w:rPr>
          <w:rFonts w:ascii="Consolas" w:eastAsia="Times New Roman" w:hAnsi="Consolas" w:cs="Courier New"/>
          <w:color w:val="24292E"/>
          <w:sz w:val="20"/>
          <w:szCs w:val="20"/>
        </w:rPr>
        <w:t>import</w:t>
      </w:r>
      <w:r w:rsidRPr="007D189A">
        <w:rPr>
          <w:rFonts w:ascii="Segoe UI" w:eastAsia="Times New Roman" w:hAnsi="Segoe UI" w:cs="Segoe UI"/>
          <w:color w:val="24292E"/>
          <w:sz w:val="24"/>
          <w:szCs w:val="24"/>
        </w:rPr>
        <w:t> keyword and their file paths.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66"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merging strategies in mixins?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When a mixin and the component itself contain overlapping options, the options will be merged based on some strategies.</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data objects undergo a recursive merge, with the component’s data taking priority over mixins in cases of overlapping or conflicts.</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var</w:t>
      </w:r>
      <w:r w:rsidRPr="007D189A">
        <w:rPr>
          <w:rFonts w:ascii="Consolas" w:eastAsia="Times New Roman" w:hAnsi="Consolas" w:cs="Courier New"/>
          <w:color w:val="24292E"/>
          <w:sz w:val="20"/>
          <w:szCs w:val="20"/>
        </w:rPr>
        <w:t xml:space="preserve"> mixin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data</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message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'Hello, this is a Mixin'</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mixins</w:t>
      </w:r>
      <w:r w:rsidRPr="007D189A">
        <w:rPr>
          <w:rFonts w:ascii="Consolas" w:eastAsia="Times New Roman" w:hAnsi="Consolas" w:cs="Courier New"/>
          <w:color w:val="24292E"/>
          <w:sz w:val="20"/>
          <w:szCs w:val="20"/>
        </w:rPr>
        <w:t>: [mixin],</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data</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message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'Hello, this is a Component'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created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(this.</w:t>
      </w:r>
      <w:r w:rsidRPr="007D189A">
        <w:rPr>
          <w:rFonts w:ascii="Consolas" w:eastAsia="Times New Roman" w:hAnsi="Consolas" w:cs="Courier New"/>
          <w:color w:val="005CC5"/>
          <w:sz w:val="20"/>
          <w:szCs w:val="20"/>
        </w:rPr>
        <w:t>$data</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=&gt; { message: "Hello, this is a Component'"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Hook functions which are overlapping merged into an array so that all of them will be called. Mixin hooks will be called before the component’s own hooks.</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myMixin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created</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"Called from Mixin"</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el</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'#root'</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mixins</w:t>
      </w:r>
      <w:r w:rsidRPr="007D189A">
        <w:rPr>
          <w:rFonts w:ascii="Consolas" w:eastAsia="Times New Roman" w:hAnsi="Consolas" w:cs="Courier New"/>
          <w:color w:val="24292E"/>
          <w:sz w:val="20"/>
          <w:szCs w:val="20"/>
        </w:rPr>
        <w:t>:[myMixin],</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created</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"Called from Component"</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//Called from Mixin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//Called from Component</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options that expect object values(such as methods, components and directives) will be merged into the same object. In this case, the component’s options will take priority when there are conflicting keys in these objects.</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var</w:t>
      </w:r>
      <w:r w:rsidRPr="007D189A">
        <w:rPr>
          <w:rFonts w:ascii="Consolas" w:eastAsia="Times New Roman" w:hAnsi="Consolas" w:cs="Courier New"/>
          <w:color w:val="24292E"/>
          <w:sz w:val="20"/>
          <w:szCs w:val="20"/>
        </w:rPr>
        <w:t xml:space="preserve"> mixin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methods</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firstName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'John'</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contact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'+65 99898987'</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var</w:t>
      </w:r>
      <w:r w:rsidRPr="007D189A">
        <w:rPr>
          <w:rFonts w:ascii="Consolas" w:eastAsia="Times New Roman" w:hAnsi="Consolas" w:cs="Courier New"/>
          <w:color w:val="24292E"/>
          <w:sz w:val="20"/>
          <w:szCs w:val="20"/>
        </w:rPr>
        <w:t xml:space="preserve"> vm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mixins</w:t>
      </w:r>
      <w:r w:rsidRPr="007D189A">
        <w:rPr>
          <w:rFonts w:ascii="Consolas" w:eastAsia="Times New Roman" w:hAnsi="Consolas" w:cs="Courier New"/>
          <w:color w:val="24292E"/>
          <w:sz w:val="20"/>
          <w:szCs w:val="20"/>
        </w:rPr>
        <w:t>: [mixin],</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methods</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lastName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'Murray'</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contact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'+91 893839389'</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vm.</w:t>
      </w:r>
      <w:r w:rsidRPr="007D189A">
        <w:rPr>
          <w:rFonts w:ascii="Consolas" w:eastAsia="Times New Roman" w:hAnsi="Consolas" w:cs="Courier New"/>
          <w:color w:val="6F42C1"/>
          <w:sz w:val="20"/>
          <w:szCs w:val="20"/>
        </w:rPr>
        <w:t>firstName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"John"</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vm.</w:t>
      </w:r>
      <w:r w:rsidRPr="007D189A">
        <w:rPr>
          <w:rFonts w:ascii="Consolas" w:eastAsia="Times New Roman" w:hAnsi="Consolas" w:cs="Courier New"/>
          <w:color w:val="6F42C1"/>
          <w:sz w:val="20"/>
          <w:szCs w:val="20"/>
        </w:rPr>
        <w:t>lastName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"Murray"</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vm.</w:t>
      </w:r>
      <w:r w:rsidRPr="007D189A">
        <w:rPr>
          <w:rFonts w:ascii="Consolas" w:eastAsia="Times New Roman" w:hAnsi="Consolas" w:cs="Courier New"/>
          <w:color w:val="6F42C1"/>
          <w:sz w:val="20"/>
          <w:szCs w:val="20"/>
        </w:rPr>
        <w:t>contact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"+91 893839389"</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6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custom options merging strategies?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 uses the default strategy which overwrites the existing value while custom options are merged. But if you want a custom option merged using custom login then you need to attach a function to </w:t>
      </w:r>
      <w:r w:rsidRPr="007D189A">
        <w:rPr>
          <w:rFonts w:ascii="Consolas" w:eastAsia="Times New Roman" w:hAnsi="Consolas" w:cs="Courier New"/>
          <w:color w:val="24292E"/>
          <w:sz w:val="20"/>
          <w:szCs w:val="20"/>
        </w:rPr>
        <w:t>Vue.config.optionMergeStrategies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the example, the structure of </w:t>
      </w:r>
      <w:r w:rsidRPr="007D189A">
        <w:rPr>
          <w:rFonts w:ascii="Consolas" w:eastAsia="Times New Roman" w:hAnsi="Consolas" w:cs="Courier New"/>
          <w:color w:val="24292E"/>
          <w:sz w:val="20"/>
          <w:szCs w:val="20"/>
        </w:rPr>
        <w:t>myOptions</w:t>
      </w:r>
      <w:r w:rsidRPr="007D189A">
        <w:rPr>
          <w:rFonts w:ascii="Segoe UI" w:eastAsia="Times New Roman" w:hAnsi="Segoe UI" w:cs="Segoe UI"/>
          <w:color w:val="24292E"/>
          <w:sz w:val="24"/>
          <w:szCs w:val="24"/>
        </w:rPr>
        <w:t> custom option would be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config</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optionMergeStrategies</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myOption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(toVal, fromVal)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return mergedVal</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below Vuex 1.0 merging strategy as an advanced example,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merge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config</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optionMergeStrategies</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computed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config</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optionMergeStrategies</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vuex</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(toVal, fromVal)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if</w:t>
      </w:r>
      <w:r w:rsidRPr="007D189A">
        <w:rPr>
          <w:rFonts w:ascii="Consolas" w:eastAsia="Times New Roman" w:hAnsi="Consolas" w:cs="Courier New"/>
          <w:color w:val="24292E"/>
          <w:sz w:val="20"/>
          <w:szCs w:val="20"/>
        </w:rPr>
        <w:t xml:space="preserve"> (!toVal)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fromVal</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if</w:t>
      </w:r>
      <w:r w:rsidRPr="007D189A">
        <w:rPr>
          <w:rFonts w:ascii="Consolas" w:eastAsia="Times New Roman" w:hAnsi="Consolas" w:cs="Courier New"/>
          <w:color w:val="24292E"/>
          <w:sz w:val="20"/>
          <w:szCs w:val="20"/>
        </w:rPr>
        <w:t xml:space="preserve"> (!fromVal)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toVal</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getters</w:t>
      </w:r>
      <w:r w:rsidRPr="007D189A">
        <w:rPr>
          <w:rFonts w:ascii="Consolas" w:eastAsia="Times New Roman" w:hAnsi="Consolas" w:cs="Courier New"/>
          <w:color w:val="24292E"/>
          <w:sz w:val="20"/>
          <w:szCs w:val="20"/>
        </w:rPr>
        <w:t>: merge(toVal.</w:t>
      </w:r>
      <w:r w:rsidRPr="007D189A">
        <w:rPr>
          <w:rFonts w:ascii="Consolas" w:eastAsia="Times New Roman" w:hAnsi="Consolas" w:cs="Courier New"/>
          <w:color w:val="005CC5"/>
          <w:sz w:val="20"/>
          <w:szCs w:val="20"/>
        </w:rPr>
        <w:t>getters</w:t>
      </w:r>
      <w:r w:rsidRPr="007D189A">
        <w:rPr>
          <w:rFonts w:ascii="Consolas" w:eastAsia="Times New Roman" w:hAnsi="Consolas" w:cs="Courier New"/>
          <w:color w:val="24292E"/>
          <w:sz w:val="20"/>
          <w:szCs w:val="20"/>
        </w:rPr>
        <w:t>, fromVal.</w:t>
      </w:r>
      <w:r w:rsidRPr="007D189A">
        <w:rPr>
          <w:rFonts w:ascii="Consolas" w:eastAsia="Times New Roman" w:hAnsi="Consolas" w:cs="Courier New"/>
          <w:color w:val="005CC5"/>
          <w:sz w:val="20"/>
          <w:szCs w:val="20"/>
        </w:rPr>
        <w:t>getters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state</w:t>
      </w:r>
      <w:r w:rsidRPr="007D189A">
        <w:rPr>
          <w:rFonts w:ascii="Consolas" w:eastAsia="Times New Roman" w:hAnsi="Consolas" w:cs="Courier New"/>
          <w:color w:val="24292E"/>
          <w:sz w:val="20"/>
          <w:szCs w:val="20"/>
        </w:rPr>
        <w:t>: merge(toVal.</w:t>
      </w:r>
      <w:r w:rsidRPr="007D189A">
        <w:rPr>
          <w:rFonts w:ascii="Consolas" w:eastAsia="Times New Roman" w:hAnsi="Consolas" w:cs="Courier New"/>
          <w:color w:val="005CC5"/>
          <w:sz w:val="20"/>
          <w:szCs w:val="20"/>
        </w:rPr>
        <w:t>state</w:t>
      </w:r>
      <w:r w:rsidRPr="007D189A">
        <w:rPr>
          <w:rFonts w:ascii="Consolas" w:eastAsia="Times New Roman" w:hAnsi="Consolas" w:cs="Courier New"/>
          <w:color w:val="24292E"/>
          <w:sz w:val="20"/>
          <w:szCs w:val="20"/>
        </w:rPr>
        <w:t>, fromVal.</w:t>
      </w:r>
      <w:r w:rsidRPr="007D189A">
        <w:rPr>
          <w:rFonts w:ascii="Consolas" w:eastAsia="Times New Roman" w:hAnsi="Consolas" w:cs="Courier New"/>
          <w:color w:val="005CC5"/>
          <w:sz w:val="20"/>
          <w:szCs w:val="20"/>
        </w:rPr>
        <w:t>state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actions</w:t>
      </w:r>
      <w:r w:rsidRPr="007D189A">
        <w:rPr>
          <w:rFonts w:ascii="Consolas" w:eastAsia="Times New Roman" w:hAnsi="Consolas" w:cs="Courier New"/>
          <w:color w:val="24292E"/>
          <w:sz w:val="20"/>
          <w:szCs w:val="20"/>
        </w:rPr>
        <w:t>: merge(toVal.</w:t>
      </w:r>
      <w:r w:rsidRPr="007D189A">
        <w:rPr>
          <w:rFonts w:ascii="Consolas" w:eastAsia="Times New Roman" w:hAnsi="Consolas" w:cs="Courier New"/>
          <w:color w:val="005CC5"/>
          <w:sz w:val="20"/>
          <w:szCs w:val="20"/>
        </w:rPr>
        <w:t>actions</w:t>
      </w:r>
      <w:r w:rsidRPr="007D189A">
        <w:rPr>
          <w:rFonts w:ascii="Consolas" w:eastAsia="Times New Roman" w:hAnsi="Consolas" w:cs="Courier New"/>
          <w:color w:val="24292E"/>
          <w:sz w:val="20"/>
          <w:szCs w:val="20"/>
        </w:rPr>
        <w:t>, fromVal.</w:t>
      </w:r>
      <w:r w:rsidRPr="007D189A">
        <w:rPr>
          <w:rFonts w:ascii="Consolas" w:eastAsia="Times New Roman" w:hAnsi="Consolas" w:cs="Courier New"/>
          <w:color w:val="005CC5"/>
          <w:sz w:val="20"/>
          <w:szCs w:val="20"/>
        </w:rPr>
        <w:t>actions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68"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custom directives?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Custom Directives are tiny commands that you can attach to DOM elements. They are prefixed with v- to let the library know you're using a special bit of markup and to keep syntax consistent. They are typically useful if you need low-level access to an HTML element to control a bit of behavior.</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create a custom focus directive to provide focus on specific form element during page load time,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Register a global custom directive called `v-focus`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directive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'focus'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When the bound element is inserted into the DOM...</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inserted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(el)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Focus the element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el.</w:t>
      </w:r>
      <w:r w:rsidRPr="007D189A">
        <w:rPr>
          <w:rFonts w:ascii="Consolas" w:eastAsia="Times New Roman" w:hAnsi="Consolas" w:cs="Courier New"/>
          <w:color w:val="6F42C1"/>
          <w:sz w:val="20"/>
          <w:szCs w:val="20"/>
        </w:rPr>
        <w:t>focus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Now you can use v-focus directive on any element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&lt;</w:t>
      </w:r>
      <w:r w:rsidRPr="007D189A">
        <w:rPr>
          <w:rFonts w:ascii="Consolas" w:eastAsia="Times New Roman" w:hAnsi="Consolas" w:cs="Courier New"/>
          <w:color w:val="22863A"/>
          <w:sz w:val="20"/>
          <w:szCs w:val="20"/>
        </w:rPr>
        <w:t>input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v-focus</w:t>
      </w:r>
      <w:r w:rsidRPr="007D189A">
        <w:rPr>
          <w:rFonts w:ascii="Consolas" w:eastAsia="Times New Roman" w:hAnsi="Consolas" w:cs="Courier New"/>
          <w:color w:val="24292E"/>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6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register directives locally?</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also register directives locally(apart from globally) using directives option in component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directives: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focus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directive definition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inserted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(el)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el.</w:t>
      </w:r>
      <w:r w:rsidRPr="007D189A">
        <w:rPr>
          <w:rFonts w:ascii="Consolas" w:eastAsia="Times New Roman" w:hAnsi="Consolas" w:cs="Courier New"/>
          <w:color w:val="6F42C1"/>
          <w:sz w:val="20"/>
          <w:szCs w:val="20"/>
        </w:rPr>
        <w:t>focus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Now you can use v-focus directive on any element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&lt;</w:t>
      </w:r>
      <w:r w:rsidRPr="007D189A">
        <w:rPr>
          <w:rFonts w:ascii="Consolas" w:eastAsia="Times New Roman" w:hAnsi="Consolas" w:cs="Courier New"/>
          <w:color w:val="22863A"/>
          <w:sz w:val="20"/>
          <w:szCs w:val="20"/>
        </w:rPr>
        <w:t>input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v-focus</w:t>
      </w:r>
      <w:r w:rsidRPr="007D189A">
        <w:rPr>
          <w:rFonts w:ascii="Consolas" w:eastAsia="Times New Roman" w:hAnsi="Consolas" w:cs="Courier New"/>
          <w:color w:val="24292E"/>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7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hook functions provided by directives?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 directive object can provide several hook functions,</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bind: This occurs once the directive is attached to the element.</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inserted: This hook occurs once the element is inserted into the parent DOM.</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update: This hook is called when the element updates, but children haven't been updated yet.</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componentUpdated: This hook is called once the component and the children have been updated.</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unbind: This hook is called only once when the directive is removed.</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Note:</w:t>
      </w:r>
      <w:r w:rsidRPr="007D189A">
        <w:rPr>
          <w:rFonts w:ascii="Segoe UI" w:eastAsia="Times New Roman" w:hAnsi="Segoe UI" w:cs="Segoe UI"/>
          <w:color w:val="24292E"/>
          <w:sz w:val="24"/>
          <w:szCs w:val="24"/>
        </w:rPr>
        <w:t> There are several arguments that can be passed to the above hooks.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71"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directive Hook Arguments?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All the hooks have </w:t>
      </w:r>
      <w:r w:rsidRPr="007D189A">
        <w:rPr>
          <w:rFonts w:ascii="Consolas" w:eastAsia="Times New Roman" w:hAnsi="Consolas" w:cs="Courier New"/>
          <w:color w:val="24292E"/>
          <w:sz w:val="20"/>
          <w:szCs w:val="20"/>
        </w:rPr>
        <w:t>el</w:t>
      </w:r>
      <w:r w:rsidRPr="007D189A">
        <w:rPr>
          <w:rFonts w:ascii="Segoe UI" w:eastAsia="Times New Roman" w:hAnsi="Segoe UI" w:cs="Segoe UI"/>
          <w:color w:val="24292E"/>
          <w:sz w:val="24"/>
          <w:szCs w:val="24"/>
        </w:rPr>
        <w:t>, </w:t>
      </w:r>
      <w:r w:rsidRPr="007D189A">
        <w:rPr>
          <w:rFonts w:ascii="Consolas" w:eastAsia="Times New Roman" w:hAnsi="Consolas" w:cs="Courier New"/>
          <w:color w:val="24292E"/>
          <w:sz w:val="20"/>
          <w:szCs w:val="20"/>
        </w:rPr>
        <w:t>binding</w:t>
      </w:r>
      <w:r w:rsidRPr="007D189A">
        <w:rPr>
          <w:rFonts w:ascii="Segoe UI" w:eastAsia="Times New Roman" w:hAnsi="Segoe UI" w:cs="Segoe UI"/>
          <w:color w:val="24292E"/>
          <w:sz w:val="24"/>
          <w:szCs w:val="24"/>
        </w:rPr>
        <w:t>, and </w:t>
      </w:r>
      <w:r w:rsidRPr="007D189A">
        <w:rPr>
          <w:rFonts w:ascii="Consolas" w:eastAsia="Times New Roman" w:hAnsi="Consolas" w:cs="Courier New"/>
          <w:color w:val="24292E"/>
          <w:sz w:val="20"/>
          <w:szCs w:val="20"/>
        </w:rPr>
        <w:t>vnode</w:t>
      </w:r>
      <w:r w:rsidRPr="007D189A">
        <w:rPr>
          <w:rFonts w:ascii="Segoe UI" w:eastAsia="Times New Roman" w:hAnsi="Segoe UI" w:cs="Segoe UI"/>
          <w:color w:val="24292E"/>
          <w:sz w:val="24"/>
          <w:szCs w:val="24"/>
        </w:rPr>
        <w:t> as arguments. Along with that, </w:t>
      </w:r>
      <w:r w:rsidRPr="007D189A">
        <w:rPr>
          <w:rFonts w:ascii="Segoe UI" w:eastAsia="Times New Roman" w:hAnsi="Segoe UI" w:cs="Segoe UI"/>
          <w:b/>
          <w:bCs/>
          <w:color w:val="24292E"/>
          <w:sz w:val="24"/>
          <w:szCs w:val="24"/>
        </w:rPr>
        <w:t>update</w:t>
      </w:r>
      <w:r w:rsidRPr="007D189A">
        <w:rPr>
          <w:rFonts w:ascii="Segoe UI" w:eastAsia="Times New Roman" w:hAnsi="Segoe UI" w:cs="Segoe UI"/>
          <w:color w:val="24292E"/>
          <w:sz w:val="24"/>
          <w:szCs w:val="24"/>
        </w:rPr>
        <w:t> and </w:t>
      </w:r>
      <w:r w:rsidRPr="007D189A">
        <w:rPr>
          <w:rFonts w:ascii="Segoe UI" w:eastAsia="Times New Roman" w:hAnsi="Segoe UI" w:cs="Segoe UI"/>
          <w:b/>
          <w:bCs/>
          <w:color w:val="24292E"/>
          <w:sz w:val="24"/>
          <w:szCs w:val="24"/>
        </w:rPr>
        <w:t>componentUpdated</w:t>
      </w:r>
      <w:r w:rsidRPr="007D189A">
        <w:rPr>
          <w:rFonts w:ascii="Segoe UI" w:eastAsia="Times New Roman" w:hAnsi="Segoe UI" w:cs="Segoe UI"/>
          <w:color w:val="24292E"/>
          <w:sz w:val="24"/>
          <w:szCs w:val="24"/>
        </w:rPr>
        <w:t> hooks expose </w:t>
      </w:r>
      <w:r w:rsidRPr="007D189A">
        <w:rPr>
          <w:rFonts w:ascii="Consolas" w:eastAsia="Times New Roman" w:hAnsi="Consolas" w:cs="Courier New"/>
          <w:color w:val="24292E"/>
          <w:sz w:val="20"/>
          <w:szCs w:val="20"/>
        </w:rPr>
        <w:t>oldVnode</w:t>
      </w:r>
      <w:r w:rsidRPr="007D189A">
        <w:rPr>
          <w:rFonts w:ascii="Segoe UI" w:eastAsia="Times New Roman" w:hAnsi="Segoe UI" w:cs="Segoe UI"/>
          <w:color w:val="24292E"/>
          <w:sz w:val="24"/>
          <w:szCs w:val="24"/>
        </w:rPr>
        <w:t>, to differentiate between the older value passed and the newer value. Below are the arguments passed to the hooks,</w:t>
      </w:r>
    </w:p>
    <w:p w:rsidR="007D189A" w:rsidRPr="007D189A" w:rsidRDefault="007D189A" w:rsidP="007D189A">
      <w:pPr>
        <w:numPr>
          <w:ilvl w:val="1"/>
          <w:numId w:val="14"/>
        </w:numPr>
        <w:shd w:val="clear" w:color="auto" w:fill="FFFFFF"/>
        <w:spacing w:beforeAutospacing="1" w:after="0" w:afterAutospacing="1" w:line="240" w:lineRule="auto"/>
        <w:ind w:left="1440" w:hanging="360"/>
        <w:rPr>
          <w:rFonts w:ascii="Segoe UI" w:eastAsia="Times New Roman" w:hAnsi="Segoe UI" w:cs="Segoe UI"/>
          <w:color w:val="24292E"/>
          <w:sz w:val="24"/>
          <w:szCs w:val="24"/>
        </w:rPr>
      </w:pPr>
      <w:r w:rsidRPr="007D189A">
        <w:rPr>
          <w:rFonts w:ascii="Consolas" w:eastAsia="Times New Roman" w:hAnsi="Consolas" w:cs="Courier New"/>
          <w:color w:val="24292E"/>
          <w:sz w:val="20"/>
          <w:szCs w:val="20"/>
        </w:rPr>
        <w:t>el</w:t>
      </w:r>
      <w:r w:rsidRPr="007D189A">
        <w:rPr>
          <w:rFonts w:ascii="Segoe UI" w:eastAsia="Times New Roman" w:hAnsi="Segoe UI" w:cs="Segoe UI"/>
          <w:color w:val="24292E"/>
          <w:sz w:val="24"/>
          <w:szCs w:val="24"/>
        </w:rPr>
        <w:t>: The element the directive is bound to and it can be used to directly manipulate the DOM.</w:t>
      </w:r>
    </w:p>
    <w:p w:rsidR="007D189A" w:rsidRPr="007D189A" w:rsidRDefault="007D189A" w:rsidP="007D189A">
      <w:pPr>
        <w:numPr>
          <w:ilvl w:val="1"/>
          <w:numId w:val="14"/>
        </w:numPr>
        <w:shd w:val="clear" w:color="auto" w:fill="FFFFFF"/>
        <w:spacing w:after="0" w:afterAutospacing="1" w:line="240" w:lineRule="auto"/>
        <w:ind w:left="1440" w:hanging="360"/>
        <w:rPr>
          <w:rFonts w:ascii="Segoe UI" w:eastAsia="Times New Roman" w:hAnsi="Segoe UI" w:cs="Segoe UI"/>
          <w:color w:val="24292E"/>
          <w:sz w:val="24"/>
          <w:szCs w:val="24"/>
        </w:rPr>
      </w:pPr>
      <w:r w:rsidRPr="007D189A">
        <w:rPr>
          <w:rFonts w:ascii="Consolas" w:eastAsia="Times New Roman" w:hAnsi="Consolas" w:cs="Courier New"/>
          <w:color w:val="24292E"/>
          <w:sz w:val="20"/>
          <w:szCs w:val="20"/>
        </w:rPr>
        <w:t>binding</w:t>
      </w:r>
      <w:r w:rsidRPr="007D189A">
        <w:rPr>
          <w:rFonts w:ascii="Segoe UI" w:eastAsia="Times New Roman" w:hAnsi="Segoe UI" w:cs="Segoe UI"/>
          <w:color w:val="24292E"/>
          <w:sz w:val="24"/>
          <w:szCs w:val="24"/>
        </w:rPr>
        <w:t>: An object containing the following properties.</w:t>
      </w:r>
    </w:p>
    <w:p w:rsidR="007D189A" w:rsidRPr="007D189A" w:rsidRDefault="007D189A" w:rsidP="007D189A">
      <w:pPr>
        <w:numPr>
          <w:ilvl w:val="2"/>
          <w:numId w:val="14"/>
        </w:numPr>
        <w:shd w:val="clear" w:color="auto" w:fill="FFFFFF"/>
        <w:spacing w:beforeAutospacing="1" w:after="0" w:afterAutospacing="1" w:line="240" w:lineRule="auto"/>
        <w:rPr>
          <w:rFonts w:ascii="Segoe UI" w:eastAsia="Times New Roman" w:hAnsi="Segoe UI" w:cs="Segoe UI"/>
          <w:color w:val="24292E"/>
          <w:sz w:val="24"/>
          <w:szCs w:val="24"/>
        </w:rPr>
      </w:pPr>
      <w:r w:rsidRPr="007D189A">
        <w:rPr>
          <w:rFonts w:ascii="Consolas" w:eastAsia="Times New Roman" w:hAnsi="Consolas" w:cs="Courier New"/>
          <w:color w:val="24292E"/>
          <w:sz w:val="20"/>
          <w:szCs w:val="20"/>
        </w:rPr>
        <w:t>name</w:t>
      </w:r>
      <w:r w:rsidRPr="007D189A">
        <w:rPr>
          <w:rFonts w:ascii="Segoe UI" w:eastAsia="Times New Roman" w:hAnsi="Segoe UI" w:cs="Segoe UI"/>
          <w:color w:val="24292E"/>
          <w:sz w:val="24"/>
          <w:szCs w:val="24"/>
        </w:rPr>
        <w:t>: The name of the directive, without the </w:t>
      </w:r>
      <w:r w:rsidRPr="007D189A">
        <w:rPr>
          <w:rFonts w:ascii="Consolas" w:eastAsia="Times New Roman" w:hAnsi="Consolas" w:cs="Courier New"/>
          <w:color w:val="24292E"/>
          <w:sz w:val="20"/>
          <w:szCs w:val="20"/>
        </w:rPr>
        <w:t>v-</w:t>
      </w:r>
      <w:r w:rsidRPr="007D189A">
        <w:rPr>
          <w:rFonts w:ascii="Segoe UI" w:eastAsia="Times New Roman" w:hAnsi="Segoe UI" w:cs="Segoe UI"/>
          <w:color w:val="24292E"/>
          <w:sz w:val="24"/>
          <w:szCs w:val="24"/>
        </w:rPr>
        <w:t> prefix.</w:t>
      </w:r>
    </w:p>
    <w:p w:rsidR="007D189A" w:rsidRPr="007D189A" w:rsidRDefault="007D189A" w:rsidP="007D189A">
      <w:pPr>
        <w:numPr>
          <w:ilvl w:val="2"/>
          <w:numId w:val="14"/>
        </w:numPr>
        <w:shd w:val="clear" w:color="auto" w:fill="FFFFFF"/>
        <w:spacing w:after="0" w:afterAutospacing="1" w:line="240" w:lineRule="auto"/>
        <w:rPr>
          <w:rFonts w:ascii="Segoe UI" w:eastAsia="Times New Roman" w:hAnsi="Segoe UI" w:cs="Segoe UI"/>
          <w:color w:val="24292E"/>
          <w:sz w:val="24"/>
          <w:szCs w:val="24"/>
        </w:rPr>
      </w:pPr>
      <w:r w:rsidRPr="007D189A">
        <w:rPr>
          <w:rFonts w:ascii="Consolas" w:eastAsia="Times New Roman" w:hAnsi="Consolas" w:cs="Courier New"/>
          <w:color w:val="24292E"/>
          <w:sz w:val="20"/>
          <w:szCs w:val="20"/>
        </w:rPr>
        <w:t>value</w:t>
      </w:r>
      <w:r w:rsidRPr="007D189A">
        <w:rPr>
          <w:rFonts w:ascii="Segoe UI" w:eastAsia="Times New Roman" w:hAnsi="Segoe UI" w:cs="Segoe UI"/>
          <w:color w:val="24292E"/>
          <w:sz w:val="24"/>
          <w:szCs w:val="24"/>
        </w:rPr>
        <w:t>: The value passed to the directive. For example in </w:t>
      </w:r>
      <w:r w:rsidRPr="007D189A">
        <w:rPr>
          <w:rFonts w:ascii="Consolas" w:eastAsia="Times New Roman" w:hAnsi="Consolas" w:cs="Courier New"/>
          <w:color w:val="24292E"/>
          <w:sz w:val="20"/>
          <w:szCs w:val="20"/>
        </w:rPr>
        <w:t>v-my-directive="1 + 1"</w:t>
      </w:r>
      <w:r w:rsidRPr="007D189A">
        <w:rPr>
          <w:rFonts w:ascii="Segoe UI" w:eastAsia="Times New Roman" w:hAnsi="Segoe UI" w:cs="Segoe UI"/>
          <w:color w:val="24292E"/>
          <w:sz w:val="24"/>
          <w:szCs w:val="24"/>
        </w:rPr>
        <w:t>, the value would be 2.</w:t>
      </w:r>
    </w:p>
    <w:p w:rsidR="007D189A" w:rsidRPr="007D189A" w:rsidRDefault="007D189A" w:rsidP="007D189A">
      <w:pPr>
        <w:numPr>
          <w:ilvl w:val="2"/>
          <w:numId w:val="14"/>
        </w:numPr>
        <w:shd w:val="clear" w:color="auto" w:fill="FFFFFF"/>
        <w:spacing w:after="0" w:afterAutospacing="1" w:line="240" w:lineRule="auto"/>
        <w:rPr>
          <w:rFonts w:ascii="Segoe UI" w:eastAsia="Times New Roman" w:hAnsi="Segoe UI" w:cs="Segoe UI"/>
          <w:color w:val="24292E"/>
          <w:sz w:val="24"/>
          <w:szCs w:val="24"/>
        </w:rPr>
      </w:pPr>
      <w:r w:rsidRPr="007D189A">
        <w:rPr>
          <w:rFonts w:ascii="Consolas" w:eastAsia="Times New Roman" w:hAnsi="Consolas" w:cs="Courier New"/>
          <w:color w:val="24292E"/>
          <w:sz w:val="20"/>
          <w:szCs w:val="20"/>
        </w:rPr>
        <w:t>oldValue</w:t>
      </w:r>
      <w:r w:rsidRPr="007D189A">
        <w:rPr>
          <w:rFonts w:ascii="Segoe UI" w:eastAsia="Times New Roman" w:hAnsi="Segoe UI" w:cs="Segoe UI"/>
          <w:color w:val="24292E"/>
          <w:sz w:val="24"/>
          <w:szCs w:val="24"/>
        </w:rPr>
        <w:t>: The previous value, only available in update and componentUpdated. It is available whether or not the value has changed.</w:t>
      </w:r>
    </w:p>
    <w:p w:rsidR="007D189A" w:rsidRPr="007D189A" w:rsidRDefault="007D189A" w:rsidP="007D189A">
      <w:pPr>
        <w:numPr>
          <w:ilvl w:val="2"/>
          <w:numId w:val="14"/>
        </w:numPr>
        <w:shd w:val="clear" w:color="auto" w:fill="FFFFFF"/>
        <w:spacing w:after="0" w:afterAutospacing="1" w:line="240" w:lineRule="auto"/>
        <w:rPr>
          <w:rFonts w:ascii="Segoe UI" w:eastAsia="Times New Roman" w:hAnsi="Segoe UI" w:cs="Segoe UI"/>
          <w:color w:val="24292E"/>
          <w:sz w:val="24"/>
          <w:szCs w:val="24"/>
        </w:rPr>
      </w:pPr>
      <w:r w:rsidRPr="007D189A">
        <w:rPr>
          <w:rFonts w:ascii="Consolas" w:eastAsia="Times New Roman" w:hAnsi="Consolas" w:cs="Courier New"/>
          <w:color w:val="24292E"/>
          <w:sz w:val="20"/>
          <w:szCs w:val="20"/>
        </w:rPr>
        <w:t>expression</w:t>
      </w:r>
      <w:r w:rsidRPr="007D189A">
        <w:rPr>
          <w:rFonts w:ascii="Segoe UI" w:eastAsia="Times New Roman" w:hAnsi="Segoe UI" w:cs="Segoe UI"/>
          <w:color w:val="24292E"/>
          <w:sz w:val="24"/>
          <w:szCs w:val="24"/>
        </w:rPr>
        <w:t>: The expression of the binding as a string. For example in </w:t>
      </w:r>
      <w:r w:rsidRPr="007D189A">
        <w:rPr>
          <w:rFonts w:ascii="Consolas" w:eastAsia="Times New Roman" w:hAnsi="Consolas" w:cs="Courier New"/>
          <w:color w:val="24292E"/>
          <w:sz w:val="20"/>
          <w:szCs w:val="20"/>
        </w:rPr>
        <w:t>v-my-directive="1 + 1"</w:t>
      </w:r>
      <w:r w:rsidRPr="007D189A">
        <w:rPr>
          <w:rFonts w:ascii="Segoe UI" w:eastAsia="Times New Roman" w:hAnsi="Segoe UI" w:cs="Segoe UI"/>
          <w:color w:val="24292E"/>
          <w:sz w:val="24"/>
          <w:szCs w:val="24"/>
        </w:rPr>
        <w:t>, the expression would be "1 + 1".</w:t>
      </w:r>
    </w:p>
    <w:p w:rsidR="007D189A" w:rsidRPr="007D189A" w:rsidRDefault="007D189A" w:rsidP="007D189A">
      <w:pPr>
        <w:numPr>
          <w:ilvl w:val="2"/>
          <w:numId w:val="14"/>
        </w:numPr>
        <w:shd w:val="clear" w:color="auto" w:fill="FFFFFF"/>
        <w:spacing w:after="0" w:afterAutospacing="1" w:line="240" w:lineRule="auto"/>
        <w:rPr>
          <w:rFonts w:ascii="Segoe UI" w:eastAsia="Times New Roman" w:hAnsi="Segoe UI" w:cs="Segoe UI"/>
          <w:color w:val="24292E"/>
          <w:sz w:val="24"/>
          <w:szCs w:val="24"/>
        </w:rPr>
      </w:pPr>
      <w:r w:rsidRPr="007D189A">
        <w:rPr>
          <w:rFonts w:ascii="Consolas" w:eastAsia="Times New Roman" w:hAnsi="Consolas" w:cs="Courier New"/>
          <w:color w:val="24292E"/>
          <w:sz w:val="20"/>
          <w:szCs w:val="20"/>
        </w:rPr>
        <w:t>arg</w:t>
      </w:r>
      <w:r w:rsidRPr="007D189A">
        <w:rPr>
          <w:rFonts w:ascii="Segoe UI" w:eastAsia="Times New Roman" w:hAnsi="Segoe UI" w:cs="Segoe UI"/>
          <w:color w:val="24292E"/>
          <w:sz w:val="24"/>
          <w:szCs w:val="24"/>
        </w:rPr>
        <w:t>: The argument passed to the directive, if any. For example in v-my-directive:foo, the arg would be "foo".</w:t>
      </w:r>
    </w:p>
    <w:p w:rsidR="007D189A" w:rsidRPr="007D189A" w:rsidRDefault="007D189A" w:rsidP="007D189A">
      <w:pPr>
        <w:numPr>
          <w:ilvl w:val="2"/>
          <w:numId w:val="14"/>
        </w:numPr>
        <w:shd w:val="clear" w:color="auto" w:fill="FFFFFF"/>
        <w:spacing w:after="0" w:afterAutospacing="1" w:line="240" w:lineRule="auto"/>
        <w:rPr>
          <w:rFonts w:ascii="Segoe UI" w:eastAsia="Times New Roman" w:hAnsi="Segoe UI" w:cs="Segoe UI"/>
          <w:color w:val="24292E"/>
          <w:sz w:val="24"/>
          <w:szCs w:val="24"/>
        </w:rPr>
      </w:pPr>
      <w:r w:rsidRPr="007D189A">
        <w:rPr>
          <w:rFonts w:ascii="Consolas" w:eastAsia="Times New Roman" w:hAnsi="Consolas" w:cs="Courier New"/>
          <w:color w:val="24292E"/>
          <w:sz w:val="20"/>
          <w:szCs w:val="20"/>
        </w:rPr>
        <w:t>modifiers</w:t>
      </w:r>
      <w:r w:rsidRPr="007D189A">
        <w:rPr>
          <w:rFonts w:ascii="Segoe UI" w:eastAsia="Times New Roman" w:hAnsi="Segoe UI" w:cs="Segoe UI"/>
          <w:color w:val="24292E"/>
          <w:sz w:val="24"/>
          <w:szCs w:val="24"/>
        </w:rPr>
        <w:t>: An object containing modifiers, if any. For example in v-my-directive.foo.bar, the modifiers object would be </w:t>
      </w:r>
      <w:r w:rsidRPr="007D189A">
        <w:rPr>
          <w:rFonts w:ascii="Consolas" w:eastAsia="Times New Roman" w:hAnsi="Consolas" w:cs="Courier New"/>
          <w:color w:val="24292E"/>
          <w:sz w:val="20"/>
          <w:szCs w:val="20"/>
        </w:rPr>
        <w:t>{ foo: true, bar: true }</w:t>
      </w:r>
      <w:r w:rsidRPr="007D189A">
        <w:rPr>
          <w:rFonts w:ascii="Segoe UI" w:eastAsia="Times New Roman" w:hAnsi="Segoe UI" w:cs="Segoe UI"/>
          <w:color w:val="24292E"/>
          <w:sz w:val="24"/>
          <w:szCs w:val="24"/>
        </w:rPr>
        <w:t>.</w:t>
      </w:r>
    </w:p>
    <w:p w:rsidR="007D189A" w:rsidRPr="007D189A" w:rsidRDefault="007D189A" w:rsidP="007D189A">
      <w:pPr>
        <w:numPr>
          <w:ilvl w:val="1"/>
          <w:numId w:val="14"/>
        </w:numPr>
        <w:shd w:val="clear" w:color="auto" w:fill="FFFFFF"/>
        <w:spacing w:after="0" w:afterAutospacing="1" w:line="240" w:lineRule="auto"/>
        <w:ind w:left="1440" w:hanging="360"/>
        <w:rPr>
          <w:rFonts w:ascii="Segoe UI" w:eastAsia="Times New Roman" w:hAnsi="Segoe UI" w:cs="Segoe UI"/>
          <w:color w:val="24292E"/>
          <w:sz w:val="24"/>
          <w:szCs w:val="24"/>
        </w:rPr>
      </w:pPr>
      <w:r w:rsidRPr="007D189A">
        <w:rPr>
          <w:rFonts w:ascii="Consolas" w:eastAsia="Times New Roman" w:hAnsi="Consolas" w:cs="Courier New"/>
          <w:color w:val="24292E"/>
          <w:sz w:val="20"/>
          <w:szCs w:val="20"/>
        </w:rPr>
        <w:t>vnode</w:t>
      </w:r>
      <w:r w:rsidRPr="007D189A">
        <w:rPr>
          <w:rFonts w:ascii="Segoe UI" w:eastAsia="Times New Roman" w:hAnsi="Segoe UI" w:cs="Segoe UI"/>
          <w:color w:val="24292E"/>
          <w:sz w:val="24"/>
          <w:szCs w:val="24"/>
        </w:rPr>
        <w:t>: The virtual node produced by Vue’s compiler.</w:t>
      </w:r>
    </w:p>
    <w:p w:rsidR="007D189A" w:rsidRPr="007D189A" w:rsidRDefault="007D189A" w:rsidP="007D189A">
      <w:pPr>
        <w:numPr>
          <w:ilvl w:val="1"/>
          <w:numId w:val="14"/>
        </w:numPr>
        <w:shd w:val="clear" w:color="auto" w:fill="FFFFFF"/>
        <w:spacing w:after="0" w:afterAutospacing="1" w:line="240" w:lineRule="auto"/>
        <w:ind w:left="1440" w:hanging="360"/>
        <w:rPr>
          <w:rFonts w:ascii="Segoe UI" w:eastAsia="Times New Roman" w:hAnsi="Segoe UI" w:cs="Segoe UI"/>
          <w:color w:val="24292E"/>
          <w:sz w:val="24"/>
          <w:szCs w:val="24"/>
        </w:rPr>
      </w:pPr>
      <w:r w:rsidRPr="007D189A">
        <w:rPr>
          <w:rFonts w:ascii="Consolas" w:eastAsia="Times New Roman" w:hAnsi="Consolas" w:cs="Courier New"/>
          <w:color w:val="24292E"/>
          <w:sz w:val="20"/>
          <w:szCs w:val="20"/>
        </w:rPr>
        <w:t>oldVnode</w:t>
      </w:r>
      <w:r w:rsidRPr="007D189A">
        <w:rPr>
          <w:rFonts w:ascii="Segoe UI" w:eastAsia="Times New Roman" w:hAnsi="Segoe UI" w:cs="Segoe UI"/>
          <w:color w:val="24292E"/>
          <w:sz w:val="24"/>
          <w:szCs w:val="24"/>
        </w:rPr>
        <w:t>: The previous virtual node, only available in the update and componentUpdated hooks.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arguments can be represented diagrammatically across the hooks as below,</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366D6"/>
          <w:sz w:val="24"/>
          <w:szCs w:val="24"/>
        </w:rPr>
        <mc:AlternateContent>
          <mc:Choice Requires="wps">
            <w:drawing>
              <wp:inline distT="0" distB="0" distL="0" distR="0">
                <wp:extent cx="302260" cy="302260"/>
                <wp:effectExtent l="0" t="0" r="0" b="0"/>
                <wp:docPr id="7" name="Rectangle 7" descr="custom-directives">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custom-directives" href="https://github.com/sudheerj/vuejs-interview-questions/blob/master/images/custom-directives.sv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" o:button="t" filled="f" stroked="f">
                <v:fill o:detectmouseclick="t"/>
                <o:lock v:ext="edit" aspectratio="t"/>
                <w10:anchorlock/>
              </v:rect>
            </w:pict>
          </mc:Fallback>
        </mc:AlternateConten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73"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pass multiple values to a directive?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 directive can take any valid javascript expression. So if you want to pass multiple values then you can pass in a JavaScript object literal.</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pass object literal to an avatar directive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v-avatar</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 width: 500, height: 400, url: 'path/logo', text: 'Iron Man' }</w:t>
      </w:r>
      <w:r w:rsidRPr="007D189A">
        <w:rPr>
          <w:rFonts w:ascii="Consolas" w:eastAsia="Times New Roman" w:hAnsi="Consolas" w:cs="Courier New"/>
          <w:color w:val="24292E"/>
          <w:sz w:val="20"/>
          <w:szCs w:val="20"/>
        </w:rPr>
        <w:t>"&gt;&lt;/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Now let us configure avatar directive globally,</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directive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'avatar'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(el, binding)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(binding.</w:t>
      </w:r>
      <w:r w:rsidRPr="007D189A">
        <w:rPr>
          <w:rFonts w:ascii="Consolas" w:eastAsia="Times New Roman" w:hAnsi="Consolas" w:cs="Courier New"/>
          <w:color w:val="005CC5"/>
          <w:sz w:val="20"/>
          <w:szCs w:val="20"/>
        </w:rPr>
        <w:t>value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width</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500</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(binding.</w:t>
      </w:r>
      <w:r w:rsidRPr="007D189A">
        <w:rPr>
          <w:rFonts w:ascii="Consolas" w:eastAsia="Times New Roman" w:hAnsi="Consolas" w:cs="Courier New"/>
          <w:color w:val="005CC5"/>
          <w:sz w:val="20"/>
          <w:szCs w:val="20"/>
        </w:rPr>
        <w:t>value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height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400</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(binding.</w:t>
      </w:r>
      <w:r w:rsidRPr="007D189A">
        <w:rPr>
          <w:rFonts w:ascii="Consolas" w:eastAsia="Times New Roman" w:hAnsi="Consolas" w:cs="Courier New"/>
          <w:color w:val="005CC5"/>
          <w:sz w:val="20"/>
          <w:szCs w:val="20"/>
        </w:rPr>
        <w:t>value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url</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path/logo</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(binding.</w:t>
      </w:r>
      <w:r w:rsidRPr="007D189A">
        <w:rPr>
          <w:rFonts w:ascii="Consolas" w:eastAsia="Times New Roman" w:hAnsi="Consolas" w:cs="Courier New"/>
          <w:color w:val="005CC5"/>
          <w:sz w:val="20"/>
          <w:szCs w:val="20"/>
        </w:rPr>
        <w:t>value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text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"Iron Man"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74"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function shorthand in directive hooks?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few cases, you may want the same behavior on </w:t>
      </w:r>
      <w:r w:rsidRPr="007D189A">
        <w:rPr>
          <w:rFonts w:ascii="Consolas" w:eastAsia="Times New Roman" w:hAnsi="Consolas" w:cs="Courier New"/>
          <w:color w:val="24292E"/>
          <w:sz w:val="20"/>
          <w:szCs w:val="20"/>
        </w:rPr>
        <w:t>bind</w:t>
      </w:r>
      <w:r w:rsidRPr="007D189A">
        <w:rPr>
          <w:rFonts w:ascii="Segoe UI" w:eastAsia="Times New Roman" w:hAnsi="Segoe UI" w:cs="Segoe UI"/>
          <w:color w:val="24292E"/>
          <w:sz w:val="24"/>
          <w:szCs w:val="24"/>
        </w:rPr>
        <w:t> and </w:t>
      </w:r>
      <w:r w:rsidRPr="007D189A">
        <w:rPr>
          <w:rFonts w:ascii="Consolas" w:eastAsia="Times New Roman" w:hAnsi="Consolas" w:cs="Courier New"/>
          <w:color w:val="24292E"/>
          <w:sz w:val="20"/>
          <w:szCs w:val="20"/>
        </w:rPr>
        <w:t>update</w:t>
      </w:r>
      <w:r w:rsidRPr="007D189A">
        <w:rPr>
          <w:rFonts w:ascii="Segoe UI" w:eastAsia="Times New Roman" w:hAnsi="Segoe UI" w:cs="Segoe UI"/>
          <w:color w:val="24292E"/>
          <w:sz w:val="24"/>
          <w:szCs w:val="24"/>
        </w:rPr>
        <w:t> hooks irrespective of other hooks. In this situation you can use function shorthand,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directive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'theme-switcher'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(el, binding)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el.</w:t>
      </w:r>
      <w:r w:rsidRPr="007D189A">
        <w:rPr>
          <w:rFonts w:ascii="Consolas" w:eastAsia="Times New Roman" w:hAnsi="Consolas" w:cs="Courier New"/>
          <w:color w:val="005CC5"/>
          <w:sz w:val="20"/>
          <w:szCs w:val="20"/>
        </w:rPr>
        <w:t>style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backgroundColor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binding.</w:t>
      </w:r>
      <w:r w:rsidRPr="007D189A">
        <w:rPr>
          <w:rFonts w:ascii="Consolas" w:eastAsia="Times New Roman" w:hAnsi="Consolas" w:cs="Courier New"/>
          <w:color w:val="005CC5"/>
          <w:sz w:val="20"/>
          <w:szCs w:val="20"/>
        </w:rPr>
        <w:t>value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75"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benefit of render functions over templates?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VueJS, the templates are very powerful and recommended to build HTML as part of your application. However, some of the special cases like dynamic component creation based on input or slot value can be achieved through render functions. Also, these functions gives the full programmatic power of javascript eco system.</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76"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a render function?</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Render function is a normal function which receives a </w:t>
      </w:r>
      <w:r w:rsidRPr="007D189A">
        <w:rPr>
          <w:rFonts w:ascii="Consolas" w:eastAsia="Times New Roman" w:hAnsi="Consolas" w:cs="Courier New"/>
          <w:color w:val="24292E"/>
          <w:sz w:val="20"/>
          <w:szCs w:val="20"/>
        </w:rPr>
        <w:t>createElement</w:t>
      </w:r>
      <w:r w:rsidRPr="007D189A">
        <w:rPr>
          <w:rFonts w:ascii="Segoe UI" w:eastAsia="Times New Roman" w:hAnsi="Segoe UI" w:cs="Segoe UI"/>
          <w:color w:val="24292E"/>
          <w:sz w:val="24"/>
          <w:szCs w:val="24"/>
        </w:rPr>
        <w:t> method as it’s first argument used to create virtual nodes. Internally Vue.js' templates actually compile down to render functions at build time. Hence templates are just syntactic sugar of render functions.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an example of simple Div markup and corresponding render function. The HTML markup can be written in template tag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div :class</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"{'is-rounded': isRounded}"</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Welcome to Vue render functions</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032F62"/>
          <w:sz w:val="20"/>
          <w:szCs w:val="20"/>
        </w:rPr>
        <w:t>/div&gt;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032F62"/>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and the compiled down or explicit render function would appear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render: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(createElement)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createElement(</w:t>
      </w:r>
      <w:r w:rsidRPr="007D189A">
        <w:rPr>
          <w:rFonts w:ascii="Consolas" w:eastAsia="Times New Roman" w:hAnsi="Consolas" w:cs="Courier New"/>
          <w:color w:val="032F62"/>
          <w:sz w:val="20"/>
          <w:szCs w:val="20"/>
        </w:rPr>
        <w:t>'div'</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'class'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'is-rounded'</w:t>
      </w:r>
      <w:r w:rsidRPr="007D189A">
        <w:rPr>
          <w:rFonts w:ascii="Consolas" w:eastAsia="Times New Roman" w:hAnsi="Consolas" w:cs="Courier New"/>
          <w:color w:val="24292E"/>
          <w:sz w:val="20"/>
          <w:szCs w:val="20"/>
        </w:rPr>
        <w:t>: this.</w:t>
      </w:r>
      <w:r w:rsidRPr="007D189A">
        <w:rPr>
          <w:rFonts w:ascii="Consolas" w:eastAsia="Times New Roman" w:hAnsi="Consolas" w:cs="Courier New"/>
          <w:color w:val="005CC5"/>
          <w:sz w:val="20"/>
          <w:szCs w:val="20"/>
        </w:rPr>
        <w:t>isRounded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createElement(</w:t>
      </w:r>
      <w:r w:rsidRPr="007D189A">
        <w:rPr>
          <w:rFonts w:ascii="Consolas" w:eastAsia="Times New Roman" w:hAnsi="Consolas" w:cs="Courier New"/>
          <w:color w:val="032F62"/>
          <w:sz w:val="20"/>
          <w:szCs w:val="20"/>
        </w:rPr>
        <w:t>'p'</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'Welcome to Vue render functions'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Note:</w:t>
      </w:r>
      <w:r w:rsidRPr="007D189A">
        <w:rPr>
          <w:rFonts w:ascii="Segoe UI" w:eastAsia="Times New Roman" w:hAnsi="Segoe UI" w:cs="Segoe UI"/>
          <w:color w:val="24292E"/>
          <w:sz w:val="24"/>
          <w:szCs w:val="24"/>
        </w:rPr>
        <w:t> The react components are built with render functions in JSX.</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7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Explain the structure of createElement with arguments?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createElement accepts few arguments to use all the template features.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 us see the basic structure of createElement with possible arguments,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xml:space="preserve">// </w:t>
      </w:r>
      <w:r w:rsidRPr="007D189A">
        <w:rPr>
          <w:rFonts w:ascii="Consolas" w:eastAsia="Times New Roman" w:hAnsi="Consolas" w:cs="Courier New"/>
          <w:color w:val="D73A49"/>
          <w:sz w:val="20"/>
          <w:szCs w:val="20"/>
        </w:rPr>
        <w:t>@returns</w:t>
      </w:r>
      <w:r w:rsidRPr="007D189A">
        <w:rPr>
          <w:rFonts w:ascii="Consolas" w:eastAsia="Times New Roman" w:hAnsi="Consolas" w:cs="Courier New"/>
          <w:color w:val="6A737D"/>
          <w:sz w:val="20"/>
          <w:szCs w:val="20"/>
        </w:rPr>
        <w:t xml:space="preserve"> {</w:t>
      </w:r>
      <w:r w:rsidRPr="007D189A">
        <w:rPr>
          <w:rFonts w:ascii="Consolas" w:eastAsia="Times New Roman" w:hAnsi="Consolas" w:cs="Courier New"/>
          <w:color w:val="24292E"/>
          <w:sz w:val="20"/>
          <w:szCs w:val="20"/>
        </w:rPr>
        <w:t>VNode</w:t>
      </w:r>
      <w:r w:rsidRPr="007D189A">
        <w:rPr>
          <w:rFonts w:ascii="Consolas" w:eastAsia="Times New Roman" w:hAnsi="Consolas" w:cs="Courier New"/>
          <w:color w:val="6A737D"/>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F42C1"/>
          <w:sz w:val="20"/>
          <w:szCs w:val="20"/>
        </w:rPr>
        <w:t>createElement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An HTML tag name, component options, or async function resolving to one of these.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Type is {String | Object | Function}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Required.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'div'</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A data object corresponding to the attributes you would use in a template.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//Type is {Object}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Optional.</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Normal HTML attributes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attrs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'someId'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Component props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props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myProp</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'somePropValue'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DOM properties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domProps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innerHTML</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'This is some text'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Event handlers are nested under `on`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on</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click</w:t>
      </w:r>
      <w:r w:rsidRPr="007D189A">
        <w:rPr>
          <w:rFonts w:ascii="Consolas" w:eastAsia="Times New Roman" w:hAnsi="Consolas" w:cs="Courier New"/>
          <w:color w:val="24292E"/>
          <w:sz w:val="20"/>
          <w:szCs w:val="20"/>
        </w:rPr>
        <w:t>: this.</w:t>
      </w:r>
      <w:r w:rsidRPr="007D189A">
        <w:rPr>
          <w:rFonts w:ascii="Consolas" w:eastAsia="Times New Roman" w:hAnsi="Consolas" w:cs="Courier New"/>
          <w:color w:val="005CC5"/>
          <w:sz w:val="20"/>
          <w:szCs w:val="20"/>
        </w:rPr>
        <w:t>clickHandler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Similar to `v-bind:style`, accepting either a string, object, or array of objects.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style</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color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'red'</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fontSize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'14px'</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//Similar to `v-bind:class`, accepting either a string, object, or array of strings and objects.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class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classsName1</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true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classsName2</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false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Children VNodes, built using `createElement()`, or using strings to get 'text VNodes'.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Type is {String | Array}</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Optional.</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'Learn about createElement arguments.'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createElement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'h1'</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'Headline as a child virtual node'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createElement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E36209"/>
          <w:sz w:val="20"/>
          <w:szCs w:val="20"/>
        </w:rPr>
        <w:t>MyComponent</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props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someProp</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'This is a prop value'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See details of the date object in official </w:t>
      </w:r>
      <w:hyperlink r:id="rId78" w:anchor="The-Data-Object-In-Depth" w:history="1">
        <w:r w:rsidRPr="007D189A">
          <w:rPr>
            <w:rFonts w:ascii="Segoe UI" w:eastAsia="Times New Roman" w:hAnsi="Segoe UI" w:cs="Segoe UI"/>
            <w:color w:val="0366D6"/>
            <w:sz w:val="24"/>
            <w:szCs w:val="24"/>
          </w:rPr>
          <w:t>doc</w:t>
        </w:r>
      </w:hyperlink>
      <w:r w:rsidRPr="007D189A">
        <w:rPr>
          <w:rFonts w:ascii="Segoe UI" w:eastAsia="Times New Roman" w:hAnsi="Segoe UI" w:cs="Segoe UI"/>
          <w:color w:val="24292E"/>
          <w:sz w:val="24"/>
          <w:szCs w:val="24"/>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7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can you write duplicate virtual nodes in a component?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All virtual nodes(VNodes) in the component tree must be unique.i.e, You can't write duplicated nodes in a straightforward way. If you want to duplicate the same element/component many times then you should use factory function.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below render function is invalid where you are trying to duplicate h1 element 3 times,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render: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(createElement)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var</w:t>
      </w:r>
      <w:r w:rsidRPr="007D189A">
        <w:rPr>
          <w:rFonts w:ascii="Consolas" w:eastAsia="Times New Roman" w:hAnsi="Consolas" w:cs="Courier New"/>
          <w:color w:val="24292E"/>
          <w:sz w:val="20"/>
          <w:szCs w:val="20"/>
        </w:rPr>
        <w:t xml:space="preserve"> myHeadingVNode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createElement(</w:t>
      </w:r>
      <w:r w:rsidRPr="007D189A">
        <w:rPr>
          <w:rFonts w:ascii="Consolas" w:eastAsia="Times New Roman" w:hAnsi="Consolas" w:cs="Courier New"/>
          <w:color w:val="032F62"/>
          <w:sz w:val="20"/>
          <w:szCs w:val="20"/>
        </w:rPr>
        <w:t>'h1'</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'This is a Virtual Node'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createElement(</w:t>
      </w:r>
      <w:r w:rsidRPr="007D189A">
        <w:rPr>
          <w:rFonts w:ascii="Consolas" w:eastAsia="Times New Roman" w:hAnsi="Consolas" w:cs="Courier New"/>
          <w:color w:val="032F62"/>
          <w:sz w:val="20"/>
          <w:szCs w:val="20"/>
        </w:rPr>
        <w:t>'div'</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myHeadingVNode, myHeadingVNode, myHeadingVNode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make duplicates with factory function,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render: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(createElement)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createElement(</w:t>
      </w:r>
      <w:r w:rsidRPr="007D189A">
        <w:rPr>
          <w:rFonts w:ascii="Consolas" w:eastAsia="Times New Roman" w:hAnsi="Consolas" w:cs="Courier New"/>
          <w:color w:val="032F62"/>
          <w:sz w:val="20"/>
          <w:szCs w:val="20"/>
        </w:rPr>
        <w:t>'div'</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Array</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apply</w:t>
      </w:r>
      <w:r w:rsidRPr="007D189A">
        <w:rPr>
          <w:rFonts w:ascii="Consolas" w:eastAsia="Times New Roman" w:hAnsi="Consolas" w:cs="Courier New"/>
          <w:color w:val="24292E"/>
          <w:sz w:val="20"/>
          <w:szCs w:val="20"/>
        </w:rPr>
        <w:t xml:space="preserve">(null, { </w:t>
      </w:r>
      <w:r w:rsidRPr="007D189A">
        <w:rPr>
          <w:rFonts w:ascii="Consolas" w:eastAsia="Times New Roman" w:hAnsi="Consolas" w:cs="Courier New"/>
          <w:color w:val="005CC5"/>
          <w:sz w:val="20"/>
          <w:szCs w:val="20"/>
        </w:rPr>
        <w:t>length</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3</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map</w:t>
      </w:r>
      <w:r w:rsidRPr="007D189A">
        <w:rPr>
          <w:rFonts w:ascii="Consolas" w:eastAsia="Times New Roman" w:hAnsi="Consolas" w:cs="Courier New"/>
          <w:color w:val="24292E"/>
          <w:sz w:val="20"/>
          <w:szCs w:val="20"/>
        </w:rPr>
        <w:t>(</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createElement(</w:t>
      </w:r>
      <w:r w:rsidRPr="007D189A">
        <w:rPr>
          <w:rFonts w:ascii="Consolas" w:eastAsia="Times New Roman" w:hAnsi="Consolas" w:cs="Courier New"/>
          <w:color w:val="032F62"/>
          <w:sz w:val="20"/>
          <w:szCs w:val="20"/>
        </w:rPr>
        <w:t>'h1'</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'This is a Virtual Node'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8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List down the template equivalents in render functions?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VueJS provides proprietary alternatives and plain javascript usage for the template features.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list down them in a table for comparision,</w:t>
      </w:r>
    </w:p>
    <w:tbl>
      <w:tblPr>
        <w:tblW w:w="13230" w:type="dxa"/>
        <w:tblInd w:w="720" w:type="dxa"/>
        <w:tblCellMar>
          <w:top w:w="15" w:type="dxa"/>
          <w:left w:w="15" w:type="dxa"/>
          <w:bottom w:w="15" w:type="dxa"/>
          <w:right w:w="15" w:type="dxa"/>
        </w:tblCellMar>
        <w:tblLook w:val="04A0" w:firstRow="1" w:lastRow="0" w:firstColumn="1" w:lastColumn="0" w:noHBand="0" w:noVBand="1"/>
      </w:tblPr>
      <w:tblGrid>
        <w:gridCol w:w="4911"/>
        <w:gridCol w:w="8319"/>
      </w:tblGrid>
      <w:tr w:rsidR="007D189A" w:rsidRPr="007D189A" w:rsidTr="007D189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jc w:val="center"/>
              <w:rPr>
                <w:rFonts w:ascii="Times New Roman" w:eastAsia="Times New Roman" w:hAnsi="Times New Roman" w:cs="Times New Roman"/>
                <w:b/>
                <w:bCs/>
                <w:sz w:val="24"/>
                <w:szCs w:val="24"/>
              </w:rPr>
            </w:pPr>
            <w:r w:rsidRPr="007D189A">
              <w:rPr>
                <w:rFonts w:ascii="Times New Roman" w:eastAsia="Times New Roman" w:hAnsi="Times New Roman" w:cs="Times New Roman"/>
                <w:b/>
                <w:bCs/>
                <w:sz w:val="24"/>
                <w:szCs w:val="24"/>
              </w:rPr>
              <w:t>Templates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jc w:val="center"/>
              <w:rPr>
                <w:rFonts w:ascii="Times New Roman" w:eastAsia="Times New Roman" w:hAnsi="Times New Roman" w:cs="Times New Roman"/>
                <w:b/>
                <w:bCs/>
                <w:sz w:val="24"/>
                <w:szCs w:val="24"/>
              </w:rPr>
            </w:pPr>
            <w:r w:rsidRPr="007D189A">
              <w:rPr>
                <w:rFonts w:ascii="Times New Roman" w:eastAsia="Times New Roman" w:hAnsi="Times New Roman" w:cs="Times New Roman"/>
                <w:b/>
                <w:bCs/>
                <w:sz w:val="24"/>
                <w:szCs w:val="24"/>
              </w:rPr>
              <w:t>Render function</w:t>
            </w:r>
          </w:p>
        </w:tc>
      </w:tr>
      <w:tr w:rsidR="007D189A" w:rsidRPr="007D189A" w:rsidTr="007D18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Conditional and looping directives: v-if and v-for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Use JavaScript’s if/else and map concepts</w:t>
            </w:r>
          </w:p>
        </w:tc>
      </w:tr>
      <w:tr w:rsidR="007D189A" w:rsidRPr="007D189A" w:rsidTr="007D189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Two-way binding: v-model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Apply own JS logic with value binding and event binding</w:t>
            </w:r>
          </w:p>
        </w:tc>
      </w:tr>
      <w:tr w:rsidR="007D189A" w:rsidRPr="007D189A" w:rsidTr="007D18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Capture Event modifiers: .passive, .capture, .once and .capture.once or .once.capture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&amp;, !, ~ and ~!</w:t>
            </w:r>
          </w:p>
        </w:tc>
      </w:tr>
      <w:tr w:rsidR="007D189A" w:rsidRPr="007D189A" w:rsidTr="007D189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Event and key modifiers: .stop, .prevent, .self, keys(.enter, .13) and Modifiers Keys(.ctrl, .alt, .shift, .meta)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Use javascript solutions: event.stopPropagation(), event.preventDefault(), if (event.target !== event.currentTarget) return, if (event.keyCode !== 13) return and if (!event.ctrlKey) return</w:t>
            </w:r>
          </w:p>
        </w:tc>
      </w:tr>
      <w:tr w:rsidR="007D189A" w:rsidRPr="007D189A" w:rsidTr="007D18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Slots: slot attributes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Render functions provide this.$slots and this.$scopedSlots instance properties</w:t>
            </w:r>
          </w:p>
        </w:tc>
      </w:tr>
    </w:tbl>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81"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functional components?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functional components are just simple functions to create simple components just by passing a context. Every functional component follows two rules,</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Stateless:</w:t>
      </w:r>
      <w:r w:rsidRPr="007D189A">
        <w:rPr>
          <w:rFonts w:ascii="Segoe UI" w:eastAsia="Times New Roman" w:hAnsi="Segoe UI" w:cs="Segoe UI"/>
          <w:color w:val="24292E"/>
          <w:sz w:val="24"/>
          <w:szCs w:val="24"/>
        </w:rPr>
        <w:t> It doesn’t keep any state by itself</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Instanceless:</w:t>
      </w:r>
      <w:r w:rsidRPr="007D189A">
        <w:rPr>
          <w:rFonts w:ascii="Segoe UI" w:eastAsia="Times New Roman" w:hAnsi="Segoe UI" w:cs="Segoe UI"/>
          <w:color w:val="24292E"/>
          <w:sz w:val="24"/>
          <w:szCs w:val="24"/>
        </w:rPr>
        <w:t> It has no instance, thus no this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need to define </w:t>
      </w:r>
      <w:r w:rsidRPr="007D189A">
        <w:rPr>
          <w:rFonts w:ascii="Consolas" w:eastAsia="Times New Roman" w:hAnsi="Consolas" w:cs="Courier New"/>
          <w:color w:val="24292E"/>
          <w:sz w:val="20"/>
          <w:szCs w:val="20"/>
        </w:rPr>
        <w:t>functional: true</w:t>
      </w:r>
      <w:r w:rsidRPr="007D189A">
        <w:rPr>
          <w:rFonts w:ascii="Segoe UI" w:eastAsia="Times New Roman" w:hAnsi="Segoe UI" w:cs="Segoe UI"/>
          <w:color w:val="24292E"/>
          <w:sz w:val="24"/>
          <w:szCs w:val="24"/>
        </w:rPr>
        <w:t> to make it functional. Let's take an example of functional components,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component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'my-component'</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functional</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true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Props are optional</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props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To compensate for the lack of an instance,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we are now provided a 2nd context argument.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render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(createElement, context)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Note:</w:t>
      </w:r>
      <w:r w:rsidRPr="007D189A">
        <w:rPr>
          <w:rFonts w:ascii="Segoe UI" w:eastAsia="Times New Roman" w:hAnsi="Segoe UI" w:cs="Segoe UI"/>
          <w:color w:val="24292E"/>
          <w:sz w:val="24"/>
          <w:szCs w:val="24"/>
        </w:rPr>
        <w:t> The functional components are quite popular in React community too.</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82"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similarities between VueJS and ReactJS?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Even though ReactJS and VueJS are two different frameworks there are few similarities(apart from the common goal of utilized in interface design) between them.</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Both frameworks are based on the </w:t>
      </w:r>
      <w:r w:rsidRPr="007D189A">
        <w:rPr>
          <w:rFonts w:ascii="Segoe UI" w:eastAsia="Times New Roman" w:hAnsi="Segoe UI" w:cs="Segoe UI"/>
          <w:b/>
          <w:bCs/>
          <w:color w:val="24292E"/>
          <w:sz w:val="24"/>
          <w:szCs w:val="24"/>
        </w:rPr>
        <w:t>Virtual DOM</w:t>
      </w:r>
      <w:r w:rsidRPr="007D189A">
        <w:rPr>
          <w:rFonts w:ascii="Segoe UI" w:eastAsia="Times New Roman" w:hAnsi="Segoe UI" w:cs="Segoe UI"/>
          <w:color w:val="24292E"/>
          <w:sz w:val="24"/>
          <w:szCs w:val="24"/>
        </w:rPr>
        <w:t> model</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They provide features such Component-based structure and reactivity</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They are intended for working with the root library, while all the additional tasks are transferred to other libraries(routing, state management etc).</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83"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difference between VueJS and ReactJS?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Even though VueJS and ReactJS share few common features there are many difference between them.</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list down them in a table format.</w:t>
      </w:r>
    </w:p>
    <w:tbl>
      <w:tblPr>
        <w:tblW w:w="13230" w:type="dxa"/>
        <w:tblInd w:w="720" w:type="dxa"/>
        <w:tblCellMar>
          <w:top w:w="15" w:type="dxa"/>
          <w:left w:w="15" w:type="dxa"/>
          <w:bottom w:w="15" w:type="dxa"/>
          <w:right w:w="15" w:type="dxa"/>
        </w:tblCellMar>
        <w:tblLook w:val="04A0" w:firstRow="1" w:lastRow="0" w:firstColumn="1" w:lastColumn="0" w:noHBand="0" w:noVBand="1"/>
      </w:tblPr>
      <w:tblGrid>
        <w:gridCol w:w="2752"/>
        <w:gridCol w:w="4551"/>
        <w:gridCol w:w="5927"/>
      </w:tblGrid>
      <w:tr w:rsidR="007D189A" w:rsidRPr="007D189A" w:rsidTr="007D189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jc w:val="center"/>
              <w:rPr>
                <w:rFonts w:ascii="Times New Roman" w:eastAsia="Times New Roman" w:hAnsi="Times New Roman" w:cs="Times New Roman"/>
                <w:b/>
                <w:bCs/>
                <w:sz w:val="24"/>
                <w:szCs w:val="24"/>
              </w:rPr>
            </w:pPr>
            <w:r w:rsidRPr="007D189A">
              <w:rPr>
                <w:rFonts w:ascii="Times New Roman" w:eastAsia="Times New Roman" w:hAnsi="Times New Roman" w:cs="Times New Roman"/>
                <w:b/>
                <w:bCs/>
                <w:sz w:val="24"/>
                <w:szCs w:val="24"/>
              </w:rPr>
              <w:t>Feature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jc w:val="center"/>
              <w:rPr>
                <w:rFonts w:ascii="Times New Roman" w:eastAsia="Times New Roman" w:hAnsi="Times New Roman" w:cs="Times New Roman"/>
                <w:b/>
                <w:bCs/>
                <w:sz w:val="24"/>
                <w:szCs w:val="24"/>
              </w:rPr>
            </w:pPr>
            <w:r w:rsidRPr="007D189A">
              <w:rPr>
                <w:rFonts w:ascii="Times New Roman" w:eastAsia="Times New Roman" w:hAnsi="Times New Roman" w:cs="Times New Roman"/>
                <w:b/>
                <w:bCs/>
                <w:sz w:val="24"/>
                <w:szCs w:val="24"/>
              </w:rPr>
              <w:t>VueJS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jc w:val="center"/>
              <w:rPr>
                <w:rFonts w:ascii="Times New Roman" w:eastAsia="Times New Roman" w:hAnsi="Times New Roman" w:cs="Times New Roman"/>
                <w:b/>
                <w:bCs/>
                <w:sz w:val="24"/>
                <w:szCs w:val="24"/>
              </w:rPr>
            </w:pPr>
            <w:r w:rsidRPr="007D189A">
              <w:rPr>
                <w:rFonts w:ascii="Times New Roman" w:eastAsia="Times New Roman" w:hAnsi="Times New Roman" w:cs="Times New Roman"/>
                <w:b/>
                <w:bCs/>
                <w:sz w:val="24"/>
                <w:szCs w:val="24"/>
              </w:rPr>
              <w:t>ReactJS</w:t>
            </w:r>
          </w:p>
        </w:tc>
      </w:tr>
      <w:tr w:rsidR="007D189A" w:rsidRPr="007D189A" w:rsidTr="007D18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JavaScript MVC Framework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JavaScript Library</w:t>
            </w:r>
          </w:p>
        </w:tc>
      </w:tr>
      <w:tr w:rsidR="007D189A" w:rsidRPr="007D189A" w:rsidTr="007D189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Platform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Primarily focused on web development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Both Web and Native</w:t>
            </w:r>
          </w:p>
        </w:tc>
      </w:tr>
      <w:tr w:rsidR="007D189A" w:rsidRPr="007D189A" w:rsidTr="007D18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Learning Curve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Easy to learn the framework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A steep learning curve and requires deep knowledge</w:t>
            </w:r>
          </w:p>
        </w:tc>
      </w:tr>
      <w:tr w:rsidR="007D189A" w:rsidRPr="007D189A" w:rsidTr="007D189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Simplicity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Vue is simpler than React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React is more complex than Vue</w:t>
            </w:r>
          </w:p>
        </w:tc>
      </w:tr>
      <w:tr w:rsidR="007D189A" w:rsidRPr="007D189A" w:rsidTr="007D18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Bootstrap Application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Vue-cli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CRA (Create React App)</w:t>
            </w:r>
          </w:p>
        </w:tc>
      </w:tr>
    </w:tbl>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84"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advantages of VueJS over ReactJS?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 has the following advantages over React</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 is smaller and faster</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convenient templates ease the process of developing</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It has simpler javascript syntax without learning JSX</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85"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advantages of ReactJS over VueJS?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React has the following advantages over Vue</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ReactJS gives more flexibility in large apps developing</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Easy to test</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Well-suited for mobile apps creation</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eco system is quite big and well matured.</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86"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differences between VueJS and AngularJS?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the syntax of Vue and Angular is common at some points because Angular is the basis for VueJS development in the beginning.</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But there are many differences between VueJS and Angular as listed,</w:t>
      </w:r>
    </w:p>
    <w:tbl>
      <w:tblPr>
        <w:tblW w:w="13230" w:type="dxa"/>
        <w:tblInd w:w="720" w:type="dxa"/>
        <w:tblCellMar>
          <w:top w:w="15" w:type="dxa"/>
          <w:left w:w="15" w:type="dxa"/>
          <w:bottom w:w="15" w:type="dxa"/>
          <w:right w:w="15" w:type="dxa"/>
        </w:tblCellMar>
        <w:tblLook w:val="04A0" w:firstRow="1" w:lastRow="0" w:firstColumn="1" w:lastColumn="0" w:noHBand="0" w:noVBand="1"/>
      </w:tblPr>
      <w:tblGrid>
        <w:gridCol w:w="1875"/>
        <w:gridCol w:w="4712"/>
        <w:gridCol w:w="6643"/>
      </w:tblGrid>
      <w:tr w:rsidR="007D189A" w:rsidRPr="007D189A" w:rsidTr="007D189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jc w:val="center"/>
              <w:rPr>
                <w:rFonts w:ascii="Times New Roman" w:eastAsia="Times New Roman" w:hAnsi="Times New Roman" w:cs="Times New Roman"/>
                <w:b/>
                <w:bCs/>
                <w:sz w:val="24"/>
                <w:szCs w:val="24"/>
              </w:rPr>
            </w:pPr>
            <w:r w:rsidRPr="007D189A">
              <w:rPr>
                <w:rFonts w:ascii="Times New Roman" w:eastAsia="Times New Roman" w:hAnsi="Times New Roman" w:cs="Times New Roman"/>
                <w:b/>
                <w:bCs/>
                <w:sz w:val="24"/>
                <w:szCs w:val="24"/>
              </w:rPr>
              <w:t>Feature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jc w:val="center"/>
              <w:rPr>
                <w:rFonts w:ascii="Times New Roman" w:eastAsia="Times New Roman" w:hAnsi="Times New Roman" w:cs="Times New Roman"/>
                <w:b/>
                <w:bCs/>
                <w:sz w:val="24"/>
                <w:szCs w:val="24"/>
              </w:rPr>
            </w:pPr>
            <w:r w:rsidRPr="007D189A">
              <w:rPr>
                <w:rFonts w:ascii="Times New Roman" w:eastAsia="Times New Roman" w:hAnsi="Times New Roman" w:cs="Times New Roman"/>
                <w:b/>
                <w:bCs/>
                <w:sz w:val="24"/>
                <w:szCs w:val="24"/>
              </w:rPr>
              <w:t>VueJS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jc w:val="center"/>
              <w:rPr>
                <w:rFonts w:ascii="Times New Roman" w:eastAsia="Times New Roman" w:hAnsi="Times New Roman" w:cs="Times New Roman"/>
                <w:b/>
                <w:bCs/>
                <w:sz w:val="24"/>
                <w:szCs w:val="24"/>
              </w:rPr>
            </w:pPr>
            <w:r w:rsidRPr="007D189A">
              <w:rPr>
                <w:rFonts w:ascii="Times New Roman" w:eastAsia="Times New Roman" w:hAnsi="Times New Roman" w:cs="Times New Roman"/>
                <w:b/>
                <w:bCs/>
                <w:sz w:val="24"/>
                <w:szCs w:val="24"/>
              </w:rPr>
              <w:t>AngularJS</w:t>
            </w:r>
          </w:p>
        </w:tc>
      </w:tr>
      <w:tr w:rsidR="007D189A" w:rsidRPr="007D189A" w:rsidTr="007D18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Complexity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Easy to learn, simple API and design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The framework is bit huge and need some learning curve on typescript etc</w:t>
            </w:r>
          </w:p>
        </w:tc>
      </w:tr>
      <w:tr w:rsidR="007D189A" w:rsidRPr="007D189A" w:rsidTr="007D189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Binding of Data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One-way binding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Two-way binding</w:t>
            </w:r>
          </w:p>
        </w:tc>
      </w:tr>
      <w:tr w:rsidR="007D189A" w:rsidRPr="007D189A" w:rsidTr="007D18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Learning Curve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Easy to learn the framework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A steep learning curve and requires deep knowledge</w:t>
            </w:r>
          </w:p>
        </w:tc>
      </w:tr>
      <w:tr w:rsidR="007D189A" w:rsidRPr="007D189A" w:rsidTr="007D189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Founders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Created by Former Google Employee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Powered by Google</w:t>
            </w:r>
          </w:p>
        </w:tc>
      </w:tr>
      <w:tr w:rsidR="007D189A" w:rsidRPr="007D189A" w:rsidTr="007D18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Initial Release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February 2014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September 2016</w:t>
            </w:r>
          </w:p>
        </w:tc>
      </w:tr>
      <w:tr w:rsidR="007D189A" w:rsidRPr="007D189A" w:rsidTr="007D189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Model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Based on Virtual DOM(Document Object Model)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Based on MVC(Model-View-Controller)</w:t>
            </w:r>
          </w:p>
        </w:tc>
      </w:tr>
      <w:tr w:rsidR="007D189A" w:rsidRPr="007D189A" w:rsidTr="007D18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Written 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JavaScript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TypeScript</w:t>
            </w:r>
          </w:p>
        </w:tc>
      </w:tr>
    </w:tbl>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8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dynamic components?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dynamic component is used to dynamically switch beetween multiple components using element and pass data to v-bind:is attribute.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create a dynamic component to switch between different pages of a website,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el</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data</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currentPage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'home'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components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home</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"&lt;p&gt;Home&lt;/p&gt;"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about</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"&lt;p&gt;About&lt;/p&gt;"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contact</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"&lt;p&gt;Contact&lt;/p&gt;"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Now you can use the dynamic component which holds the current page,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24292E"/>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&lt;</w:t>
      </w:r>
      <w:r w:rsidRPr="007D189A">
        <w:rPr>
          <w:rFonts w:ascii="Consolas" w:eastAsia="Times New Roman" w:hAnsi="Consolas" w:cs="Courier New"/>
          <w:color w:val="22863A"/>
          <w:sz w:val="20"/>
          <w:szCs w:val="20"/>
        </w:rPr>
        <w:t>component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v-bind:is</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currentPage</w:t>
      </w:r>
      <w:r w:rsidRPr="007D189A">
        <w:rPr>
          <w:rFonts w:ascii="Consolas" w:eastAsia="Times New Roman" w:hAnsi="Consolas" w:cs="Courier New"/>
          <w:color w:val="24292E"/>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&lt;!-- component changes when currentPage changes! --&gt;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&lt;!-- output: Home --&gt;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&lt;/</w:t>
      </w:r>
      <w:r w:rsidRPr="007D189A">
        <w:rPr>
          <w:rFonts w:ascii="Consolas" w:eastAsia="Times New Roman" w:hAnsi="Consolas" w:cs="Courier New"/>
          <w:color w:val="22863A"/>
          <w:sz w:val="20"/>
          <w:szCs w:val="20"/>
        </w:rPr>
        <w:t>component</w:t>
      </w:r>
      <w:r w:rsidRPr="007D189A">
        <w:rPr>
          <w:rFonts w:ascii="Consolas" w:eastAsia="Times New Roman" w:hAnsi="Consolas" w:cs="Courier New"/>
          <w:color w:val="24292E"/>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88"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purpose of keep alive tag?</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Keep-alive tag is an abstract component used to preserve component state or avoid re-rendering. When you wrapped tag around a dynamic component, it caches the inactive component instances without destroying them.</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see the example usage of it,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Inactive</w:t>
      </w:r>
      <w:r w:rsidRPr="007D189A">
        <w:rPr>
          <w:rFonts w:ascii="Consolas" w:eastAsia="Times New Roman" w:hAnsi="Consolas" w:cs="Courier New"/>
          <w:color w:val="24292E"/>
          <w:sz w:val="20"/>
          <w:szCs w:val="20"/>
        </w:rPr>
        <w:t xml:space="preserve"> components will be cached! </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keep-alive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component</w:t>
      </w:r>
      <w:r w:rsidRPr="007D189A">
        <w:rPr>
          <w:rFonts w:ascii="Consolas" w:eastAsia="Times New Roman" w:hAnsi="Consolas" w:cs="Courier New"/>
          <w:color w:val="24292E"/>
          <w:sz w:val="20"/>
          <w:szCs w:val="20"/>
        </w:rPr>
        <w:t xml:space="preserve"> v-bind:is</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"currentTabComponent"</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component</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keep-alive</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When there are multiple conditional children, it requires that only one child is rendered at a time.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multiple conditional children </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keep-alive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comp-a</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v-if=</w:t>
      </w:r>
      <w:r w:rsidRPr="007D189A">
        <w:rPr>
          <w:rFonts w:ascii="Consolas" w:eastAsia="Times New Roman" w:hAnsi="Consolas" w:cs="Courier New"/>
          <w:color w:val="032F62"/>
          <w:sz w:val="20"/>
          <w:szCs w:val="20"/>
        </w:rPr>
        <w:t>"a &gt; 1"</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comp-a</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comp-b</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v-else&gt;&lt;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comp-b</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keep-alive</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Note:</w:t>
      </w:r>
      <w:r w:rsidRPr="007D189A">
        <w:rPr>
          <w:rFonts w:ascii="Segoe UI" w:eastAsia="Times New Roman" w:hAnsi="Segoe UI" w:cs="Segoe UI"/>
          <w:color w:val="24292E"/>
          <w:sz w:val="24"/>
          <w:szCs w:val="24"/>
        </w:rPr>
        <w:t> Remember that keep-alive tag doesn’t render a DOM element itself, and doesn’t show up in the component parent chain.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8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async components?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large applications, we may need to divide the app into smaller chunks and only load a component from the server when it’s needed. To make this happen, Vue allows you to define your component as a factory function that asynchronously resolves your component definition. These components are known as async component.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see an example of async component using webpack code-splitting feature,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component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'async-webpack-example'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(resolve, reject)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Webpack automatically split your built code into bundles which are loaded over Ajax requests.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require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'./my-async-component'</w:t>
      </w:r>
      <w:r w:rsidRPr="007D189A">
        <w:rPr>
          <w:rFonts w:ascii="Consolas" w:eastAsia="Times New Roman" w:hAnsi="Consolas" w:cs="Courier New"/>
          <w:color w:val="24292E"/>
          <w:sz w:val="20"/>
          <w:szCs w:val="20"/>
        </w:rPr>
        <w:t>], resolve)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 will only trigger the factory function when the component needs to be rendered and will cache the result for future re-renders.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9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structure of async component factory?</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Async component factory is useful to resolve the component asynchronously. The async component factory can return an object of the below format.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AsyncComponent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The component to load (should be a Promise)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component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'./MyComponent.vue'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A component to use while the async component is loading</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loading</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LoadingComponent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A component to use if the load fails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error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ErrorComponent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Delay before showing the loading component. Default: 200ms.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delay</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200</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The error component will be displayed if a timeout is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provided and exceeded. Default: Infinity.</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timeout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3000</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91"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inline templates?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If you keep an </w:t>
      </w:r>
      <w:r w:rsidRPr="007D189A">
        <w:rPr>
          <w:rFonts w:ascii="Consolas" w:eastAsia="Times New Roman" w:hAnsi="Consolas" w:cs="Courier New"/>
          <w:color w:val="24292E"/>
          <w:sz w:val="20"/>
          <w:szCs w:val="20"/>
        </w:rPr>
        <w:t>inline-template</w:t>
      </w:r>
      <w:r w:rsidRPr="007D189A">
        <w:rPr>
          <w:rFonts w:ascii="Segoe UI" w:eastAsia="Times New Roman" w:hAnsi="Segoe UI" w:cs="Segoe UI"/>
          <w:color w:val="24292E"/>
          <w:sz w:val="24"/>
          <w:szCs w:val="24"/>
        </w:rPr>
        <w:t> on a child component then it will use its inner content as a template instead of treating as reusable independent content.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my-component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inline-template&gt;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h1</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Inline templates</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h1</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Treated as component component owne content</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my-component</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Note:</w:t>
      </w:r>
      <w:r w:rsidRPr="007D189A">
        <w:rPr>
          <w:rFonts w:ascii="Segoe UI" w:eastAsia="Times New Roman" w:hAnsi="Segoe UI" w:cs="Segoe UI"/>
          <w:color w:val="24292E"/>
          <w:sz w:val="24"/>
          <w:szCs w:val="24"/>
        </w:rPr>
        <w:t> Even though this inline-templates gives more flexibility for template authoring, it is recommended to define template using template property or tag inside .vue component.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92"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X Templates?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Apart from regular templates and inline templates, you can also define templates using a script element with the type </w:t>
      </w:r>
      <w:r w:rsidRPr="007D189A">
        <w:rPr>
          <w:rFonts w:ascii="Consolas" w:eastAsia="Times New Roman" w:hAnsi="Consolas" w:cs="Courier New"/>
          <w:color w:val="24292E"/>
          <w:sz w:val="20"/>
          <w:szCs w:val="20"/>
        </w:rPr>
        <w:t>text/x-template</w:t>
      </w:r>
      <w:r w:rsidRPr="007D189A">
        <w:rPr>
          <w:rFonts w:ascii="Segoe UI" w:eastAsia="Times New Roman" w:hAnsi="Segoe UI" w:cs="Segoe UI"/>
          <w:color w:val="24292E"/>
          <w:sz w:val="24"/>
          <w:szCs w:val="24"/>
        </w:rPr>
        <w:t> and then referencing the template by an id.</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create a x-template for simple use case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script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type=</w:t>
      </w:r>
      <w:r w:rsidRPr="007D189A">
        <w:rPr>
          <w:rFonts w:ascii="Consolas" w:eastAsia="Times New Roman" w:hAnsi="Consolas" w:cs="Courier New"/>
          <w:color w:val="032F62"/>
          <w:sz w:val="20"/>
          <w:szCs w:val="20"/>
        </w:rPr>
        <w:t>"text/x-template"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032F62"/>
          <w:sz w:val="20"/>
          <w:szCs w:val="20"/>
        </w:rPr>
        <w:t>"script-template"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Welcome to X-Template feature</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script</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Now you can define the template using reference id,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component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'x-template-example'</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'#script-template'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93"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recursive components?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Components that can recursively invoke themselves in their own template are known as recursive components.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component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'recursive-component'</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`&lt;!--Invoking myself!--&gt;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&lt;recursive-component&gt;&lt;/recursive-component&gt;`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Recursive components are useful for displaying comments on a blog, nested menus, or basically anything where the parent and child are the same, eventhough with different content.</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Note:</w:t>
      </w:r>
      <w:r w:rsidRPr="007D189A">
        <w:rPr>
          <w:rFonts w:ascii="Segoe UI" w:eastAsia="Times New Roman" w:hAnsi="Segoe UI" w:cs="Segoe UI"/>
          <w:color w:val="24292E"/>
          <w:sz w:val="24"/>
          <w:szCs w:val="24"/>
        </w:rPr>
        <w:t> Remember that recursive component can lead infinite loops with </w:t>
      </w:r>
      <w:r w:rsidRPr="007D189A">
        <w:rPr>
          <w:rFonts w:ascii="Consolas" w:eastAsia="Times New Roman" w:hAnsi="Consolas" w:cs="Courier New"/>
          <w:color w:val="24292E"/>
          <w:sz w:val="20"/>
          <w:szCs w:val="20"/>
        </w:rPr>
        <w:t>max stack size exceeded</w:t>
      </w:r>
      <w:r w:rsidRPr="007D189A">
        <w:rPr>
          <w:rFonts w:ascii="Segoe UI" w:eastAsia="Times New Roman" w:hAnsi="Segoe UI" w:cs="Segoe UI"/>
          <w:color w:val="24292E"/>
          <w:sz w:val="24"/>
          <w:szCs w:val="24"/>
        </w:rPr>
        <w:t> error, so make sure recursive invocation is conditional(for example, v-if directive).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94"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resolve circular dependencies between components?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complex applications, vue components will actually be each other’s descendent and ancestor in the render tree.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say componentA and componentB included in their respective templates which makes circular dependency,</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//ComponentA</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component-b</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//ComponentB</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component-b</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This can be solved by either registering(or wait until) the child component in </w:t>
      </w:r>
      <w:r w:rsidRPr="007D189A">
        <w:rPr>
          <w:rFonts w:ascii="Consolas" w:eastAsia="Times New Roman" w:hAnsi="Consolas" w:cs="Courier New"/>
          <w:color w:val="24292E"/>
          <w:sz w:val="20"/>
          <w:szCs w:val="20"/>
        </w:rPr>
        <w:t>beforeCreate</w:t>
      </w:r>
      <w:r w:rsidRPr="007D189A">
        <w:rPr>
          <w:rFonts w:ascii="Segoe UI" w:eastAsia="Times New Roman" w:hAnsi="Segoe UI" w:cs="Segoe UI"/>
          <w:color w:val="24292E"/>
          <w:sz w:val="24"/>
          <w:szCs w:val="24"/>
        </w:rPr>
        <w:t> hook or using webpack's asynchronous import while registering the component,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Solution1:</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beforeCreate: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this.</w:t>
      </w:r>
      <w:r w:rsidRPr="007D189A">
        <w:rPr>
          <w:rFonts w:ascii="Consolas" w:eastAsia="Times New Roman" w:hAnsi="Consolas" w:cs="Courier New"/>
          <w:color w:val="005CC5"/>
          <w:sz w:val="20"/>
          <w:szCs w:val="20"/>
        </w:rPr>
        <w:t>$options</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components</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componentB</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require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'./component-b.vue'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default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Solution2:</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components: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componentB</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'./component-b.vue'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95"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make sure vue application is CSP complaint?</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Some environments(Google Chrome Apps) prohibits the usage of </w:t>
      </w:r>
      <w:r w:rsidRPr="007D189A">
        <w:rPr>
          <w:rFonts w:ascii="Consolas" w:eastAsia="Times New Roman" w:hAnsi="Consolas" w:cs="Courier New"/>
          <w:color w:val="24292E"/>
          <w:sz w:val="20"/>
          <w:szCs w:val="20"/>
        </w:rPr>
        <w:t>new Function()</w:t>
      </w:r>
      <w:r w:rsidRPr="007D189A">
        <w:rPr>
          <w:rFonts w:ascii="Segoe UI" w:eastAsia="Times New Roman" w:hAnsi="Segoe UI" w:cs="Segoe UI"/>
          <w:color w:val="24292E"/>
          <w:sz w:val="24"/>
          <w:szCs w:val="24"/>
        </w:rPr>
        <w:t> for evaluating expressions and the full builds of vue applications depends on this feature to compile templates. Due to this reason, the full builds of VueJS application are not CSP complaint.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this case you can use </w:t>
      </w:r>
      <w:r w:rsidRPr="007D189A">
        <w:rPr>
          <w:rFonts w:ascii="Segoe UI" w:eastAsia="Times New Roman" w:hAnsi="Segoe UI" w:cs="Segoe UI"/>
          <w:b/>
          <w:bCs/>
          <w:color w:val="24292E"/>
          <w:sz w:val="24"/>
          <w:szCs w:val="24"/>
        </w:rPr>
        <w:t>runtime-only</w:t>
      </w:r>
      <w:r w:rsidRPr="007D189A">
        <w:rPr>
          <w:rFonts w:ascii="Segoe UI" w:eastAsia="Times New Roman" w:hAnsi="Segoe UI" w:cs="Segoe UI"/>
          <w:color w:val="24292E"/>
          <w:sz w:val="24"/>
          <w:szCs w:val="24"/>
        </w:rPr>
        <w:t> builds with Webpack + vue-loader or Browserify + vueify technology stack through which templates will be precompiled into render functions. This way you can make sure VueJS applications are 100% CSP complaint.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96"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difference between full and runtime only builds?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There are two types of builds provided by VueJS,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1. Full:</w:t>
      </w:r>
      <w:r w:rsidRPr="007D189A">
        <w:rPr>
          <w:rFonts w:ascii="Segoe UI" w:eastAsia="Times New Roman" w:hAnsi="Segoe UI" w:cs="Segoe UI"/>
          <w:color w:val="24292E"/>
          <w:sz w:val="24"/>
          <w:szCs w:val="24"/>
        </w:rPr>
        <w:t> These are the builds that contain both the compiler and the runtime.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2. Runtime Only:</w:t>
      </w:r>
      <w:r w:rsidRPr="007D189A">
        <w:rPr>
          <w:rFonts w:ascii="Segoe UI" w:eastAsia="Times New Roman" w:hAnsi="Segoe UI" w:cs="Segoe UI"/>
          <w:color w:val="24292E"/>
          <w:sz w:val="24"/>
          <w:szCs w:val="24"/>
        </w:rPr>
        <w:t> These builds doesn't include compiler but the code is responsible for creating Vue instances, rendering and patching virtual DOM. These are about 6KB lighter min+gzip.</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9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List down different builds of vuejs?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Below are the list of different builds of VueJS based on type of build,</w:t>
      </w:r>
    </w:p>
    <w:tbl>
      <w:tblPr>
        <w:tblW w:w="13230" w:type="dxa"/>
        <w:tblInd w:w="720" w:type="dxa"/>
        <w:tblCellMar>
          <w:top w:w="15" w:type="dxa"/>
          <w:left w:w="15" w:type="dxa"/>
          <w:bottom w:w="15" w:type="dxa"/>
          <w:right w:w="15" w:type="dxa"/>
        </w:tblCellMar>
        <w:tblLook w:val="04A0" w:firstRow="1" w:lastRow="0" w:firstColumn="1" w:lastColumn="0" w:noHBand="0" w:noVBand="1"/>
      </w:tblPr>
      <w:tblGrid>
        <w:gridCol w:w="2613"/>
        <w:gridCol w:w="2197"/>
        <w:gridCol w:w="2663"/>
        <w:gridCol w:w="2808"/>
        <w:gridCol w:w="2949"/>
      </w:tblGrid>
      <w:tr w:rsidR="007D189A" w:rsidRPr="007D189A" w:rsidTr="007D189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jc w:val="center"/>
              <w:rPr>
                <w:rFonts w:ascii="Times New Roman" w:eastAsia="Times New Roman" w:hAnsi="Times New Roman" w:cs="Times New Roman"/>
                <w:b/>
                <w:bCs/>
                <w:sz w:val="24"/>
                <w:szCs w:val="24"/>
              </w:rPr>
            </w:pPr>
            <w:r w:rsidRPr="007D189A">
              <w:rPr>
                <w:rFonts w:ascii="Times New Roman" w:eastAsia="Times New Roman" w:hAnsi="Times New Roman" w:cs="Times New Roman"/>
                <w:b/>
                <w:bCs/>
                <w:sz w:val="24"/>
                <w:szCs w:val="24"/>
              </w:rPr>
              <w:t>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jc w:val="center"/>
              <w:rPr>
                <w:rFonts w:ascii="Times New Roman" w:eastAsia="Times New Roman" w:hAnsi="Times New Roman" w:cs="Times New Roman"/>
                <w:b/>
                <w:bCs/>
                <w:sz w:val="24"/>
                <w:szCs w:val="24"/>
              </w:rPr>
            </w:pPr>
            <w:r w:rsidRPr="007D189A">
              <w:rPr>
                <w:rFonts w:ascii="Times New Roman" w:eastAsia="Times New Roman" w:hAnsi="Times New Roman" w:cs="Times New Roman"/>
                <w:b/>
                <w:bCs/>
                <w:sz w:val="24"/>
                <w:szCs w:val="24"/>
              </w:rPr>
              <w:t>UMD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jc w:val="center"/>
              <w:rPr>
                <w:rFonts w:ascii="Times New Roman" w:eastAsia="Times New Roman" w:hAnsi="Times New Roman" w:cs="Times New Roman"/>
                <w:b/>
                <w:bCs/>
                <w:sz w:val="24"/>
                <w:szCs w:val="24"/>
              </w:rPr>
            </w:pPr>
            <w:r w:rsidRPr="007D189A">
              <w:rPr>
                <w:rFonts w:ascii="Times New Roman" w:eastAsia="Times New Roman" w:hAnsi="Times New Roman" w:cs="Times New Roman"/>
                <w:b/>
                <w:bCs/>
                <w:sz w:val="24"/>
                <w:szCs w:val="24"/>
              </w:rPr>
              <w:t>CommonJS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jc w:val="center"/>
              <w:rPr>
                <w:rFonts w:ascii="Times New Roman" w:eastAsia="Times New Roman" w:hAnsi="Times New Roman" w:cs="Times New Roman"/>
                <w:b/>
                <w:bCs/>
                <w:sz w:val="24"/>
                <w:szCs w:val="24"/>
              </w:rPr>
            </w:pPr>
            <w:r w:rsidRPr="007D189A">
              <w:rPr>
                <w:rFonts w:ascii="Times New Roman" w:eastAsia="Times New Roman" w:hAnsi="Times New Roman" w:cs="Times New Roman"/>
                <w:b/>
                <w:bCs/>
                <w:sz w:val="24"/>
                <w:szCs w:val="24"/>
              </w:rPr>
              <w:t>ES Module (for bundlers)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jc w:val="center"/>
              <w:rPr>
                <w:rFonts w:ascii="Times New Roman" w:eastAsia="Times New Roman" w:hAnsi="Times New Roman" w:cs="Times New Roman"/>
                <w:b/>
                <w:bCs/>
                <w:sz w:val="24"/>
                <w:szCs w:val="24"/>
              </w:rPr>
            </w:pPr>
            <w:r w:rsidRPr="007D189A">
              <w:rPr>
                <w:rFonts w:ascii="Times New Roman" w:eastAsia="Times New Roman" w:hAnsi="Times New Roman" w:cs="Times New Roman"/>
                <w:b/>
                <w:bCs/>
                <w:sz w:val="24"/>
                <w:szCs w:val="24"/>
              </w:rPr>
              <w:t>ES Module (for browsers)</w:t>
            </w:r>
          </w:p>
        </w:tc>
      </w:tr>
      <w:tr w:rsidR="007D189A" w:rsidRPr="007D189A" w:rsidTr="007D18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Full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vue.js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vue.common.js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vue.esm.js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vue.esm.browser.js</w:t>
            </w:r>
          </w:p>
        </w:tc>
      </w:tr>
      <w:tr w:rsidR="007D189A" w:rsidRPr="007D189A" w:rsidTr="007D189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Runtime only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vue.runtime.js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vue.runtime.common.js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vue.runtime.esm.js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NA</w:t>
            </w:r>
          </w:p>
        </w:tc>
      </w:tr>
      <w:tr w:rsidR="007D189A" w:rsidRPr="007D189A" w:rsidTr="007D18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Full (production)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vue.min.js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vue.esm.browser.min.js</w:t>
            </w:r>
          </w:p>
        </w:tc>
      </w:tr>
      <w:tr w:rsidR="007D189A" w:rsidRPr="007D189A" w:rsidTr="007D189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Runtime-only (production)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vue.runtime.min.js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NA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NA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D189A" w:rsidRPr="007D189A" w:rsidRDefault="007D189A" w:rsidP="007D189A">
            <w:pPr>
              <w:spacing w:after="240" w:line="240" w:lineRule="auto"/>
              <w:rPr>
                <w:rFonts w:ascii="Times New Roman" w:eastAsia="Times New Roman" w:hAnsi="Times New Roman" w:cs="Times New Roman"/>
                <w:sz w:val="24"/>
                <w:szCs w:val="24"/>
              </w:rPr>
            </w:pPr>
            <w:r w:rsidRPr="007D189A">
              <w:rPr>
                <w:rFonts w:ascii="Times New Roman" w:eastAsia="Times New Roman" w:hAnsi="Times New Roman" w:cs="Times New Roman"/>
                <w:sz w:val="24"/>
                <w:szCs w:val="24"/>
              </w:rPr>
              <w:t>NA</w:t>
            </w:r>
          </w:p>
        </w:tc>
      </w:tr>
    </w:tbl>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98"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configure vuejs in webpack?</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configure vueJS in webpack using alias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module.</w:t>
      </w:r>
      <w:r w:rsidRPr="007D189A">
        <w:rPr>
          <w:rFonts w:ascii="Consolas" w:eastAsia="Times New Roman" w:hAnsi="Consolas" w:cs="Courier New"/>
          <w:color w:val="005CC5"/>
          <w:sz w:val="20"/>
          <w:szCs w:val="20"/>
        </w:rPr>
        <w:t>exports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resolve</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alias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'vue/dist/vue.esm.js'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'vue/dist/vue.common.js' for webpack 1</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9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purpose of vuejs compiler?</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compiler is is responsible for compiling template strings into JavaScript render functions.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the below code snippet shows the difference of templates which need compiler and not,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this requires the compiler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'&lt;div&gt;{{ message }}&lt;/div&gt;'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this does not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render</w:t>
      </w:r>
      <w:r w:rsidRPr="007D189A">
        <w:rPr>
          <w:rFonts w:ascii="Consolas" w:eastAsia="Times New Roman" w:hAnsi="Consolas" w:cs="Courier New"/>
          <w:color w:val="24292E"/>
          <w:sz w:val="20"/>
          <w:szCs w:val="20"/>
        </w:rPr>
        <w:t xml:space="preserve"> (h)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h(</w:t>
      </w:r>
      <w:r w:rsidRPr="007D189A">
        <w:rPr>
          <w:rFonts w:ascii="Consolas" w:eastAsia="Times New Roman" w:hAnsi="Consolas" w:cs="Courier New"/>
          <w:color w:val="032F62"/>
          <w:sz w:val="20"/>
          <w:szCs w:val="20"/>
        </w:rPr>
        <w:t>'div'</w:t>
      </w:r>
      <w:r w:rsidRPr="007D189A">
        <w:rPr>
          <w:rFonts w:ascii="Consolas" w:eastAsia="Times New Roman" w:hAnsi="Consolas" w:cs="Courier New"/>
          <w:color w:val="24292E"/>
          <w:sz w:val="20"/>
          <w:szCs w:val="20"/>
        </w:rPr>
        <w:t>, this.</w:t>
      </w:r>
      <w:r w:rsidRPr="007D189A">
        <w:rPr>
          <w:rFonts w:ascii="Consolas" w:eastAsia="Times New Roman" w:hAnsi="Consolas" w:cs="Courier New"/>
          <w:color w:val="005CC5"/>
          <w:sz w:val="20"/>
          <w:szCs w:val="20"/>
        </w:rPr>
        <w:t>message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0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Dev Tools and its purpose?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DevTools is a browser extension allowing you to inspect and debug your Vue applications in a more user-friendly interface. You can find the below extensions for different browsers or environments,</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Chrome Extension</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Firefox Addon</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Standalone Electron app (works with any environment)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DevTools plugins can be used as shown in the below snapshot,</w:t>
      </w:r>
    </w:p>
    <w:p w:rsidR="007D189A" w:rsidRPr="007D189A" w:rsidRDefault="007D189A" w:rsidP="007D189A">
      <w:pPr>
        <w:shd w:val="clear" w:color="auto" w:fill="FFFFFF"/>
        <w:spacing w:after="0" w:afterAutospacing="1" w:line="240" w:lineRule="auto"/>
        <w:ind w:left="720"/>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extent cx="6671310" cy="4763135"/>
            <wp:effectExtent l="0" t="0" r="0" b="0"/>
            <wp:docPr id="6" name="Picture 6" descr="https://github.com/sudheerj/vuejs-interview-questions/raw/master/images/DevTools.png">
              <a:hlinkClick xmlns:a="http://schemas.openxmlformats.org/drawingml/2006/main" r:id="rId1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sudheerj/vuejs-interview-questions/raw/master/images/DevTools.png">
                      <a:hlinkClick r:id="rId101" tgtFrame="&quot;_blank&quot;"/>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671310" cy="4763135"/>
                    </a:xfrm>
                    <a:prstGeom prst="rect">
                      <a:avLst/>
                    </a:prstGeom>
                    <a:noFill/>
                    <a:ln>
                      <a:noFill/>
                    </a:ln>
                  </pic:spPr>
                </pic:pic>
              </a:graphicData>
            </a:graphic>
          </wp:inline>
        </w:drawing>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Note:</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If the page uses a production/minified build of Vue.js, devtools inspection is disabled by default so the Vue pane won't show up.</w:t>
      </w:r>
    </w:p>
    <w:p w:rsidR="007D189A" w:rsidRPr="007D189A" w:rsidRDefault="007D189A" w:rsidP="007D189A">
      <w:pPr>
        <w:numPr>
          <w:ilvl w:val="1"/>
          <w:numId w:val="14"/>
        </w:numPr>
        <w:shd w:val="clear" w:color="auto" w:fill="FFFFFF"/>
        <w:spacing w:after="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To make it work for pages opened via </w:t>
      </w:r>
      <w:r w:rsidRPr="007D189A">
        <w:rPr>
          <w:rFonts w:ascii="Consolas" w:eastAsia="Times New Roman" w:hAnsi="Consolas" w:cs="Courier New"/>
          <w:color w:val="24292E"/>
          <w:sz w:val="20"/>
          <w:szCs w:val="20"/>
        </w:rPr>
        <w:t>file://</w:t>
      </w:r>
      <w:r w:rsidRPr="007D189A">
        <w:rPr>
          <w:rFonts w:ascii="Segoe UI" w:eastAsia="Times New Roman" w:hAnsi="Segoe UI" w:cs="Segoe UI"/>
          <w:color w:val="24292E"/>
          <w:sz w:val="24"/>
          <w:szCs w:val="24"/>
        </w:rPr>
        <w:t> protocol, you need to check "Allow access to file URLs" for this extension in Chrome's extension management panel.</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03"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browser support of VueJS?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It supports all ECMAScript5 complaint browsers as mentioned in this </w:t>
      </w:r>
      <w:hyperlink r:id="rId104" w:anchor="feat=es5" w:history="1">
        <w:r w:rsidRPr="007D189A">
          <w:rPr>
            <w:rFonts w:ascii="Segoe UI" w:eastAsia="Times New Roman" w:hAnsi="Segoe UI" w:cs="Segoe UI"/>
            <w:color w:val="0366D6"/>
            <w:sz w:val="24"/>
            <w:szCs w:val="24"/>
          </w:rPr>
          <w:t>url</w:t>
        </w:r>
      </w:hyperlink>
      <w:r w:rsidRPr="007D189A">
        <w:rPr>
          <w:rFonts w:ascii="Segoe UI" w:eastAsia="Times New Roman" w:hAnsi="Segoe UI" w:cs="Segoe UI"/>
          <w:color w:val="24292E"/>
          <w:sz w:val="24"/>
          <w:szCs w:val="24"/>
        </w:rPr>
        <w:t>. VueJS doesn't support IE8 browser and below, because it uses ECMAScript 5 features that are un-shimmable(require support from the underlying JS engine) in IE8.</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05"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use various CDNs?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VueJS is available in jsdelivr, unpkg and cdnjs etc CDNs. Normally you can use them for prototyping or learning purposes.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you can use them using jsdelivr with latest versions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script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src=</w:t>
      </w:r>
      <w:r w:rsidRPr="007D189A">
        <w:rPr>
          <w:rFonts w:ascii="Consolas" w:eastAsia="Times New Roman" w:hAnsi="Consolas" w:cs="Courier New"/>
          <w:color w:val="032F62"/>
          <w:sz w:val="20"/>
          <w:szCs w:val="20"/>
        </w:rPr>
        <w:t>"https://cdn.jsdelivr.net/npm/vue@2.6.7/dist/vue.js"</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script</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use it for native ES modules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script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type=</w:t>
      </w:r>
      <w:r w:rsidRPr="007D189A">
        <w:rPr>
          <w:rFonts w:ascii="Consolas" w:eastAsia="Times New Roman" w:hAnsi="Consolas" w:cs="Courier New"/>
          <w:color w:val="032F62"/>
          <w:sz w:val="20"/>
          <w:szCs w:val="20"/>
        </w:rPr>
        <w:t>"module"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import Vue from 'https://cdn.jsdelivr.net/npm/vue@2.6.7/dist/vue.esm.browser.js'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script</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Note:</w:t>
      </w:r>
      <w:r w:rsidRPr="007D189A">
        <w:rPr>
          <w:rFonts w:ascii="Segoe UI" w:eastAsia="Times New Roman" w:hAnsi="Segoe UI" w:cs="Segoe UI"/>
          <w:color w:val="24292E"/>
          <w:sz w:val="24"/>
          <w:szCs w:val="24"/>
        </w:rPr>
        <w:t> You can remove version number to get latest version.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06"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force update?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It is extremely rare situation of having to manually force an update despite the fact that no reactive data has changed. i.e, To force the Vue instance to re-render manually. You can do it force update using </w:t>
      </w:r>
      <w:r w:rsidRPr="007D189A">
        <w:rPr>
          <w:rFonts w:ascii="Segoe UI" w:eastAsia="Times New Roman" w:hAnsi="Segoe UI" w:cs="Segoe UI"/>
          <w:b/>
          <w:bCs/>
          <w:color w:val="24292E"/>
          <w:sz w:val="24"/>
          <w:szCs w:val="24"/>
        </w:rPr>
        <w:t>vm.$forceUpdate()</w:t>
      </w:r>
      <w:r w:rsidRPr="007D189A">
        <w:rPr>
          <w:rFonts w:ascii="Segoe UI" w:eastAsia="Times New Roman" w:hAnsi="Segoe UI" w:cs="Segoe UI"/>
          <w:color w:val="24292E"/>
          <w:sz w:val="24"/>
          <w:szCs w:val="24"/>
        </w:rPr>
        <w:t> API method.</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Note:</w:t>
      </w:r>
      <w:r w:rsidRPr="007D189A">
        <w:rPr>
          <w:rFonts w:ascii="Segoe UI" w:eastAsia="Times New Roman" w:hAnsi="Segoe UI" w:cs="Segoe UI"/>
          <w:color w:val="24292E"/>
          <w:sz w:val="24"/>
          <w:szCs w:val="24"/>
        </w:rPr>
        <w:t> It does not affect all child components but only the instance itself and child components with inserted slot content.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0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purpose of vuejs once directive?</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If you want to render </w:t>
      </w:r>
      <w:r w:rsidRPr="007D189A">
        <w:rPr>
          <w:rFonts w:ascii="Consolas" w:eastAsia="Times New Roman" w:hAnsi="Consolas" w:cs="Courier New"/>
          <w:color w:val="24292E"/>
          <w:sz w:val="20"/>
          <w:szCs w:val="20"/>
        </w:rPr>
        <w:t>a lot of static content</w:t>
      </w:r>
      <w:r w:rsidRPr="007D189A">
        <w:rPr>
          <w:rFonts w:ascii="Segoe UI" w:eastAsia="Times New Roman" w:hAnsi="Segoe UI" w:cs="Segoe UI"/>
          <w:color w:val="24292E"/>
          <w:sz w:val="24"/>
          <w:szCs w:val="24"/>
        </w:rPr>
        <w:t> then you need to make sure it only evaluated once and then cached thereafter. In this case, you can use </w:t>
      </w:r>
      <w:r w:rsidRPr="007D189A">
        <w:rPr>
          <w:rFonts w:ascii="Consolas" w:eastAsia="Times New Roman" w:hAnsi="Consolas" w:cs="Courier New"/>
          <w:color w:val="24292E"/>
          <w:sz w:val="20"/>
          <w:szCs w:val="20"/>
        </w:rPr>
        <w:t>v-once</w:t>
      </w:r>
      <w:r w:rsidRPr="007D189A">
        <w:rPr>
          <w:rFonts w:ascii="Segoe UI" w:eastAsia="Times New Roman" w:hAnsi="Segoe UI" w:cs="Segoe UI"/>
          <w:color w:val="24292E"/>
          <w:sz w:val="24"/>
          <w:szCs w:val="24"/>
        </w:rPr>
        <w:t> directive by wrapping at the root level.</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example usage of v-once directive would be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component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'legal-terms'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&lt;div v-once&gt;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&lt;h1&gt;Legal Terms&lt;/h1&gt;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 a lot of static content goes here...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&lt;/div&gt;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Note:</w:t>
      </w:r>
      <w:r w:rsidRPr="007D189A">
        <w:rPr>
          <w:rFonts w:ascii="Segoe UI" w:eastAsia="Times New Roman" w:hAnsi="Segoe UI" w:cs="Segoe UI"/>
          <w:color w:val="24292E"/>
          <w:sz w:val="24"/>
          <w:szCs w:val="24"/>
        </w:rPr>
        <w:t> It is recommended not to overuse unless there is slow rendering due to lot of static content.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08"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access the root instance?</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root instance(new Vue()) can be accessed with the </w:t>
      </w:r>
      <w:r w:rsidRPr="007D189A">
        <w:rPr>
          <w:rFonts w:ascii="Consolas" w:eastAsia="Times New Roman" w:hAnsi="Consolas" w:cs="Courier New"/>
          <w:color w:val="24292E"/>
          <w:sz w:val="20"/>
          <w:szCs w:val="20"/>
        </w:rPr>
        <w:t>$root</w:t>
      </w:r>
      <w:r w:rsidRPr="007D189A">
        <w:rPr>
          <w:rFonts w:ascii="Segoe UI" w:eastAsia="Times New Roman" w:hAnsi="Segoe UI" w:cs="Segoe UI"/>
          <w:color w:val="24292E"/>
          <w:sz w:val="24"/>
          <w:szCs w:val="24"/>
        </w:rPr>
        <w:t> property.</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see the usage of root instance with an example.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First let's create a root instance with properties and methods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The root Vue instance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data</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26</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computed</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fullName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 </w:t>
      </w:r>
      <w:r w:rsidRPr="007D189A">
        <w:rPr>
          <w:rFonts w:ascii="Consolas" w:eastAsia="Times New Roman" w:hAnsi="Consolas" w:cs="Courier New"/>
          <w:color w:val="6A737D"/>
          <w:sz w:val="20"/>
          <w:szCs w:val="20"/>
        </w:rPr>
        <w:t>/* ... */</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methods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interest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 </w:t>
      </w:r>
      <w:r w:rsidRPr="007D189A">
        <w:rPr>
          <w:rFonts w:ascii="Consolas" w:eastAsia="Times New Roman" w:hAnsi="Consolas" w:cs="Courier New"/>
          <w:color w:val="6A737D"/>
          <w:sz w:val="20"/>
          <w:szCs w:val="20"/>
        </w:rPr>
        <w:t>/* ... */</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Now you can access root instance data and it's methods with in subcomponents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Get root data</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this.</w:t>
      </w:r>
      <w:r w:rsidRPr="007D189A">
        <w:rPr>
          <w:rFonts w:ascii="Consolas" w:eastAsia="Times New Roman" w:hAnsi="Consolas" w:cs="Courier New"/>
          <w:color w:val="005CC5"/>
          <w:sz w:val="20"/>
          <w:szCs w:val="20"/>
        </w:rPr>
        <w:t>$root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age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Set root data</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this.</w:t>
      </w:r>
      <w:r w:rsidRPr="007D189A">
        <w:rPr>
          <w:rFonts w:ascii="Consolas" w:eastAsia="Times New Roman" w:hAnsi="Consolas" w:cs="Courier New"/>
          <w:color w:val="005CC5"/>
          <w:sz w:val="20"/>
          <w:szCs w:val="20"/>
        </w:rPr>
        <w:t>$root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29</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Access root computed properties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this.</w:t>
      </w:r>
      <w:r w:rsidRPr="007D189A">
        <w:rPr>
          <w:rFonts w:ascii="Consolas" w:eastAsia="Times New Roman" w:hAnsi="Consolas" w:cs="Courier New"/>
          <w:color w:val="005CC5"/>
          <w:sz w:val="20"/>
          <w:szCs w:val="20"/>
        </w:rPr>
        <w:t>$root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fullName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Call root methods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this.</w:t>
      </w:r>
      <w:r w:rsidRPr="007D189A">
        <w:rPr>
          <w:rFonts w:ascii="Consolas" w:eastAsia="Times New Roman" w:hAnsi="Consolas" w:cs="Courier New"/>
          <w:color w:val="005CC5"/>
          <w:sz w:val="20"/>
          <w:szCs w:val="20"/>
        </w:rPr>
        <w:t>$root</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interest</w:t>
      </w: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It is recommend using Vuex to manage state instead of using root instance as a global store.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0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List out top 10 organizations using Vuejs?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Below are the top 10 organizations using VueJS for their applications or products,</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Facebook - Used on marketing side of its Newsfeed</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Netflix - Used in two internal apps for building movie streaming interfaces</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Adobe - Used for Portfolio, a custom website builder designed to help users showcase their creative work</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Xiaomi - Used for products where it sells from consumer electronics to software</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Alibaba - Provide their apps an excellent experience to its customers</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WizzAir - A budget airline WizzAir used for their customers user interface</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EuroNews</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Laracasts</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GitLab</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Laracasts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1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purpose of renderError?</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When the default render function encounters an error then you can use rennderError as an alternative render output. The error will be passed to renderError as the second argument.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example usage of renderError is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new Vue({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render (h)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throw new Error('An error')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renderError (h, err)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return h('div', { style: { color: 'red' }}, err.stack)</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}).$mount('#app')</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11"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access parent instance?</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$parent object refers to the </w:t>
      </w:r>
      <w:r w:rsidRPr="007D189A">
        <w:rPr>
          <w:rFonts w:ascii="Segoe UI" w:eastAsia="Times New Roman" w:hAnsi="Segoe UI" w:cs="Segoe UI"/>
          <w:b/>
          <w:bCs/>
          <w:color w:val="24292E"/>
          <w:sz w:val="24"/>
          <w:szCs w:val="24"/>
        </w:rPr>
        <w:t>immediate outer scope</w:t>
      </w:r>
      <w:r w:rsidRPr="007D189A">
        <w:rPr>
          <w:rFonts w:ascii="Segoe UI" w:eastAsia="Times New Roman" w:hAnsi="Segoe UI" w:cs="Segoe UI"/>
          <w:color w:val="24292E"/>
          <w:sz w:val="24"/>
          <w:szCs w:val="24"/>
        </w:rPr>
        <w:t>. The parent will be accessible as </w:t>
      </w:r>
      <w:r w:rsidRPr="007D189A">
        <w:rPr>
          <w:rFonts w:ascii="Consolas" w:eastAsia="Times New Roman" w:hAnsi="Consolas" w:cs="Courier New"/>
          <w:color w:val="24292E"/>
          <w:sz w:val="20"/>
          <w:szCs w:val="20"/>
        </w:rPr>
        <w:t>this.$parent</w:t>
      </w:r>
      <w:r w:rsidRPr="007D189A">
        <w:rPr>
          <w:rFonts w:ascii="Segoe UI" w:eastAsia="Times New Roman" w:hAnsi="Segoe UI" w:cs="Segoe UI"/>
          <w:color w:val="24292E"/>
          <w:sz w:val="24"/>
          <w:szCs w:val="24"/>
        </w:rPr>
        <w:t> for the child, and the child will be pushed into the parent’s $children array. It establishes a parent-child relationship between the two instances(parent and child). You can access parent data and properties similar to $root.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12"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vuex?</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Vuex is a state management pattern + library (Flux-inspired Application Architecture) for Vue.js applications. It serves as a centralized store for all the components in an application, with rules ensuring that the state can only be mutated in a predictable fashion.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13"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major components of State Management Pattern?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state management has state, view and actions as major components. The pattern followed by these components in a application is known as State Management Pattern. Below are the components in a detail,</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w:t>
      </w:r>
      <w:r w:rsidRPr="007D189A">
        <w:rPr>
          <w:rFonts w:ascii="Segoe UI" w:eastAsia="Times New Roman" w:hAnsi="Segoe UI" w:cs="Segoe UI"/>
          <w:b/>
          <w:bCs/>
          <w:color w:val="24292E"/>
          <w:sz w:val="24"/>
          <w:szCs w:val="24"/>
        </w:rPr>
        <w:t>state</w:t>
      </w:r>
      <w:r w:rsidRPr="007D189A">
        <w:rPr>
          <w:rFonts w:ascii="Segoe UI" w:eastAsia="Times New Roman" w:hAnsi="Segoe UI" w:cs="Segoe UI"/>
          <w:color w:val="24292E"/>
          <w:sz w:val="24"/>
          <w:szCs w:val="24"/>
        </w:rPr>
        <w:t>, which is the source of truth that drives our app</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w:t>
      </w:r>
      <w:r w:rsidRPr="007D189A">
        <w:rPr>
          <w:rFonts w:ascii="Segoe UI" w:eastAsia="Times New Roman" w:hAnsi="Segoe UI" w:cs="Segoe UI"/>
          <w:b/>
          <w:bCs/>
          <w:color w:val="24292E"/>
          <w:sz w:val="24"/>
          <w:szCs w:val="24"/>
        </w:rPr>
        <w:t>view</w:t>
      </w:r>
      <w:r w:rsidRPr="007D189A">
        <w:rPr>
          <w:rFonts w:ascii="Segoe UI" w:eastAsia="Times New Roman" w:hAnsi="Segoe UI" w:cs="Segoe UI"/>
          <w:color w:val="24292E"/>
          <w:sz w:val="24"/>
          <w:szCs w:val="24"/>
        </w:rPr>
        <w:t>, which is just a declarative mapping of the state</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w:t>
      </w:r>
      <w:r w:rsidRPr="007D189A">
        <w:rPr>
          <w:rFonts w:ascii="Segoe UI" w:eastAsia="Times New Roman" w:hAnsi="Segoe UI" w:cs="Segoe UI"/>
          <w:b/>
          <w:bCs/>
          <w:color w:val="24292E"/>
          <w:sz w:val="24"/>
          <w:szCs w:val="24"/>
        </w:rPr>
        <w:t>actions</w:t>
      </w:r>
      <w:r w:rsidRPr="007D189A">
        <w:rPr>
          <w:rFonts w:ascii="Segoe UI" w:eastAsia="Times New Roman" w:hAnsi="Segoe UI" w:cs="Segoe UI"/>
          <w:color w:val="24292E"/>
          <w:sz w:val="24"/>
          <w:szCs w:val="24"/>
        </w:rPr>
        <w:t>, which are the possible ways the state could change in reaction to user inputs from the view.</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 us take a counter example which follows state management pattern with the above 3 components,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state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data</w:t>
      </w:r>
      <w:r w:rsidRPr="007D189A">
        <w:rPr>
          <w:rFonts w:ascii="Consolas" w:eastAsia="Times New Roman" w:hAnsi="Consolas" w:cs="Courier New"/>
          <w:color w:val="24292E"/>
          <w:sz w:val="20"/>
          <w:szCs w:val="20"/>
        </w:rPr>
        <w:t xml:space="preserve">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count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0</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view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&lt;div&gt;{{ count }}&lt;/div&gt;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actions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methods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increment</w:t>
      </w:r>
      <w:r w:rsidRPr="007D189A">
        <w:rPr>
          <w:rFonts w:ascii="Consolas" w:eastAsia="Times New Roman" w:hAnsi="Consolas" w:cs="Courier New"/>
          <w:color w:val="24292E"/>
          <w:sz w:val="20"/>
          <w:szCs w:val="20"/>
        </w:rPr>
        <w:t xml:space="preserve">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this.</w:t>
      </w:r>
      <w:r w:rsidRPr="007D189A">
        <w:rPr>
          <w:rFonts w:ascii="Consolas" w:eastAsia="Times New Roman" w:hAnsi="Consolas" w:cs="Courier New"/>
          <w:color w:val="005CC5"/>
          <w:sz w:val="20"/>
          <w:szCs w:val="20"/>
        </w:rPr>
        <w:t>count++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14"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represent one way data flow in vuex?</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Vue.js has a one-way data flow model, through the props property. The same concept can be represented in vuex has below,</w:t>
      </w:r>
    </w:p>
    <w:p w:rsidR="007D189A" w:rsidRPr="007D189A" w:rsidRDefault="007D189A" w:rsidP="007D189A">
      <w:pPr>
        <w:shd w:val="clear" w:color="auto" w:fill="FFFFFF"/>
        <w:spacing w:after="0" w:afterAutospacing="1" w:line="240" w:lineRule="auto"/>
        <w:ind w:left="720"/>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extent cx="3808730" cy="4763135"/>
            <wp:effectExtent l="0" t="0" r="1270" b="0"/>
            <wp:docPr id="5" name="Picture 5" descr="https://github.com/sudheerj/vuejs-interview-questions/raw/master/images/flow.png">
              <a:hlinkClick xmlns:a="http://schemas.openxmlformats.org/drawingml/2006/main" r:id="rId1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sudheerj/vuejs-interview-questions/raw/master/images/flow.png">
                      <a:hlinkClick r:id="rId115" tgtFrame="&quot;_blank&quot;"/>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808730" cy="4763135"/>
                    </a:xfrm>
                    <a:prstGeom prst="rect">
                      <a:avLst/>
                    </a:prstGeom>
                    <a:noFill/>
                    <a:ln>
                      <a:noFill/>
                    </a:ln>
                  </pic:spPr>
                </pic:pic>
              </a:graphicData>
            </a:graphic>
          </wp:inline>
        </w:drawing>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1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a vuejs loader?</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 loader is a loader for webpack that allows you to author Vue components in a format called Single-File Components (SFCs).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it authors HelloWorld component in a SFC,</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class=</w:t>
      </w:r>
      <w:r w:rsidRPr="007D189A">
        <w:rPr>
          <w:rFonts w:ascii="Consolas" w:eastAsia="Times New Roman" w:hAnsi="Consolas" w:cs="Courier New"/>
          <w:color w:val="032F62"/>
          <w:sz w:val="20"/>
          <w:szCs w:val="20"/>
        </w:rPr>
        <w:t>"greeting"</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message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script</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export </w:t>
      </w:r>
      <w:r w:rsidRPr="007D189A">
        <w:rPr>
          <w:rFonts w:ascii="Consolas" w:eastAsia="Times New Roman" w:hAnsi="Consolas" w:cs="Courier New"/>
          <w:color w:val="D73A49"/>
          <w:sz w:val="20"/>
          <w:szCs w:val="20"/>
        </w:rPr>
        <w:t>default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data</w:t>
      </w:r>
      <w:r w:rsidRPr="007D189A">
        <w:rPr>
          <w:rFonts w:ascii="Consolas" w:eastAsia="Times New Roman" w:hAnsi="Consolas" w:cs="Courier New"/>
          <w:color w:val="24292E"/>
          <w:sz w:val="20"/>
          <w:szCs w:val="20"/>
        </w:rPr>
        <w:t xml:space="preserve">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message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'Hello world for vueloader!'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/script&gt;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style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.greeting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color: blue;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style</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18"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configure vue loader in webpack?</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 Loader's configuration is a bit different from other loaders by adding Vue Loader's plugin to your webpack config. The vue loader plugin is required for cloning any other rules(js and css rules) defined and applying them to the corresponding language blocks(&lt;script&gt; and &lt;style&gt;) in .vue files.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the simple demonistration of webpack configuration for vue loader would be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webpack.config.js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VueLoaderPlugin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require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'vue-loader/lib/plugin'</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module.</w:t>
      </w:r>
      <w:r w:rsidRPr="007D189A">
        <w:rPr>
          <w:rFonts w:ascii="Consolas" w:eastAsia="Times New Roman" w:hAnsi="Consolas" w:cs="Courier New"/>
          <w:color w:val="005CC5"/>
          <w:sz w:val="20"/>
          <w:szCs w:val="20"/>
        </w:rPr>
        <w:t>exports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mode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'development'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module</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rules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test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loader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'vue-loader'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this will apply to both plain `.js` files and `&lt;script&gt;` blocks in `.vue` files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test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/\.js$/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loader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'babel-loader'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this will apply to both plain `.css` files and `&lt;style&gt;` blocks in `.vue` files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test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/\.css$/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use</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'vue-style-loader'</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'css-loader'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plugins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make sure to include the plugin for cloning and mapping them to respective language blocks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VueLoaderPlugin</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1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asset url transform rules?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Below are the list of Asset URL transform rules</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Absolute path</w:t>
      </w:r>
      <w:r w:rsidRPr="007D189A">
        <w:rPr>
          <w:rFonts w:ascii="Segoe UI" w:eastAsia="Times New Roman" w:hAnsi="Segoe UI" w:cs="Segoe UI"/>
          <w:color w:val="24292E"/>
          <w:sz w:val="24"/>
          <w:szCs w:val="24"/>
        </w:rPr>
        <w:t>: If the URL is an absolute path (for example, /images/loader.png)then it will be preserved as-is.</w:t>
      </w:r>
    </w:p>
    <w:p w:rsidR="007D189A" w:rsidRPr="007D189A" w:rsidRDefault="007D189A" w:rsidP="007D189A">
      <w:pPr>
        <w:numPr>
          <w:ilvl w:val="1"/>
          <w:numId w:val="14"/>
        </w:numPr>
        <w:shd w:val="clear" w:color="auto" w:fill="FFFFFF"/>
        <w:spacing w:after="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Relative path</w:t>
      </w:r>
      <w:r w:rsidRPr="007D189A">
        <w:rPr>
          <w:rFonts w:ascii="Segoe UI" w:eastAsia="Times New Roman" w:hAnsi="Segoe UI" w:cs="Segoe UI"/>
          <w:color w:val="24292E"/>
          <w:sz w:val="24"/>
          <w:szCs w:val="24"/>
        </w:rPr>
        <w:t>: If the URL starts with </w:t>
      </w:r>
      <w:r w:rsidRPr="007D189A">
        <w:rPr>
          <w:rFonts w:ascii="Consolas" w:eastAsia="Times New Roman" w:hAnsi="Consolas" w:cs="Courier New"/>
          <w:color w:val="24292E"/>
          <w:sz w:val="20"/>
          <w:szCs w:val="20"/>
        </w:rPr>
        <w:t>.</w:t>
      </w:r>
      <w:r w:rsidRPr="007D189A">
        <w:rPr>
          <w:rFonts w:ascii="Segoe UI" w:eastAsia="Times New Roman" w:hAnsi="Segoe UI" w:cs="Segoe UI"/>
          <w:color w:val="24292E"/>
          <w:sz w:val="24"/>
          <w:szCs w:val="24"/>
        </w:rPr>
        <w:t> (for example, ./images/loader.png) then it will be interpreted as a relative module request and resolved based on the folder structure on your file system.</w:t>
      </w:r>
    </w:p>
    <w:p w:rsidR="007D189A" w:rsidRPr="007D189A" w:rsidRDefault="007D189A" w:rsidP="007D189A">
      <w:pPr>
        <w:numPr>
          <w:ilvl w:val="1"/>
          <w:numId w:val="14"/>
        </w:numPr>
        <w:shd w:val="clear" w:color="auto" w:fill="FFFFFF"/>
        <w:spacing w:after="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URLs starts with ~ symbol</w:t>
      </w:r>
      <w:r w:rsidRPr="007D189A">
        <w:rPr>
          <w:rFonts w:ascii="Segoe UI" w:eastAsia="Times New Roman" w:hAnsi="Segoe UI" w:cs="Segoe UI"/>
          <w:color w:val="24292E"/>
          <w:sz w:val="24"/>
          <w:szCs w:val="24"/>
        </w:rPr>
        <w:t>: If the URL starts with </w:t>
      </w:r>
      <w:r w:rsidRPr="007D189A">
        <w:rPr>
          <w:rFonts w:ascii="Consolas" w:eastAsia="Times New Roman" w:hAnsi="Consolas" w:cs="Courier New"/>
          <w:color w:val="24292E"/>
          <w:sz w:val="20"/>
          <w:szCs w:val="20"/>
        </w:rPr>
        <w:t>~</w:t>
      </w:r>
      <w:r w:rsidRPr="007D189A">
        <w:rPr>
          <w:rFonts w:ascii="Segoe UI" w:eastAsia="Times New Roman" w:hAnsi="Segoe UI" w:cs="Segoe UI"/>
          <w:color w:val="24292E"/>
          <w:sz w:val="24"/>
          <w:szCs w:val="24"/>
        </w:rPr>
        <w:t> symbol(for example, ./some-node-package/loader.png) then it is interpreted as a module request. This way it can reference assets inside node modules too.</w:t>
      </w:r>
    </w:p>
    <w:p w:rsidR="007D189A" w:rsidRPr="007D189A" w:rsidRDefault="007D189A" w:rsidP="007D189A">
      <w:pPr>
        <w:numPr>
          <w:ilvl w:val="1"/>
          <w:numId w:val="14"/>
        </w:numPr>
        <w:shd w:val="clear" w:color="auto" w:fill="FFFFFF"/>
        <w:spacing w:after="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URLs starts with @ symbol</w:t>
      </w:r>
      <w:r w:rsidRPr="007D189A">
        <w:rPr>
          <w:rFonts w:ascii="Segoe UI" w:eastAsia="Times New Roman" w:hAnsi="Segoe UI" w:cs="Segoe UI"/>
          <w:color w:val="24292E"/>
          <w:sz w:val="24"/>
          <w:szCs w:val="24"/>
        </w:rPr>
        <w:t>: If the URL starts with </w:t>
      </w:r>
      <w:r w:rsidRPr="007D189A">
        <w:rPr>
          <w:rFonts w:ascii="Consolas" w:eastAsia="Times New Roman" w:hAnsi="Consolas" w:cs="Courier New"/>
          <w:color w:val="24292E"/>
          <w:sz w:val="20"/>
          <w:szCs w:val="20"/>
        </w:rPr>
        <w:t>@</w:t>
      </w:r>
      <w:r w:rsidRPr="007D189A">
        <w:rPr>
          <w:rFonts w:ascii="Segoe UI" w:eastAsia="Times New Roman" w:hAnsi="Segoe UI" w:cs="Segoe UI"/>
          <w:color w:val="24292E"/>
          <w:sz w:val="24"/>
          <w:szCs w:val="24"/>
        </w:rPr>
        <w:t> symbol then it is interpreted as a module request. This is useful if your webpack config has an alias for @, which by default points to </w:t>
      </w:r>
      <w:r w:rsidRPr="007D189A">
        <w:rPr>
          <w:rFonts w:ascii="Consolas" w:eastAsia="Times New Roman" w:hAnsi="Consolas" w:cs="Courier New"/>
          <w:color w:val="24292E"/>
          <w:sz w:val="20"/>
          <w:szCs w:val="20"/>
        </w:rPr>
        <w:t>/src</w:t>
      </w:r>
      <w:r w:rsidRPr="007D189A">
        <w:rPr>
          <w:rFonts w:ascii="Segoe UI" w:eastAsia="Times New Roman" w:hAnsi="Segoe UI" w:cs="Segoe UI"/>
          <w:color w:val="24292E"/>
          <w:sz w:val="24"/>
          <w:szCs w:val="24"/>
        </w:rPr>
        <w:t> path.</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2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work with preprocessors using vue loader?</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Consolas" w:eastAsia="Times New Roman" w:hAnsi="Consolas" w:cs="Courier New"/>
          <w:color w:val="24292E"/>
          <w:sz w:val="20"/>
          <w:szCs w:val="20"/>
        </w:rPr>
        <w:t>Vue-loader</w:t>
      </w:r>
      <w:r w:rsidRPr="007D189A">
        <w:rPr>
          <w:rFonts w:ascii="Segoe UI" w:eastAsia="Times New Roman" w:hAnsi="Segoe UI" w:cs="Segoe UI"/>
          <w:color w:val="24292E"/>
          <w:sz w:val="24"/>
          <w:szCs w:val="24"/>
        </w:rPr>
        <w:t> will automatically infer the proper loaders to use based on the </w:t>
      </w:r>
      <w:r w:rsidRPr="007D189A">
        <w:rPr>
          <w:rFonts w:ascii="Consolas" w:eastAsia="Times New Roman" w:hAnsi="Consolas" w:cs="Courier New"/>
          <w:color w:val="24292E"/>
          <w:sz w:val="20"/>
          <w:szCs w:val="20"/>
        </w:rPr>
        <w:t>lang</w:t>
      </w:r>
      <w:r w:rsidRPr="007D189A">
        <w:rPr>
          <w:rFonts w:ascii="Segoe UI" w:eastAsia="Times New Roman" w:hAnsi="Segoe UI" w:cs="Segoe UI"/>
          <w:color w:val="24292E"/>
          <w:sz w:val="24"/>
          <w:szCs w:val="24"/>
        </w:rPr>
        <w:t> attribute of a language block and the rules defined in webpack config. You can use pre-processors such as </w:t>
      </w:r>
      <w:r w:rsidRPr="007D189A">
        <w:rPr>
          <w:rFonts w:ascii="Consolas" w:eastAsia="Times New Roman" w:hAnsi="Consolas" w:cs="Courier New"/>
          <w:color w:val="24292E"/>
          <w:sz w:val="20"/>
          <w:szCs w:val="20"/>
        </w:rPr>
        <w:t>SASS,LESS, Stylus and PostCSS</w:t>
      </w:r>
      <w:r w:rsidRPr="007D189A">
        <w:rPr>
          <w:rFonts w:ascii="Segoe UI" w:eastAsia="Times New Roman" w:hAnsi="Segoe UI" w:cs="Segoe UI"/>
          <w:color w:val="24292E"/>
          <w:sz w:val="24"/>
          <w:szCs w:val="24"/>
        </w:rPr>
        <w:t> using vuejs loader.</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21"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scoped CSS?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Scoped CSS is a mechanism in VueJS Single File Components(SFC) that prevents styles from leaking out of the current component and affecting other unintended components on your page. i.e, When a &lt;style&gt; tag has the scoped attribute, its CSS will apply to elements of the current component only. It uses PostCSS to transform scoped css to plain CSS.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an example usage of scoped css,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style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scoped&gt;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.greeting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color: green;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style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class=</w:t>
      </w:r>
      <w:r w:rsidRPr="007D189A">
        <w:rPr>
          <w:rFonts w:ascii="Consolas" w:eastAsia="Times New Roman" w:hAnsi="Consolas" w:cs="Courier New"/>
          <w:color w:val="032F62"/>
          <w:sz w:val="20"/>
          <w:szCs w:val="20"/>
        </w:rPr>
        <w:t>"greeting"</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Let's start Scoped CSS</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/template&gt;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above code will be converted to plain CSS,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style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scoped&gt;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.greeting[data-v-f3f3eg9]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color: green;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style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class=</w:t>
      </w:r>
      <w:r w:rsidRPr="007D189A">
        <w:rPr>
          <w:rFonts w:ascii="Consolas" w:eastAsia="Times New Roman" w:hAnsi="Consolas" w:cs="Courier New"/>
          <w:color w:val="032F62"/>
          <w:sz w:val="20"/>
          <w:szCs w:val="20"/>
        </w:rPr>
        <w:t>"greeting"</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data-v-f3f3eg9&gt;</w:t>
      </w:r>
      <w:r w:rsidRPr="007D189A">
        <w:rPr>
          <w:rFonts w:ascii="Consolas" w:eastAsia="Times New Roman" w:hAnsi="Consolas" w:cs="Courier New"/>
          <w:color w:val="24292E"/>
          <w:sz w:val="20"/>
          <w:szCs w:val="20"/>
        </w:rPr>
        <w:t>Let's start Scoped CSS</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/template&gt;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22"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Is it possible to mix both local and global styles?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Yes, you can include both scoped and non-scoped styles in the same component. If you don't mention scoped attribute then it will become global style.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style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global styles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style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style scoped</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local styles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style</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23"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use deep selectors?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scoped css, if you need to modify the styles of a child component using deep selectors(i,e from parent scoped css) then you need to use </w:t>
      </w:r>
      <w:r w:rsidRPr="007D189A">
        <w:rPr>
          <w:rFonts w:ascii="Segoe UI" w:eastAsia="Times New Roman" w:hAnsi="Segoe UI" w:cs="Segoe UI"/>
          <w:b/>
          <w:bCs/>
          <w:color w:val="24292E"/>
          <w:sz w:val="24"/>
          <w:szCs w:val="24"/>
        </w:rPr>
        <w:t>&gt;&gt;&gt;</w:t>
      </w:r>
      <w:r w:rsidRPr="007D189A">
        <w:rPr>
          <w:rFonts w:ascii="Segoe UI" w:eastAsia="Times New Roman" w:hAnsi="Segoe UI" w:cs="Segoe UI"/>
          <w:color w:val="24292E"/>
          <w:sz w:val="24"/>
          <w:szCs w:val="24"/>
        </w:rPr>
        <w:t> combinator.</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the scoped deep selector on parent scoped css would be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style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scoped&gt;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.class1 &gt;&gt;&gt; .class2 { </w:t>
      </w:r>
      <w:r w:rsidRPr="007D189A">
        <w:rPr>
          <w:rFonts w:ascii="Consolas" w:eastAsia="Times New Roman" w:hAnsi="Consolas" w:cs="Courier New"/>
          <w:color w:val="6A737D"/>
          <w:sz w:val="20"/>
          <w:szCs w:val="20"/>
        </w:rPr>
        <w:t>/* ... */</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style</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It will be converted as,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.class1[data</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v</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f3f3eg9] .</w:t>
      </w:r>
      <w:r w:rsidRPr="007D189A">
        <w:rPr>
          <w:rFonts w:ascii="Consolas" w:eastAsia="Times New Roman" w:hAnsi="Consolas" w:cs="Courier New"/>
          <w:color w:val="005CC5"/>
          <w:sz w:val="20"/>
          <w:szCs w:val="20"/>
        </w:rPr>
        <w:t>class2</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6A737D"/>
          <w:sz w:val="20"/>
          <w:szCs w:val="20"/>
        </w:rPr>
        <w:t>/* ... */</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Note:</w:t>
      </w:r>
      <w:r w:rsidRPr="007D189A">
        <w:rPr>
          <w:rFonts w:ascii="Segoe UI" w:eastAsia="Times New Roman" w:hAnsi="Segoe UI" w:cs="Segoe UI"/>
          <w:color w:val="24292E"/>
          <w:sz w:val="24"/>
          <w:szCs w:val="24"/>
        </w:rPr>
        <w:t> If you preprocessors such as SASS then it may not be able to processs &gt;&gt;&gt; properly. In such cases use the /deep/ or ::v-deep combinator instead &gt;&gt;&gt; combinator.</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24"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Is parent styles leaked into child components in scoped css?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parent component's styles will not leak into child components. But a child component's root node will be affected by both the parent's scoped CSS and the child's scoped CSS. i.e, your child component's root element has a class that also exists in the parent component, the parent component's styles will leak to the child. Anyway this is by design so that the parent can style the child root element for layout purposes.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the background color property of parent component leaked into child component as below,</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//parent.vue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class=</w:t>
      </w:r>
      <w:r w:rsidRPr="007D189A">
        <w:rPr>
          <w:rFonts w:ascii="Consolas" w:eastAsia="Times New Roman" w:hAnsi="Consolas" w:cs="Courier New"/>
          <w:color w:val="032F62"/>
          <w:sz w:val="20"/>
          <w:szCs w:val="20"/>
        </w:rPr>
        <w:t>"wrapper"</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parent</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ChildMessageComponent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script</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ChildMessageComponent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"./components/child"</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export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default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name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components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ChildMessageComponent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script</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style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scoped&gt;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.wrapper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background: blue;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style</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//child.vue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class=</w:t>
      </w:r>
      <w:r w:rsidRPr="007D189A">
        <w:rPr>
          <w:rFonts w:ascii="Consolas" w:eastAsia="Times New Roman" w:hAnsi="Consolas" w:cs="Courier New"/>
          <w:color w:val="032F62"/>
          <w:sz w:val="20"/>
          <w:szCs w:val="20"/>
        </w:rPr>
        <w:t>"wrapper"</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child</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script</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export </w:t>
      </w:r>
      <w:r w:rsidRPr="007D189A">
        <w:rPr>
          <w:rFonts w:ascii="Consolas" w:eastAsia="Times New Roman" w:hAnsi="Consolas" w:cs="Courier New"/>
          <w:color w:val="D73A49"/>
          <w:sz w:val="20"/>
          <w:szCs w:val="20"/>
        </w:rPr>
        <w:t>default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name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"Hello, Scoped CSS"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script</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style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scoped&gt;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.wrapper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background: red;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style</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Now the background color of child wrapper is going to be blue instead red.</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25"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style dynamic generated content using scoped css?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scoped css style doesn't impact v-html directive's dynamically generated content. In this case, you can use deep selectors to solve this styling issue.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26"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Is CSS modules supported in Vuejs?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Yes, vue-loader provides first-class integration with CSS Modules as an alternative for simulated scoped CSS.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2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Can I use runtime builds for all templates?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 templates (or any Vue-specific HTML) are ONLY allowed in .vue files and render functions are required in other cases.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28"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to use CSS modules in vuejs?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Below are the steps to use css modules in VueJS,</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Enable CSS modules:</w:t>
      </w:r>
      <w:r w:rsidRPr="007D189A">
        <w:rPr>
          <w:rFonts w:ascii="Segoe UI" w:eastAsia="Times New Roman" w:hAnsi="Segoe UI" w:cs="Segoe UI"/>
          <w:color w:val="24292E"/>
          <w:sz w:val="24"/>
          <w:szCs w:val="24"/>
        </w:rPr>
        <w:t> CSS Modules must be enabled by passing modules: true option to css-loader</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webpack.config.js</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module</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rules</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 other rules omitted</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test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/\.css$/</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use</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'vue-style-loader'</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loader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'css-loader'</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options</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enable CSS Modules</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modules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true</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customize generated class names</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localIdentName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'[local]_[hash:base64:8]'</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FFFFF"/>
        <w:spacing w:after="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Add module attribute:</w:t>
      </w:r>
      <w:r w:rsidRPr="007D189A">
        <w:rPr>
          <w:rFonts w:ascii="Segoe UI" w:eastAsia="Times New Roman" w:hAnsi="Segoe UI" w:cs="Segoe UI"/>
          <w:color w:val="24292E"/>
          <w:sz w:val="24"/>
          <w:szCs w:val="24"/>
        </w:rPr>
        <w:t> Add the module attribute to your </w:t>
      </w:r>
      <w:r w:rsidRPr="007D189A">
        <w:rPr>
          <w:rFonts w:ascii="Consolas" w:eastAsia="Times New Roman" w:hAnsi="Consolas" w:cs="Courier New"/>
          <w:color w:val="24292E"/>
          <w:sz w:val="20"/>
          <w:szCs w:val="20"/>
        </w:rPr>
        <w:t>&lt;style&gt;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style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module&gt;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.customStyle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background: blue;</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style</w:t>
      </w:r>
      <w:r w:rsidRPr="007D189A">
        <w:rPr>
          <w:rFonts w:ascii="Consolas" w:eastAsia="Times New Roman" w:hAnsi="Consolas" w:cs="Courier New"/>
          <w:color w:val="005CC5"/>
          <w:sz w:val="20"/>
          <w:szCs w:val="20"/>
        </w:rPr>
        <w:t>&gt;</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Inject CSS modules:</w:t>
      </w:r>
      <w:r w:rsidRPr="007D189A">
        <w:rPr>
          <w:rFonts w:ascii="Segoe UI" w:eastAsia="Times New Roman" w:hAnsi="Segoe UI" w:cs="Segoe UI"/>
          <w:color w:val="24292E"/>
          <w:sz w:val="24"/>
          <w:szCs w:val="24"/>
        </w:rPr>
        <w:t> You can inject CSS modules object with computed property $style</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div :class</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"$style.</w:t>
      </w:r>
      <w:r w:rsidRPr="007D189A">
        <w:rPr>
          <w:rFonts w:ascii="Consolas" w:eastAsia="Times New Roman" w:hAnsi="Consolas" w:cs="Courier New"/>
          <w:color w:val="005CC5"/>
          <w:sz w:val="20"/>
          <w:szCs w:val="20"/>
        </w:rPr>
        <w:t>blue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&gt;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Background color should be in blue</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It can work with object/array syntax of :class binding.</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2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Can I use CSS modules for preprocessors?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Yes, you can use preprocessors with CSS Modules.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sass-loader can configured in webpack file for sass preprocessor.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webpack.config.js -&gt; module.rules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test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/\.scss$/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use</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'vue-style-loader'</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loader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'css-loader'</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options</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modules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true</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'sass-loader'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3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Is it possible to use custom inject name for CSS modules?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customize the name of the injected computed property by giving the module attribute a value. This will be helpful to avoid overwriting injected styled if you have more than one &lt;style&gt; tags in a single *.vue component.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you can use module attribute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style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module=</w:t>
      </w:r>
      <w:r w:rsidRPr="007D189A">
        <w:rPr>
          <w:rFonts w:ascii="Consolas" w:eastAsia="Times New Roman" w:hAnsi="Consolas" w:cs="Courier New"/>
          <w:color w:val="032F62"/>
          <w:sz w:val="20"/>
          <w:szCs w:val="20"/>
        </w:rPr>
        <w:t>"a"</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xml:space="preserve">  /* identifiers injected as a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style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style module</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"b"</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identifiers injected as b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style</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31"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hot reloading in vue loader?</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Hot reloading is not about reloading the page when you edit any .vue file. Instead, when you edit a *.vue file, all instances of that component will be swapped in without reloading the page. It improves the development experience when you are tweaking the templates or styling of your components.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32"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default behavior of hot reloading?</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Hot Reload is always enabled except below situations:</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webpack target is node (SSR)</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webpack minifies the code</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process.env.NODE_ENV === 'production'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33"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disable hot reloading explicitly?</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use </w:t>
      </w:r>
      <w:r w:rsidRPr="007D189A">
        <w:rPr>
          <w:rFonts w:ascii="Consolas" w:eastAsia="Times New Roman" w:hAnsi="Consolas" w:cs="Courier New"/>
          <w:color w:val="24292E"/>
          <w:sz w:val="20"/>
          <w:szCs w:val="20"/>
        </w:rPr>
        <w:t>hotReload: false</w:t>
      </w:r>
      <w:r w:rsidRPr="007D189A">
        <w:rPr>
          <w:rFonts w:ascii="Segoe UI" w:eastAsia="Times New Roman" w:hAnsi="Segoe UI" w:cs="Segoe UI"/>
          <w:color w:val="24292E"/>
          <w:sz w:val="24"/>
          <w:szCs w:val="24"/>
        </w:rPr>
        <w:t> option to disable the Hot Reload explicitly.</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It can be configured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module: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rules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test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loader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'vue-loader'</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options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hotReload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false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disables Hot Reload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34"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use hot reloading?</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vue loader plugin internally uses hot reloading. If you are scaffolding project with </w:t>
      </w:r>
      <w:r w:rsidRPr="007D189A">
        <w:rPr>
          <w:rFonts w:ascii="Consolas" w:eastAsia="Times New Roman" w:hAnsi="Consolas" w:cs="Courier New"/>
          <w:color w:val="24292E"/>
          <w:sz w:val="20"/>
          <w:szCs w:val="20"/>
        </w:rPr>
        <w:t>vue-cli</w:t>
      </w:r>
      <w:r w:rsidRPr="007D189A">
        <w:rPr>
          <w:rFonts w:ascii="Segoe UI" w:eastAsia="Times New Roman" w:hAnsi="Segoe UI" w:cs="Segoe UI"/>
          <w:color w:val="24292E"/>
          <w:sz w:val="24"/>
          <w:szCs w:val="24"/>
        </w:rPr>
        <w:t>, hot reloading comes out of the box but if you are manually setting up the project then hot reloading is enabled by default with </w:t>
      </w:r>
      <w:r w:rsidRPr="007D189A">
        <w:rPr>
          <w:rFonts w:ascii="Consolas" w:eastAsia="Times New Roman" w:hAnsi="Consolas" w:cs="Courier New"/>
          <w:color w:val="24292E"/>
          <w:sz w:val="20"/>
          <w:szCs w:val="20"/>
        </w:rPr>
        <w:t>webpack-dev-server --hot</w:t>
      </w:r>
      <w:r w:rsidRPr="007D189A">
        <w:rPr>
          <w:rFonts w:ascii="Segoe UI" w:eastAsia="Times New Roman" w:hAnsi="Segoe UI" w:cs="Segoe UI"/>
          <w:color w:val="24292E"/>
          <w:sz w:val="24"/>
          <w:szCs w:val="24"/>
        </w:rPr>
        <w:t> command.</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35"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state preservation rules in hot reloading?</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Below are the state preservation rules in hot reloading,</w:t>
      </w:r>
    </w:p>
    <w:p w:rsidR="007D189A" w:rsidRPr="007D189A" w:rsidRDefault="007D189A" w:rsidP="007D189A">
      <w:pPr>
        <w:numPr>
          <w:ilvl w:val="1"/>
          <w:numId w:val="14"/>
        </w:numPr>
        <w:shd w:val="clear" w:color="auto" w:fill="FFFFFF"/>
        <w:spacing w:beforeAutospacing="1" w:after="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When editing the </w:t>
      </w:r>
      <w:r w:rsidRPr="007D189A">
        <w:rPr>
          <w:rFonts w:ascii="Consolas" w:eastAsia="Times New Roman" w:hAnsi="Consolas" w:cs="Courier New"/>
          <w:color w:val="24292E"/>
          <w:sz w:val="20"/>
          <w:szCs w:val="20"/>
        </w:rPr>
        <w:t>&lt;template&gt;</w:t>
      </w:r>
      <w:r w:rsidRPr="007D189A">
        <w:rPr>
          <w:rFonts w:ascii="Segoe UI" w:eastAsia="Times New Roman" w:hAnsi="Segoe UI" w:cs="Segoe UI"/>
          <w:color w:val="24292E"/>
          <w:sz w:val="24"/>
          <w:szCs w:val="24"/>
        </w:rPr>
        <w:t> of a component, instances of the edited component will re-render in place, preserving all current private state.</w:t>
      </w:r>
    </w:p>
    <w:p w:rsidR="007D189A" w:rsidRPr="007D189A" w:rsidRDefault="007D189A" w:rsidP="007D189A">
      <w:pPr>
        <w:numPr>
          <w:ilvl w:val="1"/>
          <w:numId w:val="14"/>
        </w:numPr>
        <w:shd w:val="clear" w:color="auto" w:fill="FFFFFF"/>
        <w:spacing w:after="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When editing the </w:t>
      </w:r>
      <w:r w:rsidRPr="007D189A">
        <w:rPr>
          <w:rFonts w:ascii="Consolas" w:eastAsia="Times New Roman" w:hAnsi="Consolas" w:cs="Courier New"/>
          <w:color w:val="24292E"/>
          <w:sz w:val="20"/>
          <w:szCs w:val="20"/>
        </w:rPr>
        <w:t>&lt;script&gt;</w:t>
      </w:r>
      <w:r w:rsidRPr="007D189A">
        <w:rPr>
          <w:rFonts w:ascii="Segoe UI" w:eastAsia="Times New Roman" w:hAnsi="Segoe UI" w:cs="Segoe UI"/>
          <w:color w:val="24292E"/>
          <w:sz w:val="24"/>
          <w:szCs w:val="24"/>
        </w:rPr>
        <w:t> part of a component, instances of the edited component will be destroyed and re-created in place.</w:t>
      </w:r>
    </w:p>
    <w:p w:rsidR="007D189A" w:rsidRPr="007D189A" w:rsidRDefault="007D189A" w:rsidP="007D189A">
      <w:pPr>
        <w:numPr>
          <w:ilvl w:val="1"/>
          <w:numId w:val="14"/>
        </w:numPr>
        <w:shd w:val="clear" w:color="auto" w:fill="FFFFFF"/>
        <w:spacing w:after="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When editing the </w:t>
      </w:r>
      <w:r w:rsidRPr="007D189A">
        <w:rPr>
          <w:rFonts w:ascii="Consolas" w:eastAsia="Times New Roman" w:hAnsi="Consolas" w:cs="Courier New"/>
          <w:color w:val="24292E"/>
          <w:sz w:val="20"/>
          <w:szCs w:val="20"/>
        </w:rPr>
        <w:t>&lt;style&gt;</w:t>
      </w:r>
      <w:r w:rsidRPr="007D189A">
        <w:rPr>
          <w:rFonts w:ascii="Segoe UI" w:eastAsia="Times New Roman" w:hAnsi="Segoe UI" w:cs="Segoe UI"/>
          <w:color w:val="24292E"/>
          <w:sz w:val="24"/>
          <w:szCs w:val="24"/>
        </w:rPr>
        <w:t> hot reload operates on its own via vue-style-loader without affecting application state.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36"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to create functional components using vue loader?</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create functional components by adding functional attribute to template block,</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functional&gt;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props.msg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3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access global properties of functional components?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If you need to access properties defined globally on </w:t>
      </w:r>
      <w:r w:rsidRPr="007D189A">
        <w:rPr>
          <w:rFonts w:ascii="Consolas" w:eastAsia="Times New Roman" w:hAnsi="Consolas" w:cs="Courier New"/>
          <w:color w:val="24292E"/>
          <w:sz w:val="20"/>
          <w:szCs w:val="20"/>
        </w:rPr>
        <w:t>Vue.prototype</w:t>
      </w:r>
      <w:r w:rsidRPr="007D189A">
        <w:rPr>
          <w:rFonts w:ascii="Segoe UI" w:eastAsia="Times New Roman" w:hAnsi="Segoe UI" w:cs="Segoe UI"/>
          <w:color w:val="24292E"/>
          <w:sz w:val="24"/>
          <w:szCs w:val="24"/>
        </w:rPr>
        <w:t> then you can access them on parent,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functional&gt;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parent.$someProperty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38"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perform testing in vuejs?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perform testing in two ways,</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Using vue-cli:</w:t>
      </w:r>
      <w:r w:rsidRPr="007D189A">
        <w:rPr>
          <w:rFonts w:ascii="Segoe UI" w:eastAsia="Times New Roman" w:hAnsi="Segoe UI" w:cs="Segoe UI"/>
          <w:color w:val="24292E"/>
          <w:sz w:val="24"/>
          <w:szCs w:val="24"/>
        </w:rPr>
        <w:t> It offers pre-configured unit testing and e2e testing setups</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Manual setup:</w:t>
      </w:r>
      <w:r w:rsidRPr="007D189A">
        <w:rPr>
          <w:rFonts w:ascii="Segoe UI" w:eastAsia="Times New Roman" w:hAnsi="Segoe UI" w:cs="Segoe UI"/>
          <w:color w:val="24292E"/>
          <w:sz w:val="24"/>
          <w:szCs w:val="24"/>
        </w:rPr>
        <w:t> You can manually setting up unit tests for *.vue files using either mocha-webpack or jest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3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apply linting for css?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stylelint linter supports linting style parts of Vue single file components. You can run linter on particular vue file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stylelint </w:t>
      </w:r>
      <w:r w:rsidRPr="007D189A">
        <w:rPr>
          <w:rFonts w:ascii="Consolas" w:eastAsia="Times New Roman" w:hAnsi="Consolas" w:cs="Courier New"/>
          <w:color w:val="E36209"/>
          <w:sz w:val="20"/>
          <w:szCs w:val="20"/>
        </w:rPr>
        <w:t>MyComponent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vue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Other option is configuring stylelint-webpack-plugin in webpack. It can be configured as a dev dependency.</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webpack.config.js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StyleLintPlugin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require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'stylelint-webpack-plugin'</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module.</w:t>
      </w:r>
      <w:r w:rsidRPr="007D189A">
        <w:rPr>
          <w:rFonts w:ascii="Consolas" w:eastAsia="Times New Roman" w:hAnsi="Consolas" w:cs="Courier New"/>
          <w:color w:val="005CC5"/>
          <w:sz w:val="20"/>
          <w:szCs w:val="20"/>
        </w:rPr>
        <w:t>exports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 other options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plugins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StyleLintPlugin</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files</w:t>
      </w:r>
      <w:r w:rsidRPr="007D189A">
        <w:rPr>
          <w:rFonts w:ascii="Consolas" w:eastAsia="Times New Roman" w:hAnsi="Consolas" w:cs="Courier New"/>
          <w:color w:val="24292E"/>
          <w:sz w:val="20"/>
          <w:szCs w:val="20"/>
        </w:rPr>
        <w:t>: [</w:t>
      </w:r>
      <w:r w:rsidRPr="007D189A">
        <w:rPr>
          <w:rFonts w:ascii="Consolas" w:eastAsia="Times New Roman" w:hAnsi="Consolas" w:cs="Courier New"/>
          <w:color w:val="032F62"/>
          <w:sz w:val="20"/>
          <w:szCs w:val="20"/>
        </w:rPr>
        <w:t>'**/*.{vue,htm,html,css,sss,less,scss,sass}'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4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use eslint plugin?</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official </w:t>
      </w:r>
      <w:r w:rsidRPr="007D189A">
        <w:rPr>
          <w:rFonts w:ascii="Consolas" w:eastAsia="Times New Roman" w:hAnsi="Consolas" w:cs="Courier New"/>
          <w:color w:val="24292E"/>
          <w:sz w:val="20"/>
          <w:szCs w:val="20"/>
        </w:rPr>
        <w:t>eslint-plugin-vue</w:t>
      </w:r>
      <w:r w:rsidRPr="007D189A">
        <w:rPr>
          <w:rFonts w:ascii="Segoe UI" w:eastAsia="Times New Roman" w:hAnsi="Segoe UI" w:cs="Segoe UI"/>
          <w:color w:val="24292E"/>
          <w:sz w:val="24"/>
          <w:szCs w:val="24"/>
        </w:rPr>
        <w:t> supports linting both the template and script parts of Vue single file components. You can configure plugin in your ESLint config,</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.eslintrc.js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module.</w:t>
      </w:r>
      <w:r w:rsidRPr="007D189A">
        <w:rPr>
          <w:rFonts w:ascii="Consolas" w:eastAsia="Times New Roman" w:hAnsi="Consolas" w:cs="Courier New"/>
          <w:color w:val="005CC5"/>
          <w:sz w:val="20"/>
          <w:szCs w:val="20"/>
        </w:rPr>
        <w:t>exports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extends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"plugin:vue/essential"</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run linter on particular component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eslint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ext js,vue </w:t>
      </w:r>
      <w:r w:rsidRPr="007D189A">
        <w:rPr>
          <w:rFonts w:ascii="Consolas" w:eastAsia="Times New Roman" w:hAnsi="Consolas" w:cs="Courier New"/>
          <w:color w:val="E36209"/>
          <w:sz w:val="20"/>
          <w:szCs w:val="20"/>
        </w:rPr>
        <w:t>MyComponent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vue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41"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purpose of eslint loader?</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use </w:t>
      </w:r>
      <w:r w:rsidRPr="007D189A">
        <w:rPr>
          <w:rFonts w:ascii="Consolas" w:eastAsia="Times New Roman" w:hAnsi="Consolas" w:cs="Courier New"/>
          <w:color w:val="24292E"/>
          <w:sz w:val="20"/>
          <w:szCs w:val="20"/>
        </w:rPr>
        <w:t>eslint-loader</w:t>
      </w:r>
      <w:r w:rsidRPr="007D189A">
        <w:rPr>
          <w:rFonts w:ascii="Segoe UI" w:eastAsia="Times New Roman" w:hAnsi="Segoe UI" w:cs="Segoe UI"/>
          <w:color w:val="24292E"/>
          <w:sz w:val="24"/>
          <w:szCs w:val="24"/>
        </w:rPr>
        <w:t> for *.vue files in order to automatically linted on save during development. It can be installed as npm module,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npm install </w:t>
      </w:r>
      <w:r w:rsidRPr="007D189A">
        <w:rPr>
          <w:rFonts w:ascii="Consolas" w:eastAsia="Times New Roman" w:hAnsi="Consolas" w:cs="Courier New"/>
          <w:color w:val="005CC5"/>
          <w:sz w:val="20"/>
          <w:szCs w:val="20"/>
        </w:rPr>
        <w:t>-D</w:t>
      </w:r>
      <w:r w:rsidRPr="007D189A">
        <w:rPr>
          <w:rFonts w:ascii="Consolas" w:eastAsia="Times New Roman" w:hAnsi="Consolas" w:cs="Courier New"/>
          <w:color w:val="24292E"/>
          <w:sz w:val="20"/>
          <w:szCs w:val="20"/>
        </w:rPr>
        <w:t xml:space="preserve"> eslint eslint</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loader</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After that you need to add it as pre-loader,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webpack.config.js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module.</w:t>
      </w:r>
      <w:r w:rsidRPr="007D189A">
        <w:rPr>
          <w:rFonts w:ascii="Consolas" w:eastAsia="Times New Roman" w:hAnsi="Consolas" w:cs="Courier New"/>
          <w:color w:val="005CC5"/>
          <w:sz w:val="20"/>
          <w:szCs w:val="20"/>
        </w:rPr>
        <w:t>exports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 other options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module</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rules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enforce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'pre'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test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/\.(js</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loader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'eslint-loader'</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exclude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/node_modules/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42"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CSS extraction?</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Consolas" w:eastAsia="Times New Roman" w:hAnsi="Consolas" w:cs="Courier New"/>
          <w:color w:val="24292E"/>
          <w:sz w:val="20"/>
          <w:szCs w:val="20"/>
        </w:rPr>
        <w:t>CSS Extraction</w:t>
      </w:r>
      <w:r w:rsidRPr="007D189A">
        <w:rPr>
          <w:rFonts w:ascii="Segoe UI" w:eastAsia="Times New Roman" w:hAnsi="Segoe UI" w:cs="Segoe UI"/>
          <w:color w:val="24292E"/>
          <w:sz w:val="24"/>
          <w:szCs w:val="24"/>
        </w:rPr>
        <w:t> is used to extract all the processed CSS in all Vue components into a single CSS file. For webpack4, you need to install below npm command,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npm install </w:t>
      </w:r>
      <w:r w:rsidRPr="007D189A">
        <w:rPr>
          <w:rFonts w:ascii="Consolas" w:eastAsia="Times New Roman" w:hAnsi="Consolas" w:cs="Courier New"/>
          <w:color w:val="005CC5"/>
          <w:sz w:val="20"/>
          <w:szCs w:val="20"/>
        </w:rPr>
        <w:t>-D</w:t>
      </w:r>
      <w:r w:rsidRPr="007D189A">
        <w:rPr>
          <w:rFonts w:ascii="Consolas" w:eastAsia="Times New Roman" w:hAnsi="Consolas" w:cs="Courier New"/>
          <w:color w:val="24292E"/>
          <w:sz w:val="20"/>
          <w:szCs w:val="20"/>
        </w:rPr>
        <w:t xml:space="preserve"> mini</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css</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extract</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plugin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configure this plugin in webpack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webpack.config.js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var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MiniCssExtractPlugin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require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'mini-css-extract-plugin'</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module.</w:t>
      </w:r>
      <w:r w:rsidRPr="007D189A">
        <w:rPr>
          <w:rFonts w:ascii="Consolas" w:eastAsia="Times New Roman" w:hAnsi="Consolas" w:cs="Courier New"/>
          <w:color w:val="005CC5"/>
          <w:sz w:val="20"/>
          <w:szCs w:val="20"/>
        </w:rPr>
        <w:t>exports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other options...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module</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rules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 other rules omitted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test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/\.css$/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use</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process.</w:t>
      </w:r>
      <w:r w:rsidRPr="007D189A">
        <w:rPr>
          <w:rFonts w:ascii="Consolas" w:eastAsia="Times New Roman" w:hAnsi="Consolas" w:cs="Courier New"/>
          <w:color w:val="005CC5"/>
          <w:sz w:val="20"/>
          <w:szCs w:val="20"/>
        </w:rPr>
        <w:t>env</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NODE_ENV</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32F62"/>
          <w:sz w:val="20"/>
          <w:szCs w:val="20"/>
        </w:rPr>
        <w:t>'production'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32F62"/>
          <w:sz w:val="20"/>
          <w:szCs w:val="20"/>
        </w:rPr>
        <w:t>'vue-style-loader'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E36209"/>
          <w:sz w:val="20"/>
          <w:szCs w:val="20"/>
        </w:rPr>
        <w:t>MiniCssExtractPlugin</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loader</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'css-loader'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plugins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 Vue Loader plugin omitted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MiniCssExtractPlugin</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filename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'style.css'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43"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custom blocks?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define custom language blocks inside *.vue files based on the </w:t>
      </w:r>
      <w:r w:rsidRPr="007D189A">
        <w:rPr>
          <w:rFonts w:ascii="Consolas" w:eastAsia="Times New Roman" w:hAnsi="Consolas" w:cs="Courier New"/>
          <w:color w:val="24292E"/>
          <w:sz w:val="20"/>
          <w:szCs w:val="20"/>
        </w:rPr>
        <w:t>lang</w:t>
      </w:r>
      <w:r w:rsidRPr="007D189A">
        <w:rPr>
          <w:rFonts w:ascii="Segoe UI" w:eastAsia="Times New Roman" w:hAnsi="Segoe UI" w:cs="Segoe UI"/>
          <w:color w:val="24292E"/>
          <w:sz w:val="24"/>
          <w:szCs w:val="24"/>
        </w:rPr>
        <w:t> attribute of the block, the block's tag name, and the rules in your webpack config. You can also use </w:t>
      </w:r>
      <w:r w:rsidRPr="007D189A">
        <w:rPr>
          <w:rFonts w:ascii="Consolas" w:eastAsia="Times New Roman" w:hAnsi="Consolas" w:cs="Courier New"/>
          <w:color w:val="24292E"/>
          <w:sz w:val="20"/>
          <w:szCs w:val="20"/>
        </w:rPr>
        <w:t>resourceQuery</w:t>
      </w:r>
      <w:r w:rsidRPr="007D189A">
        <w:rPr>
          <w:rFonts w:ascii="Segoe UI" w:eastAsia="Times New Roman" w:hAnsi="Segoe UI" w:cs="Segoe UI"/>
          <w:color w:val="24292E"/>
          <w:sz w:val="24"/>
          <w:szCs w:val="24"/>
        </w:rPr>
        <w:t> to match a rule against a custom block with no lang.</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to match against </w:t>
      </w:r>
      <w:r w:rsidRPr="007D189A">
        <w:rPr>
          <w:rFonts w:ascii="Consolas" w:eastAsia="Times New Roman" w:hAnsi="Consolas" w:cs="Courier New"/>
          <w:color w:val="24292E"/>
          <w:sz w:val="20"/>
          <w:szCs w:val="20"/>
        </w:rPr>
        <w:t>&lt;message&gt;</w:t>
      </w:r>
      <w:r w:rsidRPr="007D189A">
        <w:rPr>
          <w:rFonts w:ascii="Segoe UI" w:eastAsia="Times New Roman" w:hAnsi="Segoe UI" w:cs="Segoe UI"/>
          <w:color w:val="24292E"/>
          <w:sz w:val="24"/>
          <w:szCs w:val="24"/>
        </w:rPr>
        <w:t> custom blocks.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module</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rules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resourceQuery</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/blockType=message/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loader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'loader-to-use'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44"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features of stylelint?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Below are the list of major stylelint features</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It has more than </w:t>
      </w:r>
      <w:r w:rsidRPr="007D189A">
        <w:rPr>
          <w:rFonts w:ascii="Segoe UI" w:eastAsia="Times New Roman" w:hAnsi="Segoe UI" w:cs="Segoe UI"/>
          <w:b/>
          <w:bCs/>
          <w:color w:val="24292E"/>
          <w:sz w:val="24"/>
          <w:szCs w:val="24"/>
        </w:rPr>
        <w:t>160 built-in rules</w:t>
      </w:r>
      <w:r w:rsidRPr="007D189A">
        <w:rPr>
          <w:rFonts w:ascii="Segoe UI" w:eastAsia="Times New Roman" w:hAnsi="Segoe UI" w:cs="Segoe UI"/>
          <w:color w:val="24292E"/>
          <w:sz w:val="24"/>
          <w:szCs w:val="24"/>
        </w:rPr>
        <w:t> to catch errors, apply limits and enforce stylistic conventions</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Understands </w:t>
      </w:r>
      <w:r w:rsidRPr="007D189A">
        <w:rPr>
          <w:rFonts w:ascii="Segoe UI" w:eastAsia="Times New Roman" w:hAnsi="Segoe UI" w:cs="Segoe UI"/>
          <w:b/>
          <w:bCs/>
          <w:color w:val="24292E"/>
          <w:sz w:val="24"/>
          <w:szCs w:val="24"/>
        </w:rPr>
        <w:t>latest CSS syntax</w:t>
      </w:r>
      <w:r w:rsidRPr="007D189A">
        <w:rPr>
          <w:rFonts w:ascii="Segoe UI" w:eastAsia="Times New Roman" w:hAnsi="Segoe UI" w:cs="Segoe UI"/>
          <w:color w:val="24292E"/>
          <w:sz w:val="24"/>
          <w:szCs w:val="24"/>
        </w:rPr>
        <w:t> including custom properties and level 4 selectors</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It </w:t>
      </w:r>
      <w:r w:rsidRPr="007D189A">
        <w:rPr>
          <w:rFonts w:ascii="Segoe UI" w:eastAsia="Times New Roman" w:hAnsi="Segoe UI" w:cs="Segoe UI"/>
          <w:b/>
          <w:bCs/>
          <w:color w:val="24292E"/>
          <w:sz w:val="24"/>
          <w:szCs w:val="24"/>
        </w:rPr>
        <w:t>extracts embedded styles</w:t>
      </w:r>
      <w:r w:rsidRPr="007D189A">
        <w:rPr>
          <w:rFonts w:ascii="Segoe UI" w:eastAsia="Times New Roman" w:hAnsi="Segoe UI" w:cs="Segoe UI"/>
          <w:color w:val="24292E"/>
          <w:sz w:val="24"/>
          <w:szCs w:val="24"/>
        </w:rPr>
        <w:t> from HTML, markdown and CSS-in-JS object &amp; template literals</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Parses </w:t>
      </w:r>
      <w:r w:rsidRPr="007D189A">
        <w:rPr>
          <w:rFonts w:ascii="Segoe UI" w:eastAsia="Times New Roman" w:hAnsi="Segoe UI" w:cs="Segoe UI"/>
          <w:b/>
          <w:bCs/>
          <w:color w:val="24292E"/>
          <w:sz w:val="24"/>
          <w:szCs w:val="24"/>
        </w:rPr>
        <w:t>CSS-like syntaxes</w:t>
      </w:r>
      <w:r w:rsidRPr="007D189A">
        <w:rPr>
          <w:rFonts w:ascii="Segoe UI" w:eastAsia="Times New Roman" w:hAnsi="Segoe UI" w:cs="Segoe UI"/>
          <w:color w:val="24292E"/>
          <w:sz w:val="24"/>
          <w:szCs w:val="24"/>
        </w:rPr>
        <w:t> like SCSS, Sass, Less and SugarSS</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Supports </w:t>
      </w:r>
      <w:r w:rsidRPr="007D189A">
        <w:rPr>
          <w:rFonts w:ascii="Segoe UI" w:eastAsia="Times New Roman" w:hAnsi="Segoe UI" w:cs="Segoe UI"/>
          <w:b/>
          <w:bCs/>
          <w:color w:val="24292E"/>
          <w:sz w:val="24"/>
          <w:szCs w:val="24"/>
        </w:rPr>
        <w:t>Plugins</w:t>
      </w:r>
      <w:r w:rsidRPr="007D189A">
        <w:rPr>
          <w:rFonts w:ascii="Segoe UI" w:eastAsia="Times New Roman" w:hAnsi="Segoe UI" w:cs="Segoe UI"/>
          <w:color w:val="24292E"/>
          <w:sz w:val="24"/>
          <w:szCs w:val="24"/>
        </w:rPr>
        <w:t> for reusing community plugins and creating own plugins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45"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principles for vuex application structure?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Vuex enforces below rules to structure any application.</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Application-level state is centralized in the store.</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only way to mutate the state is by committing mutations, which are synchronous transactions.</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Asynchronous logic should be encapsulated in, and can be composed with actions.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project structure for any non-trivial application would be as below, </w:t>
      </w:r>
      <w:r>
        <w:rPr>
          <w:rFonts w:ascii="Segoe UI" w:eastAsia="Times New Roman" w:hAnsi="Segoe UI" w:cs="Segoe UI"/>
          <w:noProof/>
          <w:color w:val="0366D6"/>
          <w:sz w:val="24"/>
          <w:szCs w:val="24"/>
        </w:rPr>
        <w:drawing>
          <wp:inline distT="0" distB="0" distL="0" distR="0">
            <wp:extent cx="6671310" cy="4763135"/>
            <wp:effectExtent l="0" t="0" r="0" b="0"/>
            <wp:docPr id="4" name="Picture 4" descr="https://github.com/sudheerj/vuejs-interview-questions/raw/master/images/vuex-app-structure.png">
              <a:hlinkClick xmlns:a="http://schemas.openxmlformats.org/drawingml/2006/main" r:id="rId1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sudheerj/vuejs-interview-questions/raw/master/images/vuex-app-structure.png">
                      <a:hlinkClick r:id="rId146" tgtFrame="&quot;_blank&quot;"/>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6671310" cy="4763135"/>
                    </a:xfrm>
                    <a:prstGeom prst="rect">
                      <a:avLst/>
                    </a:prstGeom>
                    <a:noFill/>
                    <a:ln>
                      <a:noFill/>
                    </a:ln>
                  </pic:spPr>
                </pic:pic>
              </a:graphicData>
            </a:graphic>
          </wp:inline>
        </w:drawing>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48"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Is Vuex supports hot reloading?</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Yes, vuex supports hot-reloading for mutations, modules, actions and getters during development. You need to use either webpack's hot module replacement API or browserify's hot module replacement plugin.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4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purpose of hotUpdate API of vuex store?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store.hotUpdate() API method is used for mutations and modules.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you need to configure vuex store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store.js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Vuex</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'vuex'</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mutations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'./mutations'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myModule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'./modules/myModule'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use</w:t>
      </w:r>
      <w:r w:rsidRPr="007D189A">
        <w:rPr>
          <w:rFonts w:ascii="Consolas" w:eastAsia="Times New Roman" w:hAnsi="Consolas" w:cs="Courier New"/>
          <w:color w:val="24292E"/>
          <w:sz w:val="20"/>
          <w:szCs w:val="20"/>
        </w:rPr>
        <w:t>(</w:t>
      </w:r>
      <w:r w:rsidRPr="007D189A">
        <w:rPr>
          <w:rFonts w:ascii="Consolas" w:eastAsia="Times New Roman" w:hAnsi="Consolas" w:cs="Courier New"/>
          <w:color w:val="E36209"/>
          <w:sz w:val="20"/>
          <w:szCs w:val="20"/>
        </w:rPr>
        <w:t>Vuex</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state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message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"Welcome to hot reloading"</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store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Vuex</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Store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state,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mutations,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modules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moduleA</w:t>
      </w:r>
      <w:r w:rsidRPr="007D189A">
        <w:rPr>
          <w:rFonts w:ascii="Consolas" w:eastAsia="Times New Roman" w:hAnsi="Consolas" w:cs="Courier New"/>
          <w:color w:val="24292E"/>
          <w:sz w:val="20"/>
          <w:szCs w:val="20"/>
        </w:rPr>
        <w:t>: myModule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if</w:t>
      </w:r>
      <w:r w:rsidRPr="007D189A">
        <w:rPr>
          <w:rFonts w:ascii="Consolas" w:eastAsia="Times New Roman" w:hAnsi="Consolas" w:cs="Courier New"/>
          <w:color w:val="24292E"/>
          <w:sz w:val="20"/>
          <w:szCs w:val="20"/>
        </w:rPr>
        <w:t xml:space="preserve"> (module.</w:t>
      </w:r>
      <w:r w:rsidRPr="007D189A">
        <w:rPr>
          <w:rFonts w:ascii="Consolas" w:eastAsia="Times New Roman" w:hAnsi="Consolas" w:cs="Courier New"/>
          <w:color w:val="005CC5"/>
          <w:sz w:val="20"/>
          <w:szCs w:val="20"/>
        </w:rPr>
        <w:t>hot</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accept actions and mutations as hot modules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module.</w:t>
      </w:r>
      <w:r w:rsidRPr="007D189A">
        <w:rPr>
          <w:rFonts w:ascii="Consolas" w:eastAsia="Times New Roman" w:hAnsi="Consolas" w:cs="Courier New"/>
          <w:color w:val="005CC5"/>
          <w:sz w:val="20"/>
          <w:szCs w:val="20"/>
        </w:rPr>
        <w:t>hot</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accept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'./mutations'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'./modules/newMyModule'</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Get the updated modules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newMutations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require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'./mutations'</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default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newMyModule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require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'./modules/myModule'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default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//swap in the new modules and mutations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store.</w:t>
      </w:r>
      <w:r w:rsidRPr="007D189A">
        <w:rPr>
          <w:rFonts w:ascii="Consolas" w:eastAsia="Times New Roman" w:hAnsi="Consolas" w:cs="Courier New"/>
          <w:color w:val="6F42C1"/>
          <w:sz w:val="20"/>
          <w:szCs w:val="20"/>
        </w:rPr>
        <w:t>hotUpdate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mutations</w:t>
      </w:r>
      <w:r w:rsidRPr="007D189A">
        <w:rPr>
          <w:rFonts w:ascii="Consolas" w:eastAsia="Times New Roman" w:hAnsi="Consolas" w:cs="Courier New"/>
          <w:color w:val="24292E"/>
          <w:sz w:val="20"/>
          <w:szCs w:val="20"/>
        </w:rPr>
        <w:t>: newMutations,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modules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moduleA</w:t>
      </w:r>
      <w:r w:rsidRPr="007D189A">
        <w:rPr>
          <w:rFonts w:ascii="Consolas" w:eastAsia="Times New Roman" w:hAnsi="Consolas" w:cs="Courier New"/>
          <w:color w:val="24292E"/>
          <w:sz w:val="20"/>
          <w:szCs w:val="20"/>
        </w:rPr>
        <w:t>: newMyModule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5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test mutations?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Since mutations are just functions that completely rely on their arguments it will be easier to test. You need to keep mutations inside your store.js file and should also export the mutations as a named export apart from default export.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an example of increment mutations,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mutations.js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export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mutations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increment</w:t>
      </w:r>
      <w:r w:rsidRPr="007D189A">
        <w:rPr>
          <w:rFonts w:ascii="Consolas" w:eastAsia="Times New Roman" w:hAnsi="Consolas" w:cs="Courier New"/>
          <w:color w:val="24292E"/>
          <w:sz w:val="20"/>
          <w:szCs w:val="20"/>
        </w:rPr>
        <w:t xml:space="preserve">: state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state.</w:t>
      </w:r>
      <w:r w:rsidRPr="007D189A">
        <w:rPr>
          <w:rFonts w:ascii="Consolas" w:eastAsia="Times New Roman" w:hAnsi="Consolas" w:cs="Courier New"/>
          <w:color w:val="005CC5"/>
          <w:sz w:val="20"/>
          <w:szCs w:val="20"/>
        </w:rPr>
        <w:t>counter++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And test them using mocha and chai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mutations.spec.js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 expect }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'chai'</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 mutations }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'./store'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destructure assign `mutations`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 increment }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mutations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F42C1"/>
          <w:sz w:val="20"/>
          <w:szCs w:val="20"/>
        </w:rPr>
        <w:t>describe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'mutations'</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it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'INCREMENT'</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mock state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state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counter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10</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apply mutation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increment</w:t>
      </w:r>
      <w:r w:rsidRPr="007D189A">
        <w:rPr>
          <w:rFonts w:ascii="Consolas" w:eastAsia="Times New Roman" w:hAnsi="Consolas" w:cs="Courier New"/>
          <w:color w:val="24292E"/>
          <w:sz w:val="20"/>
          <w:szCs w:val="20"/>
        </w:rPr>
        <w:t>(state)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assert result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expect</w:t>
      </w:r>
      <w:r w:rsidRPr="007D189A">
        <w:rPr>
          <w:rFonts w:ascii="Consolas" w:eastAsia="Times New Roman" w:hAnsi="Consolas" w:cs="Courier New"/>
          <w:color w:val="24292E"/>
          <w:sz w:val="20"/>
          <w:szCs w:val="20"/>
        </w:rPr>
        <w:t>(state.</w:t>
      </w:r>
      <w:r w:rsidRPr="007D189A">
        <w:rPr>
          <w:rFonts w:ascii="Consolas" w:eastAsia="Times New Roman" w:hAnsi="Consolas" w:cs="Courier New"/>
          <w:color w:val="005CC5"/>
          <w:sz w:val="20"/>
          <w:szCs w:val="20"/>
        </w:rPr>
        <w:t>counter</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to</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equal</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11</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51"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test your getters?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It is easier to test getters similar to mutations. It is recommended to test these getters if they have complicated computation.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a simple todo filter as a getter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getters.js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export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getters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filterTodos</w:t>
      </w:r>
      <w:r w:rsidRPr="007D189A">
        <w:rPr>
          <w:rFonts w:ascii="Consolas" w:eastAsia="Times New Roman" w:hAnsi="Consolas" w:cs="Courier New"/>
          <w:color w:val="24292E"/>
          <w:sz w:val="20"/>
          <w:szCs w:val="20"/>
        </w:rPr>
        <w:t xml:space="preserve"> (state, status)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state.</w:t>
      </w:r>
      <w:r w:rsidRPr="007D189A">
        <w:rPr>
          <w:rFonts w:ascii="Consolas" w:eastAsia="Times New Roman" w:hAnsi="Consolas" w:cs="Courier New"/>
          <w:color w:val="005CC5"/>
          <w:sz w:val="20"/>
          <w:szCs w:val="20"/>
        </w:rPr>
        <w:t>todos</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filter</w:t>
      </w:r>
      <w:r w:rsidRPr="007D189A">
        <w:rPr>
          <w:rFonts w:ascii="Consolas" w:eastAsia="Times New Roman" w:hAnsi="Consolas" w:cs="Courier New"/>
          <w:color w:val="24292E"/>
          <w:sz w:val="20"/>
          <w:szCs w:val="20"/>
        </w:rPr>
        <w:t xml:space="preserve">(todo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todo.</w:t>
      </w:r>
      <w:r w:rsidRPr="007D189A">
        <w:rPr>
          <w:rFonts w:ascii="Consolas" w:eastAsia="Times New Roman" w:hAnsi="Consolas" w:cs="Courier New"/>
          <w:color w:val="005CC5"/>
          <w:sz w:val="20"/>
          <w:szCs w:val="20"/>
        </w:rPr>
        <w:t>status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status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And the test case for above getter as follows,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getters.spec.js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 expect }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'chai'</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 getters }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'./getters'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F42C1"/>
          <w:sz w:val="20"/>
          <w:szCs w:val="20"/>
        </w:rPr>
        <w:t>describe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'getters'</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it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'filteredTodos'</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mock state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state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todos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1</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title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'design'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status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'Completed'</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2</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title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'testing'</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status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'InProgress'</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3</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title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'development'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status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'Completed'</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mock getter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filterStatus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'Completed'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get the result from the getter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result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getters.</w:t>
      </w:r>
      <w:r w:rsidRPr="007D189A">
        <w:rPr>
          <w:rFonts w:ascii="Consolas" w:eastAsia="Times New Roman" w:hAnsi="Consolas" w:cs="Courier New"/>
          <w:color w:val="6F42C1"/>
          <w:sz w:val="20"/>
          <w:szCs w:val="20"/>
        </w:rPr>
        <w:t>filterTodos</w:t>
      </w:r>
      <w:r w:rsidRPr="007D189A">
        <w:rPr>
          <w:rFonts w:ascii="Consolas" w:eastAsia="Times New Roman" w:hAnsi="Consolas" w:cs="Courier New"/>
          <w:color w:val="24292E"/>
          <w:sz w:val="20"/>
          <w:szCs w:val="20"/>
        </w:rPr>
        <w:t>(state, filterStatus)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assert the result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expect</w:t>
      </w:r>
      <w:r w:rsidRPr="007D189A">
        <w:rPr>
          <w:rFonts w:ascii="Consolas" w:eastAsia="Times New Roman" w:hAnsi="Consolas" w:cs="Courier New"/>
          <w:color w:val="24292E"/>
          <w:sz w:val="20"/>
          <w:szCs w:val="20"/>
        </w:rPr>
        <w:t>(result).</w:t>
      </w:r>
      <w:r w:rsidRPr="007D189A">
        <w:rPr>
          <w:rFonts w:ascii="Consolas" w:eastAsia="Times New Roman" w:hAnsi="Consolas" w:cs="Courier New"/>
          <w:color w:val="005CC5"/>
          <w:sz w:val="20"/>
          <w:szCs w:val="20"/>
        </w:rPr>
        <w:t>to</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deep</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equal</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1</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title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'design'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status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'Completed'</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2</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title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'development'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status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'Completed'</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52"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procedure to run tests in node?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By proper mocking, you can bundle tests with webpack and run them on node without having depenceny on Browser API. It involves 2 steps,</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Create webpack config:</w:t>
      </w:r>
      <w:r w:rsidRPr="007D189A">
        <w:rPr>
          <w:rFonts w:ascii="Segoe UI" w:eastAsia="Times New Roman" w:hAnsi="Segoe UI" w:cs="Segoe UI"/>
          <w:color w:val="24292E"/>
          <w:sz w:val="24"/>
          <w:szCs w:val="24"/>
        </w:rPr>
        <w:t> Create webpack config with proper .babelrc</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webpack.config.js</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module.exports =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entry: './test.js',</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output: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path: __dirname,</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filename: 'test-bundle.js'</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module: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loaders: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test: /\.js$/,</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loader: 'babel-loader',</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exclude: /node_modules/</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Run testcases:</w:t>
      </w:r>
      <w:r w:rsidRPr="007D189A">
        <w:rPr>
          <w:rFonts w:ascii="Segoe UI" w:eastAsia="Times New Roman" w:hAnsi="Segoe UI" w:cs="Segoe UI"/>
          <w:color w:val="24292E"/>
          <w:sz w:val="24"/>
          <w:szCs w:val="24"/>
        </w:rPr>
        <w:t> First you need to bundle and then run them using mocha as below,</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webpack</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mocha test</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bundle.</w:t>
      </w:r>
      <w:r w:rsidRPr="007D189A">
        <w:rPr>
          <w:rFonts w:ascii="Consolas" w:eastAsia="Times New Roman" w:hAnsi="Consolas" w:cs="Courier New"/>
          <w:color w:val="005CC5"/>
          <w:sz w:val="20"/>
          <w:szCs w:val="20"/>
        </w:rPr>
        <w:t>js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53"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procedure to run tests in browser?</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Below are the steps to run tests in real browser,</w:t>
      </w:r>
    </w:p>
    <w:p w:rsidR="007D189A" w:rsidRPr="007D189A" w:rsidRDefault="007D189A" w:rsidP="007D189A">
      <w:pPr>
        <w:numPr>
          <w:ilvl w:val="1"/>
          <w:numId w:val="14"/>
        </w:numPr>
        <w:shd w:val="clear" w:color="auto" w:fill="FFFFFF"/>
        <w:spacing w:beforeAutospacing="1" w:after="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Install </w:t>
      </w:r>
      <w:r w:rsidRPr="007D189A">
        <w:rPr>
          <w:rFonts w:ascii="Consolas" w:eastAsia="Times New Roman" w:hAnsi="Consolas" w:cs="Courier New"/>
          <w:color w:val="24292E"/>
          <w:sz w:val="20"/>
          <w:szCs w:val="20"/>
        </w:rPr>
        <w:t>mocha-loader</w:t>
      </w:r>
      <w:r w:rsidRPr="007D189A">
        <w:rPr>
          <w:rFonts w:ascii="Segoe UI" w:eastAsia="Times New Roman" w:hAnsi="Segoe UI" w:cs="Segoe UI"/>
          <w:color w:val="24292E"/>
          <w:sz w:val="24"/>
          <w:szCs w:val="24"/>
        </w:rPr>
        <w:t>.</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Configure webpack config entry point to 'mocha-loader!babel-loader!./test.js'.</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Start webpack-dev-server using the config.</w:t>
      </w:r>
    </w:p>
    <w:p w:rsidR="007D189A" w:rsidRPr="007D189A" w:rsidRDefault="007D189A" w:rsidP="007D189A">
      <w:pPr>
        <w:numPr>
          <w:ilvl w:val="1"/>
          <w:numId w:val="14"/>
        </w:numPr>
        <w:shd w:val="clear" w:color="auto" w:fill="FFFFFF"/>
        <w:spacing w:after="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Go to </w:t>
      </w:r>
      <w:r w:rsidRPr="007D189A">
        <w:rPr>
          <w:rFonts w:ascii="Consolas" w:eastAsia="Times New Roman" w:hAnsi="Consolas" w:cs="Courier New"/>
          <w:color w:val="24292E"/>
          <w:sz w:val="20"/>
          <w:szCs w:val="20"/>
        </w:rPr>
        <w:t>localhost:8080/webpack-dev-server/test-bundle</w:t>
      </w:r>
      <w:r w:rsidRPr="007D189A">
        <w:rPr>
          <w:rFonts w:ascii="Segoe UI" w:eastAsia="Times New Roman" w:hAnsi="Segoe UI" w:cs="Segoe UI"/>
          <w:color w:val="24292E"/>
          <w:sz w:val="24"/>
          <w:szCs w:val="24"/>
        </w:rPr>
        <w:t> to see the test result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54"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purpose of strict mode in vuex?</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strict mode, whenever Vuex state is mutated outside of mutation handlers, an error will be thrown. It make sure that all state mutations can be explicitly tracked by debugging tools. You can just enable this by passing </w:t>
      </w:r>
      <w:r w:rsidRPr="007D189A">
        <w:rPr>
          <w:rFonts w:ascii="Consolas" w:eastAsia="Times New Roman" w:hAnsi="Consolas" w:cs="Courier New"/>
          <w:color w:val="24292E"/>
          <w:sz w:val="20"/>
          <w:szCs w:val="20"/>
        </w:rPr>
        <w:t>strict: true</w:t>
      </w:r>
      <w:r w:rsidRPr="007D189A">
        <w:rPr>
          <w:rFonts w:ascii="Segoe UI" w:eastAsia="Times New Roman" w:hAnsi="Segoe UI" w:cs="Segoe UI"/>
          <w:color w:val="24292E"/>
          <w:sz w:val="24"/>
          <w:szCs w:val="24"/>
        </w:rPr>
        <w:t> while creating the vuex store.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store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Vuex</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Store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strict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true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55"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Can I use strict mode in production environment?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 it is not recommended to use strict mode in production environment. Strict mode runs a synchronous deep watcher on the state tree for detecting inappropriate mutations and it can be quite expensive when you perform large amount of mutations. i.e, It can impact performance if you enable in production mode. Hence it should be handled through build tools,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store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Vuex</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Store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strict</w:t>
      </w:r>
      <w:r w:rsidRPr="007D189A">
        <w:rPr>
          <w:rFonts w:ascii="Consolas" w:eastAsia="Times New Roman" w:hAnsi="Consolas" w:cs="Courier New"/>
          <w:color w:val="24292E"/>
          <w:sz w:val="20"/>
          <w:szCs w:val="20"/>
        </w:rPr>
        <w:t>: process.</w:t>
      </w:r>
      <w:r w:rsidRPr="007D189A">
        <w:rPr>
          <w:rFonts w:ascii="Consolas" w:eastAsia="Times New Roman" w:hAnsi="Consolas" w:cs="Courier New"/>
          <w:color w:val="005CC5"/>
          <w:sz w:val="20"/>
          <w:szCs w:val="20"/>
        </w:rPr>
        <w:t>env</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NODE_ENV</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32F62"/>
          <w:sz w:val="20"/>
          <w:szCs w:val="20"/>
        </w:rPr>
        <w:t>'production'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56"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vuex plugin?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vuex plugin is an option hat exposes hooks for each mutation. It is a normal function that receives the store as the only argument. You can create your own plugin or use built-in plugins. The plugin skeleton would be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myPlugin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store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called when the store is initialized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store.</w:t>
      </w:r>
      <w:r w:rsidRPr="007D189A">
        <w:rPr>
          <w:rFonts w:ascii="Consolas" w:eastAsia="Times New Roman" w:hAnsi="Consolas" w:cs="Courier New"/>
          <w:color w:val="6F42C1"/>
          <w:sz w:val="20"/>
          <w:szCs w:val="20"/>
        </w:rPr>
        <w:t>subscribe</w:t>
      </w:r>
      <w:r w:rsidRPr="007D189A">
        <w:rPr>
          <w:rFonts w:ascii="Consolas" w:eastAsia="Times New Roman" w:hAnsi="Consolas" w:cs="Courier New"/>
          <w:color w:val="24292E"/>
          <w:sz w:val="20"/>
          <w:szCs w:val="20"/>
        </w:rPr>
        <w:t xml:space="preserve">((mutation, state)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called after every mutation.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The mutation comes in the format of `{ type, payload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After that plugin can be configured for plugins options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store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Vuex</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Store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plugins</w:t>
      </w:r>
      <w:r w:rsidRPr="007D189A">
        <w:rPr>
          <w:rFonts w:ascii="Consolas" w:eastAsia="Times New Roman" w:hAnsi="Consolas" w:cs="Courier New"/>
          <w:color w:val="24292E"/>
          <w:sz w:val="20"/>
          <w:szCs w:val="20"/>
        </w:rPr>
        <w:t>: [myPlugin]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5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mutate state in plugins?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Similar to components you can't mutate state directly but they can trigger changes by by committing mutations. This way a plugin can be used to sync a data source to the store.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createWebSocketPlugin plugin is used to sync a websocket data source to the store.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export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default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createWebSocketPlugin</w:t>
      </w:r>
      <w:r w:rsidRPr="007D189A">
        <w:rPr>
          <w:rFonts w:ascii="Consolas" w:eastAsia="Times New Roman" w:hAnsi="Consolas" w:cs="Courier New"/>
          <w:color w:val="24292E"/>
          <w:sz w:val="20"/>
          <w:szCs w:val="20"/>
        </w:rPr>
        <w:t xml:space="preserve"> (socket)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store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socket.</w:t>
      </w:r>
      <w:r w:rsidRPr="007D189A">
        <w:rPr>
          <w:rFonts w:ascii="Consolas" w:eastAsia="Times New Roman" w:hAnsi="Consolas" w:cs="Courier New"/>
          <w:color w:val="6F42C1"/>
          <w:sz w:val="20"/>
          <w:szCs w:val="20"/>
        </w:rPr>
        <w:t>on</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'data'</w:t>
      </w:r>
      <w:r w:rsidRPr="007D189A">
        <w:rPr>
          <w:rFonts w:ascii="Consolas" w:eastAsia="Times New Roman" w:hAnsi="Consolas" w:cs="Courier New"/>
          <w:color w:val="24292E"/>
          <w:sz w:val="20"/>
          <w:szCs w:val="20"/>
        </w:rPr>
        <w:t xml:space="preserve">, data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store.</w:t>
      </w:r>
      <w:r w:rsidRPr="007D189A">
        <w:rPr>
          <w:rFonts w:ascii="Consolas" w:eastAsia="Times New Roman" w:hAnsi="Consolas" w:cs="Courier New"/>
          <w:color w:val="6F42C1"/>
          <w:sz w:val="20"/>
          <w:szCs w:val="20"/>
        </w:rPr>
        <w:t>commit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'receiveData'</w:t>
      </w:r>
      <w:r w:rsidRPr="007D189A">
        <w:rPr>
          <w:rFonts w:ascii="Consolas" w:eastAsia="Times New Roman" w:hAnsi="Consolas" w:cs="Courier New"/>
          <w:color w:val="24292E"/>
          <w:sz w:val="20"/>
          <w:szCs w:val="20"/>
        </w:rPr>
        <w:t>, data)</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store.</w:t>
      </w:r>
      <w:r w:rsidRPr="007D189A">
        <w:rPr>
          <w:rFonts w:ascii="Consolas" w:eastAsia="Times New Roman" w:hAnsi="Consolas" w:cs="Courier New"/>
          <w:color w:val="6F42C1"/>
          <w:sz w:val="20"/>
          <w:szCs w:val="20"/>
        </w:rPr>
        <w:t>subscribe</w:t>
      </w:r>
      <w:r w:rsidRPr="007D189A">
        <w:rPr>
          <w:rFonts w:ascii="Consolas" w:eastAsia="Times New Roman" w:hAnsi="Consolas" w:cs="Courier New"/>
          <w:color w:val="24292E"/>
          <w:sz w:val="20"/>
          <w:szCs w:val="20"/>
        </w:rPr>
        <w:t xml:space="preserve">(mutation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if</w:t>
      </w:r>
      <w:r w:rsidRPr="007D189A">
        <w:rPr>
          <w:rFonts w:ascii="Consolas" w:eastAsia="Times New Roman" w:hAnsi="Consolas" w:cs="Courier New"/>
          <w:color w:val="24292E"/>
          <w:sz w:val="20"/>
          <w:szCs w:val="20"/>
        </w:rPr>
        <w:t xml:space="preserve"> (mutation.</w:t>
      </w:r>
      <w:r w:rsidRPr="007D189A">
        <w:rPr>
          <w:rFonts w:ascii="Consolas" w:eastAsia="Times New Roman" w:hAnsi="Consolas" w:cs="Courier New"/>
          <w:color w:val="005CC5"/>
          <w:sz w:val="20"/>
          <w:szCs w:val="20"/>
        </w:rPr>
        <w:t>type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'UPDATE_DATA'</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socket.</w:t>
      </w:r>
      <w:r w:rsidRPr="007D189A">
        <w:rPr>
          <w:rFonts w:ascii="Consolas" w:eastAsia="Times New Roman" w:hAnsi="Consolas" w:cs="Courier New"/>
          <w:color w:val="6F42C1"/>
          <w:sz w:val="20"/>
          <w:szCs w:val="20"/>
        </w:rPr>
        <w:t>emit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'update'</w:t>
      </w:r>
      <w:r w:rsidRPr="007D189A">
        <w:rPr>
          <w:rFonts w:ascii="Consolas" w:eastAsia="Times New Roman" w:hAnsi="Consolas" w:cs="Courier New"/>
          <w:color w:val="24292E"/>
          <w:sz w:val="20"/>
          <w:szCs w:val="20"/>
        </w:rPr>
        <w:t>, mutation.</w:t>
      </w:r>
      <w:r w:rsidRPr="007D189A">
        <w:rPr>
          <w:rFonts w:ascii="Consolas" w:eastAsia="Times New Roman" w:hAnsi="Consolas" w:cs="Courier New"/>
          <w:color w:val="005CC5"/>
          <w:sz w:val="20"/>
          <w:szCs w:val="20"/>
        </w:rPr>
        <w:t>payload</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And then configure plugin in vuex store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plugin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createWebSocketPlugin</w:t>
      </w:r>
      <w:r w:rsidRPr="007D189A">
        <w:rPr>
          <w:rFonts w:ascii="Consolas" w:eastAsia="Times New Roman" w:hAnsi="Consolas" w:cs="Courier New"/>
          <w:color w:val="24292E"/>
          <w:sz w:val="20"/>
          <w:szCs w:val="20"/>
        </w:rPr>
        <w:t>(socket)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store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Vuex</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Store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state,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mutations,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plugins</w:t>
      </w:r>
      <w:r w:rsidRPr="007D189A">
        <w:rPr>
          <w:rFonts w:ascii="Consolas" w:eastAsia="Times New Roman" w:hAnsi="Consolas" w:cs="Courier New"/>
          <w:color w:val="24292E"/>
          <w:sz w:val="20"/>
          <w:szCs w:val="20"/>
        </w:rPr>
        <w:t>: [plugin]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58"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vuex store?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 Vuex "store" is basically a container that holds your application state. The store creation is pretty straightforward.</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Below are the list of instructions to use vuex in an increment application,</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Configure vuex in vuejs ecosystem</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Vuex</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"vuex"</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use</w:t>
      </w:r>
      <w:r w:rsidRPr="007D189A">
        <w:rPr>
          <w:rFonts w:ascii="Consolas" w:eastAsia="Times New Roman" w:hAnsi="Consolas" w:cs="Courier New"/>
          <w:color w:val="24292E"/>
          <w:sz w:val="20"/>
          <w:szCs w:val="20"/>
        </w:rPr>
        <w:t>(</w:t>
      </w:r>
      <w:r w:rsidRPr="007D189A">
        <w:rPr>
          <w:rFonts w:ascii="Consolas" w:eastAsia="Times New Roman" w:hAnsi="Consolas" w:cs="Courier New"/>
          <w:color w:val="E36209"/>
          <w:sz w:val="20"/>
          <w:szCs w:val="20"/>
        </w:rPr>
        <w:t>Vuex</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Provide an initial state object and some mutations</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Make sure to call Vue.use(Vuex) first if using a module system</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store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Vuex</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Store</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state</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count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0</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mutations</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increment</w:t>
      </w:r>
      <w:r w:rsidRPr="007D189A">
        <w:rPr>
          <w:rFonts w:ascii="Consolas" w:eastAsia="Times New Roman" w:hAnsi="Consolas" w:cs="Courier New"/>
          <w:color w:val="24292E"/>
          <w:sz w:val="20"/>
          <w:szCs w:val="20"/>
        </w:rPr>
        <w:t xml:space="preserve"> (state)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state.</w:t>
      </w:r>
      <w:r w:rsidRPr="007D189A">
        <w:rPr>
          <w:rFonts w:ascii="Consolas" w:eastAsia="Times New Roman" w:hAnsi="Consolas" w:cs="Courier New"/>
          <w:color w:val="005CC5"/>
          <w:sz w:val="20"/>
          <w:szCs w:val="20"/>
        </w:rPr>
        <w:t>count++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Trigger state change with commit and access state variables,</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store.</w:t>
      </w:r>
      <w:r w:rsidRPr="007D189A">
        <w:rPr>
          <w:rFonts w:ascii="Consolas" w:eastAsia="Times New Roman" w:hAnsi="Consolas" w:cs="Courier New"/>
          <w:color w:val="6F42C1"/>
          <w:sz w:val="20"/>
          <w:szCs w:val="20"/>
        </w:rPr>
        <w:t>commit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'increment'</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(store.</w:t>
      </w:r>
      <w:r w:rsidRPr="007D189A">
        <w:rPr>
          <w:rFonts w:ascii="Consolas" w:eastAsia="Times New Roman" w:hAnsi="Consolas" w:cs="Courier New"/>
          <w:color w:val="005CC5"/>
          <w:sz w:val="20"/>
          <w:szCs w:val="20"/>
        </w:rPr>
        <w:t>state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count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-&gt; 1</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5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differences of vuex store and plain global object?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Below are the two major differences between vuex store and plain global object,</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Vuex stores are reactive:</w:t>
      </w:r>
      <w:r w:rsidRPr="007D189A">
        <w:rPr>
          <w:rFonts w:ascii="Segoe UI" w:eastAsia="Times New Roman" w:hAnsi="Segoe UI" w:cs="Segoe UI"/>
          <w:color w:val="24292E"/>
          <w:sz w:val="24"/>
          <w:szCs w:val="24"/>
        </w:rPr>
        <w:t> If the store's state changes then vue components will reactively and efficiently get updated</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Cannot directly mutate the store's state:</w:t>
      </w:r>
      <w:r w:rsidRPr="007D189A">
        <w:rPr>
          <w:rFonts w:ascii="Segoe UI" w:eastAsia="Times New Roman" w:hAnsi="Segoe UI" w:cs="Segoe UI"/>
          <w:color w:val="24292E"/>
          <w:sz w:val="24"/>
          <w:szCs w:val="24"/>
        </w:rPr>
        <w:t> The store's state is changed by explicitly committing mutations to ensure that every state change leaves a track-able record for tooling purpose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6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reason not to update the state directly?</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We want to explicitly track application state in order to implement tools that can log every mutation, take state snapshots, or even perform time travel debugging. So we need to commit a mutation instead of changing store's state directly.</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61"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Single state tree?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Vuex's single state tree is single object contains all your application level state and serves as the "single source of truth". It does not conflict with modularity when you split state and mutations into sub modules.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62"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install vuex?</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install vuex using npm or yarn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npm install vuex </w:t>
      </w:r>
      <w:r w:rsidRPr="007D189A">
        <w:rPr>
          <w:rFonts w:ascii="Consolas" w:eastAsia="Times New Roman" w:hAnsi="Consolas" w:cs="Courier New"/>
          <w:color w:val="005CC5"/>
          <w:sz w:val="20"/>
          <w:szCs w:val="20"/>
        </w:rPr>
        <w:t>--</w:t>
      </w:r>
      <w:r w:rsidRPr="007D189A">
        <w:rPr>
          <w:rFonts w:ascii="Consolas" w:eastAsia="Times New Roman" w:hAnsi="Consolas" w:cs="Courier New"/>
          <w:color w:val="6F42C1"/>
          <w:sz w:val="20"/>
          <w:szCs w:val="20"/>
        </w:rPr>
        <w:t>save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(or)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yarn add vuex</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a module system, you must explicitly install Vuex via Vue.use()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Vuex</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'vuex'</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use</w:t>
      </w:r>
      <w:r w:rsidRPr="007D189A">
        <w:rPr>
          <w:rFonts w:ascii="Consolas" w:eastAsia="Times New Roman" w:hAnsi="Consolas" w:cs="Courier New"/>
          <w:color w:val="24292E"/>
          <w:sz w:val="20"/>
          <w:szCs w:val="20"/>
        </w:rPr>
        <w:t>(</w:t>
      </w:r>
      <w:r w:rsidRPr="007D189A">
        <w:rPr>
          <w:rFonts w:ascii="Consolas" w:eastAsia="Times New Roman" w:hAnsi="Consolas" w:cs="Courier New"/>
          <w:color w:val="E36209"/>
          <w:sz w:val="20"/>
          <w:szCs w:val="20"/>
        </w:rPr>
        <w:t>Vuex</w:t>
      </w: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(OR)</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also install it using CDN links such as unpkg.cpm which provides NPM-based CDN links. Just include vuex after Vue and it will install itself automatically.</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script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src=</w:t>
      </w:r>
      <w:r w:rsidRPr="007D189A">
        <w:rPr>
          <w:rFonts w:ascii="Consolas" w:eastAsia="Times New Roman" w:hAnsi="Consolas" w:cs="Courier New"/>
          <w:color w:val="032F62"/>
          <w:sz w:val="20"/>
          <w:szCs w:val="20"/>
        </w:rPr>
        <w:t>"https://unpkg.com/vue.js"</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script</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script src</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"https://unpkg.com/vuex.js"</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script</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Note:</w:t>
      </w:r>
      <w:r w:rsidRPr="007D189A">
        <w:rPr>
          <w:rFonts w:ascii="Segoe UI" w:eastAsia="Times New Roman" w:hAnsi="Segoe UI" w:cs="Segoe UI"/>
          <w:color w:val="24292E"/>
          <w:sz w:val="24"/>
          <w:szCs w:val="24"/>
        </w:rPr>
        <w:t> You can use a specific version/tag via URLs like </w:t>
      </w:r>
      <w:hyperlink r:id="rId163" w:history="1">
        <w:r w:rsidRPr="007D189A">
          <w:rPr>
            <w:rFonts w:ascii="Segoe UI" w:eastAsia="Times New Roman" w:hAnsi="Segoe UI" w:cs="Segoe UI"/>
            <w:color w:val="0366D6"/>
            <w:sz w:val="24"/>
            <w:szCs w:val="24"/>
          </w:rPr>
          <w:t>https://unpkg.com/vuex@2.0.0</w:t>
        </w:r>
      </w:hyperlink>
      <w:r w:rsidRPr="007D189A">
        <w:rPr>
          <w:rFonts w:ascii="Segoe UI" w:eastAsia="Times New Roman" w:hAnsi="Segoe UI" w:cs="Segoe UI"/>
          <w:color w:val="24292E"/>
          <w:sz w:val="24"/>
          <w:szCs w:val="24"/>
        </w:rPr>
        <w:t>. If you don't mention any version then it will point to latest version.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64"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Do I need promise for vuex?</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Yes, vuex requires Promise. If your supporting browsers do not implement Promise (e.g. IE), you can use a polyfill library, such as es6-promise using npm or yarn.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npm install es6</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promise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save # </w:t>
      </w:r>
      <w:r w:rsidRPr="007D189A">
        <w:rPr>
          <w:rFonts w:ascii="Consolas" w:eastAsia="Times New Roman" w:hAnsi="Consolas" w:cs="Courier New"/>
          <w:color w:val="005CC5"/>
          <w:sz w:val="20"/>
          <w:szCs w:val="20"/>
        </w:rPr>
        <w:t>NPM</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yarn add es6</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promise # </w:t>
      </w:r>
      <w:r w:rsidRPr="007D189A">
        <w:rPr>
          <w:rFonts w:ascii="Consolas" w:eastAsia="Times New Roman" w:hAnsi="Consolas" w:cs="Courier New"/>
          <w:color w:val="E36209"/>
          <w:sz w:val="20"/>
          <w:szCs w:val="20"/>
        </w:rPr>
        <w:t>Yarn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After that import into anywhere in your application,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'es6-promise/auto'</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65"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display store state in vue components?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Since Vuex stores are reactive, you can retrieve" state from store by simply returning store's state from within a computed property. i.e, Whenever store state changes, it will cause the computed property to re-evaluate, and trigger associated DOM updates.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a hello word component which display store's state in the template,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let's create a hello world component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Greeting</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`&lt;div&gt;{{ greet }}&lt;/div&gt;`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computed</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greet</w:t>
      </w:r>
      <w:r w:rsidRPr="007D189A">
        <w:rPr>
          <w:rFonts w:ascii="Consolas" w:eastAsia="Times New Roman" w:hAnsi="Consolas" w:cs="Courier New"/>
          <w:color w:val="24292E"/>
          <w:sz w:val="20"/>
          <w:szCs w:val="20"/>
        </w:rPr>
        <w:t xml:space="preserve">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store.</w:t>
      </w:r>
      <w:r w:rsidRPr="007D189A">
        <w:rPr>
          <w:rFonts w:ascii="Consolas" w:eastAsia="Times New Roman" w:hAnsi="Consolas" w:cs="Courier New"/>
          <w:color w:val="005CC5"/>
          <w:sz w:val="20"/>
          <w:szCs w:val="20"/>
        </w:rPr>
        <w:t>state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msg</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66"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inject store into child components?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Vuex provides a mechanism to "inject" the store into all child components from the root component with the store option. It will be enabled by vue.use(vuex).</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let's inject into our app component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app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el</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provide the store using the "store" option.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this will inject the store instance to all child components.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store,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components</w:t>
      </w:r>
      <w:r w:rsidRPr="007D189A">
        <w:rPr>
          <w:rFonts w:ascii="Consolas" w:eastAsia="Times New Roman" w:hAnsi="Consolas" w:cs="Courier New"/>
          <w:color w:val="24292E"/>
          <w:sz w:val="20"/>
          <w:szCs w:val="20"/>
        </w:rPr>
        <w:t>: { Greeting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&lt;div class="app"&gt;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&lt;greeting&gt;&lt;/greeting&gt;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&lt;/div&gt;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Now the store will be injected into all child components of the root and will be available on them as </w:t>
      </w:r>
      <w:r w:rsidRPr="007D189A">
        <w:rPr>
          <w:rFonts w:ascii="Segoe UI" w:eastAsia="Times New Roman" w:hAnsi="Segoe UI" w:cs="Segoe UI"/>
          <w:b/>
          <w:bCs/>
          <w:color w:val="24292E"/>
          <w:sz w:val="24"/>
          <w:szCs w:val="24"/>
        </w:rPr>
        <w:t>this.$store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let's create a hello world component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Greeting</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`&lt;div&gt;{{ greet }}&lt;/div&gt;`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computed</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greet</w:t>
      </w:r>
      <w:r w:rsidRPr="007D189A">
        <w:rPr>
          <w:rFonts w:ascii="Consolas" w:eastAsia="Times New Roman" w:hAnsi="Consolas" w:cs="Courier New"/>
          <w:color w:val="24292E"/>
          <w:sz w:val="20"/>
          <w:szCs w:val="20"/>
        </w:rPr>
        <w:t xml:space="preserve">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this.</w:t>
      </w:r>
      <w:r w:rsidRPr="007D189A">
        <w:rPr>
          <w:rFonts w:ascii="Consolas" w:eastAsia="Times New Roman" w:hAnsi="Consolas" w:cs="Courier New"/>
          <w:color w:val="005CC5"/>
          <w:sz w:val="20"/>
          <w:szCs w:val="20"/>
        </w:rPr>
        <w:t>$store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state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msg</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6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mapState helper?</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Vuex application, creating a computed property every time whenever we want to access the store's state property or getter is going to be repetitive and verbose, especially if a component needs more than one state property. In this case, we can make use of the mapState helper of vuex which generates computed getter functions for us.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an increment example to demonstrate mapState helper,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in full builds helpers are exposed as Vuex.mapState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 mapState }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'vuex'</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export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default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computed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mapState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arrow functions can make the code very succinct!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username</w:t>
      </w:r>
      <w:r w:rsidRPr="007D189A">
        <w:rPr>
          <w:rFonts w:ascii="Consolas" w:eastAsia="Times New Roman" w:hAnsi="Consolas" w:cs="Courier New"/>
          <w:color w:val="24292E"/>
          <w:sz w:val="20"/>
          <w:szCs w:val="20"/>
        </w:rPr>
        <w:t xml:space="preserve">: state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state.</w:t>
      </w:r>
      <w:r w:rsidRPr="007D189A">
        <w:rPr>
          <w:rFonts w:ascii="Consolas" w:eastAsia="Times New Roman" w:hAnsi="Consolas" w:cs="Courier New"/>
          <w:color w:val="005CC5"/>
          <w:sz w:val="20"/>
          <w:szCs w:val="20"/>
        </w:rPr>
        <w:t>username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passing the string value 'username' is same as `state =&gt; state.username`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usernameAlias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'username'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to access local state with `this`, a normal function must be used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greeting</w:t>
      </w:r>
      <w:r w:rsidRPr="007D189A">
        <w:rPr>
          <w:rFonts w:ascii="Consolas" w:eastAsia="Times New Roman" w:hAnsi="Consolas" w:cs="Courier New"/>
          <w:color w:val="24292E"/>
          <w:sz w:val="20"/>
          <w:szCs w:val="20"/>
        </w:rPr>
        <w:t xml:space="preserve"> (state)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this.</w:t>
      </w:r>
      <w:r w:rsidRPr="007D189A">
        <w:rPr>
          <w:rFonts w:ascii="Consolas" w:eastAsia="Times New Roman" w:hAnsi="Consolas" w:cs="Courier New"/>
          <w:color w:val="005CC5"/>
          <w:sz w:val="20"/>
          <w:szCs w:val="20"/>
        </w:rPr>
        <w:t>localTitle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state.</w:t>
      </w:r>
      <w:r w:rsidRPr="007D189A">
        <w:rPr>
          <w:rFonts w:ascii="Consolas" w:eastAsia="Times New Roman" w:hAnsi="Consolas" w:cs="Courier New"/>
          <w:color w:val="005CC5"/>
          <w:sz w:val="20"/>
          <w:szCs w:val="20"/>
        </w:rPr>
        <w:t>username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We can also pass a string array to mapState when the name of a mapped computed property is the same as a state sub tree name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computed: </w:t>
      </w:r>
      <w:r w:rsidRPr="007D189A">
        <w:rPr>
          <w:rFonts w:ascii="Consolas" w:eastAsia="Times New Roman" w:hAnsi="Consolas" w:cs="Courier New"/>
          <w:color w:val="6F42C1"/>
          <w:sz w:val="20"/>
          <w:szCs w:val="20"/>
        </w:rPr>
        <w:t>mapState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map this.username to store.state.username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'username'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68"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combine local computed properties with mapState helper?</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use object spread operator syntax in order to combine mapState helper(which returns an object) with other local computed properties. This way it simplify merging techniques using utilities.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computed: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localComputed</w:t>
      </w:r>
      <w:r w:rsidRPr="007D189A">
        <w:rPr>
          <w:rFonts w:ascii="Consolas" w:eastAsia="Times New Roman" w:hAnsi="Consolas" w:cs="Courier New"/>
          <w:color w:val="24292E"/>
          <w:sz w:val="20"/>
          <w:szCs w:val="20"/>
        </w:rPr>
        <w:t xml:space="preserve"> () { </w:t>
      </w:r>
      <w:r w:rsidRPr="007D189A">
        <w:rPr>
          <w:rFonts w:ascii="Consolas" w:eastAsia="Times New Roman" w:hAnsi="Consolas" w:cs="Courier New"/>
          <w:color w:val="6A737D"/>
          <w:sz w:val="20"/>
          <w:szCs w:val="20"/>
        </w:rPr>
        <w:t>/* ... */</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mix this into the outer object with the object spread operator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mapState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6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Do you need to replace entire local state with vuex?</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 if a piece of state strictly belongs to a single component, it could be just fine leaving it as local state. i.e, Even though vuex used in the application, it doesn't mean that you need to keep all the local state in vuex store. Other than that the code becomes more verbose and indirect although it makes your state mutations more explicit and debuggable.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7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vuex getters??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Vuex getters acts as computed properties for stores to compute derived state based on store state. Similar to computed properties, a getter's result is cached based on its dependencies, and will only re-evaluate when some of its dependencies have changed.</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a todo example which as completedTodos getter to find all completed todos,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store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Vuex</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Store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state</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todos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1</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text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 course'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completed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true</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2</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text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'Vuex course'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completed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false</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2</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text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 Router course'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completed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true</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getters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completedTodos</w:t>
      </w:r>
      <w:r w:rsidRPr="007D189A">
        <w:rPr>
          <w:rFonts w:ascii="Consolas" w:eastAsia="Times New Roman" w:hAnsi="Consolas" w:cs="Courier New"/>
          <w:color w:val="24292E"/>
          <w:sz w:val="20"/>
          <w:szCs w:val="20"/>
        </w:rPr>
        <w:t xml:space="preserve">: state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state.</w:t>
      </w:r>
      <w:r w:rsidRPr="007D189A">
        <w:rPr>
          <w:rFonts w:ascii="Consolas" w:eastAsia="Times New Roman" w:hAnsi="Consolas" w:cs="Courier New"/>
          <w:color w:val="005CC5"/>
          <w:sz w:val="20"/>
          <w:szCs w:val="20"/>
        </w:rPr>
        <w:t>todos</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filter</w:t>
      </w:r>
      <w:r w:rsidRPr="007D189A">
        <w:rPr>
          <w:rFonts w:ascii="Consolas" w:eastAsia="Times New Roman" w:hAnsi="Consolas" w:cs="Courier New"/>
          <w:color w:val="24292E"/>
          <w:sz w:val="20"/>
          <w:szCs w:val="20"/>
        </w:rPr>
        <w:t xml:space="preserve">(todo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todo.</w:t>
      </w:r>
      <w:r w:rsidRPr="007D189A">
        <w:rPr>
          <w:rFonts w:ascii="Consolas" w:eastAsia="Times New Roman" w:hAnsi="Consolas" w:cs="Courier New"/>
          <w:color w:val="005CC5"/>
          <w:sz w:val="20"/>
          <w:szCs w:val="20"/>
        </w:rPr>
        <w:t>completed</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Note:</w:t>
      </w:r>
      <w:r w:rsidRPr="007D189A">
        <w:rPr>
          <w:rFonts w:ascii="Segoe UI" w:eastAsia="Times New Roman" w:hAnsi="Segoe UI" w:cs="Segoe UI"/>
          <w:color w:val="24292E"/>
          <w:sz w:val="24"/>
          <w:szCs w:val="24"/>
        </w:rPr>
        <w:t> Getters receive state as first argument.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71"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a property style access?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access values of store's getter object(store.getters) as properties. This is known as property style access.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you can access todo's status as a property,</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store.</w:t>
      </w:r>
      <w:r w:rsidRPr="007D189A">
        <w:rPr>
          <w:rFonts w:ascii="Consolas" w:eastAsia="Times New Roman" w:hAnsi="Consolas" w:cs="Courier New"/>
          <w:color w:val="005CC5"/>
          <w:sz w:val="20"/>
          <w:szCs w:val="20"/>
        </w:rPr>
        <w:t>getters</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todosStatus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getters can be passed as 2nd argument for other getters. For example, you can derive completed todo's count based on their status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getters: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completedTodosCount</w:t>
      </w:r>
      <w:r w:rsidRPr="007D189A">
        <w:rPr>
          <w:rFonts w:ascii="Consolas" w:eastAsia="Times New Roman" w:hAnsi="Consolas" w:cs="Courier New"/>
          <w:color w:val="24292E"/>
          <w:sz w:val="20"/>
          <w:szCs w:val="20"/>
        </w:rPr>
        <w:t xml:space="preserve">: (state, getters)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getters.</w:t>
      </w:r>
      <w:r w:rsidRPr="007D189A">
        <w:rPr>
          <w:rFonts w:ascii="Consolas" w:eastAsia="Times New Roman" w:hAnsi="Consolas" w:cs="Courier New"/>
          <w:color w:val="005CC5"/>
          <w:sz w:val="20"/>
          <w:szCs w:val="20"/>
        </w:rPr>
        <w:t>todosStatus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'completed'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Note:</w:t>
      </w:r>
      <w:r w:rsidRPr="007D189A">
        <w:rPr>
          <w:rFonts w:ascii="Segoe UI" w:eastAsia="Times New Roman" w:hAnsi="Segoe UI" w:cs="Segoe UI"/>
          <w:color w:val="24292E"/>
          <w:sz w:val="24"/>
          <w:szCs w:val="24"/>
        </w:rPr>
        <w:t> The getters accessed as properties are cached as part of Vue's reactivity system.</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72"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a method style access?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access store's state in a method style by passing arguments.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you can pass user id to find user profile information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getters: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getUserProfileById</w:t>
      </w:r>
      <w:r w:rsidRPr="007D189A">
        <w:rPr>
          <w:rFonts w:ascii="Consolas" w:eastAsia="Times New Roman" w:hAnsi="Consolas" w:cs="Courier New"/>
          <w:color w:val="24292E"/>
          <w:sz w:val="20"/>
          <w:szCs w:val="20"/>
        </w:rPr>
        <w:t xml:space="preserve">: (state)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(id)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state.</w:t>
      </w:r>
      <w:r w:rsidRPr="007D189A">
        <w:rPr>
          <w:rFonts w:ascii="Consolas" w:eastAsia="Times New Roman" w:hAnsi="Consolas" w:cs="Courier New"/>
          <w:color w:val="005CC5"/>
          <w:sz w:val="20"/>
          <w:szCs w:val="20"/>
        </w:rPr>
        <w:t>users</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find</w:t>
      </w:r>
      <w:r w:rsidRPr="007D189A">
        <w:rPr>
          <w:rFonts w:ascii="Consolas" w:eastAsia="Times New Roman" w:hAnsi="Consolas" w:cs="Courier New"/>
          <w:color w:val="24292E"/>
          <w:sz w:val="20"/>
          <w:szCs w:val="20"/>
        </w:rPr>
        <w:t xml:space="preserve">(user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user.</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id)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After that you can access it as a method call,</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store.</w:t>
      </w:r>
      <w:r w:rsidRPr="007D189A">
        <w:rPr>
          <w:rFonts w:ascii="Consolas" w:eastAsia="Times New Roman" w:hAnsi="Consolas" w:cs="Courier New"/>
          <w:color w:val="005CC5"/>
          <w:sz w:val="20"/>
          <w:szCs w:val="20"/>
        </w:rPr>
        <w:t>getters</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getUserProfileById</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111</w:t>
      </w:r>
      <w:r w:rsidRPr="007D189A">
        <w:rPr>
          <w:rFonts w:ascii="Consolas" w:eastAsia="Times New Roman" w:hAnsi="Consolas" w:cs="Courier New"/>
          <w:color w:val="24292E"/>
          <w:sz w:val="20"/>
          <w:szCs w:val="20"/>
        </w:rPr>
        <w:t>);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'111'</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name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'John'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33</w:t>
      </w: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73"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mapGetter helper??</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mapGetters is a helper that simply maps store getters to local computed properties.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the usage of getters for todo app would be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 mapGetters }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'vuex'</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export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default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computed</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mix the getters into computed with object spread operator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mapGetters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'completedTodos'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'todosCount'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74"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mutations?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Vuex mutations are similar to any events with a string </w:t>
      </w:r>
      <w:r w:rsidRPr="007D189A">
        <w:rPr>
          <w:rFonts w:ascii="Consolas" w:eastAsia="Times New Roman" w:hAnsi="Consolas" w:cs="Courier New"/>
          <w:color w:val="24292E"/>
          <w:sz w:val="20"/>
          <w:szCs w:val="20"/>
        </w:rPr>
        <w:t>type</w:t>
      </w:r>
      <w:r w:rsidRPr="007D189A">
        <w:rPr>
          <w:rFonts w:ascii="Segoe UI" w:eastAsia="Times New Roman" w:hAnsi="Segoe UI" w:cs="Segoe UI"/>
          <w:color w:val="24292E"/>
          <w:sz w:val="24"/>
          <w:szCs w:val="24"/>
        </w:rPr>
        <w:t> and a </w:t>
      </w:r>
      <w:r w:rsidRPr="007D189A">
        <w:rPr>
          <w:rFonts w:ascii="Consolas" w:eastAsia="Times New Roman" w:hAnsi="Consolas" w:cs="Courier New"/>
          <w:color w:val="24292E"/>
          <w:sz w:val="20"/>
          <w:szCs w:val="20"/>
        </w:rPr>
        <w:t>handler</w:t>
      </w:r>
      <w:r w:rsidRPr="007D189A">
        <w:rPr>
          <w:rFonts w:ascii="Segoe UI" w:eastAsia="Times New Roman" w:hAnsi="Segoe UI" w:cs="Segoe UI"/>
          <w:color w:val="24292E"/>
          <w:sz w:val="24"/>
          <w:szCs w:val="24"/>
        </w:rPr>
        <w:t>. The handler function is where we perform actual state modifications, and it will receive the state as the first argument.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the counter example with increment mutation would be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store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Vuex</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Store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state</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count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0</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mutations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increment</w:t>
      </w:r>
      <w:r w:rsidRPr="007D189A">
        <w:rPr>
          <w:rFonts w:ascii="Consolas" w:eastAsia="Times New Roman" w:hAnsi="Consolas" w:cs="Courier New"/>
          <w:color w:val="24292E"/>
          <w:sz w:val="20"/>
          <w:szCs w:val="20"/>
        </w:rPr>
        <w:t xml:space="preserve"> (state)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mutate state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state.</w:t>
      </w:r>
      <w:r w:rsidRPr="007D189A">
        <w:rPr>
          <w:rFonts w:ascii="Consolas" w:eastAsia="Times New Roman" w:hAnsi="Consolas" w:cs="Courier New"/>
          <w:color w:val="005CC5"/>
          <w:sz w:val="20"/>
          <w:szCs w:val="20"/>
        </w:rPr>
        <w:t>count++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can't directly invoke mutation instead you need to call </w:t>
      </w:r>
      <w:r w:rsidRPr="007D189A">
        <w:rPr>
          <w:rFonts w:ascii="Consolas" w:eastAsia="Times New Roman" w:hAnsi="Consolas" w:cs="Courier New"/>
          <w:color w:val="24292E"/>
          <w:sz w:val="20"/>
          <w:szCs w:val="20"/>
        </w:rPr>
        <w:t>store.commit</w:t>
      </w:r>
      <w:r w:rsidRPr="007D189A">
        <w:rPr>
          <w:rFonts w:ascii="Segoe UI" w:eastAsia="Times New Roman" w:hAnsi="Segoe UI" w:cs="Segoe UI"/>
          <w:color w:val="24292E"/>
          <w:sz w:val="24"/>
          <w:szCs w:val="24"/>
        </w:rPr>
        <w:t> with its type. The above mutation would be triggered as folows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store.</w:t>
      </w:r>
      <w:r w:rsidRPr="007D189A">
        <w:rPr>
          <w:rFonts w:ascii="Consolas" w:eastAsia="Times New Roman" w:hAnsi="Consolas" w:cs="Courier New"/>
          <w:color w:val="6F42C1"/>
          <w:sz w:val="20"/>
          <w:szCs w:val="20"/>
        </w:rPr>
        <w:t>commit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'increment'</w:t>
      </w: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75"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commit with payload?</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also pass </w:t>
      </w:r>
      <w:r w:rsidRPr="007D189A">
        <w:rPr>
          <w:rFonts w:ascii="Segoe UI" w:eastAsia="Times New Roman" w:hAnsi="Segoe UI" w:cs="Segoe UI"/>
          <w:b/>
          <w:bCs/>
          <w:color w:val="24292E"/>
          <w:sz w:val="24"/>
          <w:szCs w:val="24"/>
        </w:rPr>
        <w:t>payload</w:t>
      </w:r>
      <w:r w:rsidRPr="007D189A">
        <w:rPr>
          <w:rFonts w:ascii="Segoe UI" w:eastAsia="Times New Roman" w:hAnsi="Segoe UI" w:cs="Segoe UI"/>
          <w:color w:val="24292E"/>
          <w:sz w:val="24"/>
          <w:szCs w:val="24"/>
        </w:rPr>
        <w:t> for the mutation as an additional argument to </w:t>
      </w:r>
      <w:r w:rsidRPr="007D189A">
        <w:rPr>
          <w:rFonts w:ascii="Consolas" w:eastAsia="Times New Roman" w:hAnsi="Consolas" w:cs="Courier New"/>
          <w:color w:val="24292E"/>
          <w:sz w:val="20"/>
          <w:szCs w:val="20"/>
        </w:rPr>
        <w:t>store.commit</w:t>
      </w:r>
      <w:r w:rsidRPr="007D189A">
        <w:rPr>
          <w:rFonts w:ascii="Segoe UI" w:eastAsia="Times New Roman" w:hAnsi="Segoe UI" w:cs="Segoe UI"/>
          <w:color w:val="24292E"/>
          <w:sz w:val="24"/>
          <w:szCs w:val="24"/>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the counter mutation with payload object would be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mutations: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increment</w:t>
      </w:r>
      <w:r w:rsidRPr="007D189A">
        <w:rPr>
          <w:rFonts w:ascii="Consolas" w:eastAsia="Times New Roman" w:hAnsi="Consolas" w:cs="Courier New"/>
          <w:color w:val="24292E"/>
          <w:sz w:val="20"/>
          <w:szCs w:val="20"/>
        </w:rPr>
        <w:t xml:space="preserve"> (state, payload)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state.</w:t>
      </w:r>
      <w:r w:rsidRPr="007D189A">
        <w:rPr>
          <w:rFonts w:ascii="Consolas" w:eastAsia="Times New Roman" w:hAnsi="Consolas" w:cs="Courier New"/>
          <w:color w:val="005CC5"/>
          <w:sz w:val="20"/>
          <w:szCs w:val="20"/>
        </w:rPr>
        <w:t>count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payload.</w:t>
      </w:r>
      <w:r w:rsidRPr="007D189A">
        <w:rPr>
          <w:rFonts w:ascii="Consolas" w:eastAsia="Times New Roman" w:hAnsi="Consolas" w:cs="Courier New"/>
          <w:color w:val="005CC5"/>
          <w:sz w:val="20"/>
          <w:szCs w:val="20"/>
        </w:rPr>
        <w:t>increment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And then you can trigger increment commit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store.</w:t>
      </w:r>
      <w:r w:rsidRPr="007D189A">
        <w:rPr>
          <w:rFonts w:ascii="Consolas" w:eastAsia="Times New Roman" w:hAnsi="Consolas" w:cs="Courier New"/>
          <w:color w:val="6F42C1"/>
          <w:sz w:val="20"/>
          <w:szCs w:val="20"/>
        </w:rPr>
        <w:t>commit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'increment'</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increment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20</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Note:</w:t>
      </w:r>
      <w:r w:rsidRPr="007D189A">
        <w:rPr>
          <w:rFonts w:ascii="Segoe UI" w:eastAsia="Times New Roman" w:hAnsi="Segoe UI" w:cs="Segoe UI"/>
          <w:color w:val="24292E"/>
          <w:sz w:val="24"/>
          <w:szCs w:val="24"/>
        </w:rPr>
        <w:t> You can also pass primitives as payload.</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76"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object style commit?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also commit a mutation is by directly using an object that has a </w:t>
      </w:r>
      <w:r w:rsidRPr="007D189A">
        <w:rPr>
          <w:rFonts w:ascii="Segoe UI" w:eastAsia="Times New Roman" w:hAnsi="Segoe UI" w:cs="Segoe UI"/>
          <w:b/>
          <w:bCs/>
          <w:color w:val="24292E"/>
          <w:sz w:val="24"/>
          <w:szCs w:val="24"/>
        </w:rPr>
        <w:t>type</w:t>
      </w:r>
      <w:r w:rsidRPr="007D189A">
        <w:rPr>
          <w:rFonts w:ascii="Segoe UI" w:eastAsia="Times New Roman" w:hAnsi="Segoe UI" w:cs="Segoe UI"/>
          <w:color w:val="24292E"/>
          <w:sz w:val="24"/>
          <w:szCs w:val="24"/>
        </w:rPr>
        <w:t> property.</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store.</w:t>
      </w:r>
      <w:r w:rsidRPr="007D189A">
        <w:rPr>
          <w:rFonts w:ascii="Consolas" w:eastAsia="Times New Roman" w:hAnsi="Consolas" w:cs="Courier New"/>
          <w:color w:val="6F42C1"/>
          <w:sz w:val="20"/>
          <w:szCs w:val="20"/>
        </w:rPr>
        <w:t>commit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type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'increment'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value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20</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Now the entire object will be passed as the payload to mutation handlers(i.e, without any changes to handler signature).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mutations: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increment</w:t>
      </w:r>
      <w:r w:rsidRPr="007D189A">
        <w:rPr>
          <w:rFonts w:ascii="Consolas" w:eastAsia="Times New Roman" w:hAnsi="Consolas" w:cs="Courier New"/>
          <w:color w:val="24292E"/>
          <w:sz w:val="20"/>
          <w:szCs w:val="20"/>
        </w:rPr>
        <w:t xml:space="preserve"> (state, payload)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state.</w:t>
      </w:r>
      <w:r w:rsidRPr="007D189A">
        <w:rPr>
          <w:rFonts w:ascii="Consolas" w:eastAsia="Times New Roman" w:hAnsi="Consolas" w:cs="Courier New"/>
          <w:color w:val="005CC5"/>
          <w:sz w:val="20"/>
          <w:szCs w:val="20"/>
        </w:rPr>
        <w:t>count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payload.</w:t>
      </w:r>
      <w:r w:rsidRPr="007D189A">
        <w:rPr>
          <w:rFonts w:ascii="Consolas" w:eastAsia="Times New Roman" w:hAnsi="Consolas" w:cs="Courier New"/>
          <w:color w:val="005CC5"/>
          <w:sz w:val="20"/>
          <w:szCs w:val="20"/>
        </w:rPr>
        <w:t>value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7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caveats with vuex mutations?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Since a Vuex store's state is made reactive by Vue, the same reactivity caveats of vue will apply to vuex mutations. These are the rules should be followed for vuex mutations,</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It is recommended to initialize store's initial state with all desired fields upfront</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Add new properties to state Object either by set method or object spread syntax</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set</w:t>
      </w:r>
      <w:r w:rsidRPr="007D189A">
        <w:rPr>
          <w:rFonts w:ascii="Consolas" w:eastAsia="Times New Roman" w:hAnsi="Consolas" w:cs="Courier New"/>
          <w:color w:val="24292E"/>
          <w:sz w:val="20"/>
          <w:szCs w:val="20"/>
        </w:rPr>
        <w:t xml:space="preserve">(stateObject, </w:t>
      </w:r>
      <w:r w:rsidRPr="007D189A">
        <w:rPr>
          <w:rFonts w:ascii="Consolas" w:eastAsia="Times New Roman" w:hAnsi="Consolas" w:cs="Courier New"/>
          <w:color w:val="032F62"/>
          <w:sz w:val="20"/>
          <w:szCs w:val="20"/>
        </w:rPr>
        <w:t>'newProperty'</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'John'</w:t>
      </w: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after="0" w:afterAutospacing="1" w:line="240" w:lineRule="auto"/>
        <w:ind w:left="144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(OR)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state.</w:t>
      </w:r>
      <w:r w:rsidRPr="007D189A">
        <w:rPr>
          <w:rFonts w:ascii="Consolas" w:eastAsia="Times New Roman" w:hAnsi="Consolas" w:cs="Courier New"/>
          <w:color w:val="005CC5"/>
          <w:sz w:val="20"/>
          <w:szCs w:val="20"/>
        </w:rPr>
        <w:t>stateObject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 ...state.</w:t>
      </w:r>
      <w:r w:rsidRPr="007D189A">
        <w:rPr>
          <w:rFonts w:ascii="Consolas" w:eastAsia="Times New Roman" w:hAnsi="Consolas" w:cs="Courier New"/>
          <w:color w:val="005CC5"/>
          <w:sz w:val="20"/>
          <w:szCs w:val="20"/>
        </w:rPr>
        <w:t>stateObject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newProperty</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'John'</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78"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Why mutations should be synchronous?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need to remember that mutation handler functions must be synchronous. This is why because any state mutation performed in the callback is essentially un-trackable. It is going to be problematic when the devtool will need to capture a "before" and "after" snapshots of the state during the mutations.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mutations: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someMutation</w:t>
      </w:r>
      <w:r w:rsidRPr="007D189A">
        <w:rPr>
          <w:rFonts w:ascii="Consolas" w:eastAsia="Times New Roman" w:hAnsi="Consolas" w:cs="Courier New"/>
          <w:color w:val="24292E"/>
          <w:sz w:val="20"/>
          <w:szCs w:val="20"/>
        </w:rPr>
        <w:t xml:space="preserve"> (state)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api.</w:t>
      </w:r>
      <w:r w:rsidRPr="007D189A">
        <w:rPr>
          <w:rFonts w:ascii="Consolas" w:eastAsia="Times New Roman" w:hAnsi="Consolas" w:cs="Courier New"/>
          <w:color w:val="6F42C1"/>
          <w:sz w:val="20"/>
          <w:szCs w:val="20"/>
        </w:rPr>
        <w:t>callAsyncMethod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state.</w:t>
      </w:r>
      <w:r w:rsidRPr="007D189A">
        <w:rPr>
          <w:rFonts w:ascii="Consolas" w:eastAsia="Times New Roman" w:hAnsi="Consolas" w:cs="Courier New"/>
          <w:color w:val="005CC5"/>
          <w:sz w:val="20"/>
          <w:szCs w:val="20"/>
        </w:rPr>
        <w:t>count++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7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perform mutations in components?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commit mutations in components with either </w:t>
      </w:r>
      <w:r w:rsidRPr="007D189A">
        <w:rPr>
          <w:rFonts w:ascii="Segoe UI" w:eastAsia="Times New Roman" w:hAnsi="Segoe UI" w:cs="Segoe UI"/>
          <w:b/>
          <w:bCs/>
          <w:color w:val="24292E"/>
          <w:sz w:val="24"/>
          <w:szCs w:val="24"/>
        </w:rPr>
        <w:t>this.$store.commit('mutation name')</w:t>
      </w:r>
      <w:r w:rsidRPr="007D189A">
        <w:rPr>
          <w:rFonts w:ascii="Segoe UI" w:eastAsia="Times New Roman" w:hAnsi="Segoe UI" w:cs="Segoe UI"/>
          <w:color w:val="24292E"/>
          <w:sz w:val="24"/>
          <w:szCs w:val="24"/>
        </w:rPr>
        <w:t> or mapMutations helper to map component methods to </w:t>
      </w:r>
      <w:r w:rsidRPr="007D189A">
        <w:rPr>
          <w:rFonts w:ascii="Segoe UI" w:eastAsia="Times New Roman" w:hAnsi="Segoe UI" w:cs="Segoe UI"/>
          <w:b/>
          <w:bCs/>
          <w:color w:val="24292E"/>
          <w:sz w:val="24"/>
          <w:szCs w:val="24"/>
        </w:rPr>
        <w:t>store.commit</w:t>
      </w:r>
      <w:r w:rsidRPr="007D189A">
        <w:rPr>
          <w:rFonts w:ascii="Segoe UI" w:eastAsia="Times New Roman" w:hAnsi="Segoe UI" w:cs="Segoe UI"/>
          <w:color w:val="24292E"/>
          <w:sz w:val="24"/>
          <w:szCs w:val="24"/>
        </w:rPr>
        <w:t> calls.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the usage of mapMutations helper on counter example would be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 mapMutations }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'vuex'</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export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default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methods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mapMutations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'increment'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map `this.increment()` to `this.$store.commit('increment')`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`mapMutations` also supports payloads: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'incrementBy'</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map `this.incrementBy(amount)` to `this.$store.commit('incrementBy', amount)`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mapMutations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add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'increment'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map `this.add()` to `this.$store.commit('increment')`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8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Is it mandatory to use constants for mutation types?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 it is not mandatory. But you might observed that State management implementations such Flux and Redux use constants for mutation types. This convention is just a preference and useful to take advantage of tooling like linters, and putting all constants in a single file allows your collaborators to get an at-a-glance view of what mutations are possible in the entire application.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the mutations can be declared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mutation-types.js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export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SOME_MUTATION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'SOME_MUTATION'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And you can configure them in store as follows,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store.js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Vuex</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'vuex'</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SOME_MUTATION</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'./mutation-types'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store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Vuex</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Store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state</w:t>
      </w:r>
      <w:r w:rsidRPr="007D189A">
        <w:rPr>
          <w:rFonts w:ascii="Consolas" w:eastAsia="Times New Roman" w:hAnsi="Consolas" w:cs="Courier New"/>
          <w:color w:val="24292E"/>
          <w:sz w:val="20"/>
          <w:szCs w:val="20"/>
        </w:rPr>
        <w:t>: {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mutations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ES2015 computed property name feature to use a constant as the function name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SOME_MUTATION</w:t>
      </w:r>
      <w:r w:rsidRPr="007D189A">
        <w:rPr>
          <w:rFonts w:ascii="Consolas" w:eastAsia="Times New Roman" w:hAnsi="Consolas" w:cs="Courier New"/>
          <w:color w:val="24292E"/>
          <w:sz w:val="20"/>
          <w:szCs w:val="20"/>
        </w:rPr>
        <w:t>] (state)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mutate state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81"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perform asynchronous operations?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Vuex, mutations are synchronous transactions. But if you want to handle asynchronous operations then you should use </w:t>
      </w:r>
      <w:r w:rsidRPr="007D189A">
        <w:rPr>
          <w:rFonts w:ascii="Segoe UI" w:eastAsia="Times New Roman" w:hAnsi="Segoe UI" w:cs="Segoe UI"/>
          <w:b/>
          <w:bCs/>
          <w:color w:val="24292E"/>
          <w:sz w:val="24"/>
          <w:szCs w:val="24"/>
        </w:rPr>
        <w:t>actions</w:t>
      </w:r>
      <w:r w:rsidRPr="007D189A">
        <w:rPr>
          <w:rFonts w:ascii="Segoe UI" w:eastAsia="Times New Roman" w:hAnsi="Segoe UI" w:cs="Segoe UI"/>
          <w:color w:val="24292E"/>
          <w:sz w:val="24"/>
          <w:szCs w:val="24"/>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82"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differences between mutations and actions?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Actions are similar to mutations, but there are two main differences,</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Mutations perform mutations on the state, actions commit mutations.</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Actions can contain arbitrary asynchronous operations unlike mutations.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83"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Give an example usage of actions?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Vuex provides actions property similar mutations property in order to define action handlers. These action handlers receive context object as an argument which has same properties and methods of store instance.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see counter example to demonstrate increment action which commits respective mutation,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store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Vuex</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Store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state</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count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0</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mutations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increment</w:t>
      </w:r>
      <w:r w:rsidRPr="007D189A">
        <w:rPr>
          <w:rFonts w:ascii="Consolas" w:eastAsia="Times New Roman" w:hAnsi="Consolas" w:cs="Courier New"/>
          <w:color w:val="24292E"/>
          <w:sz w:val="20"/>
          <w:szCs w:val="20"/>
        </w:rPr>
        <w:t xml:space="preserve"> (state)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state.</w:t>
      </w:r>
      <w:r w:rsidRPr="007D189A">
        <w:rPr>
          <w:rFonts w:ascii="Consolas" w:eastAsia="Times New Roman" w:hAnsi="Consolas" w:cs="Courier New"/>
          <w:color w:val="005CC5"/>
          <w:sz w:val="20"/>
          <w:szCs w:val="20"/>
        </w:rPr>
        <w:t>count++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actions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increment</w:t>
      </w:r>
      <w:r w:rsidRPr="007D189A">
        <w:rPr>
          <w:rFonts w:ascii="Consolas" w:eastAsia="Times New Roman" w:hAnsi="Consolas" w:cs="Courier New"/>
          <w:color w:val="24292E"/>
          <w:sz w:val="20"/>
          <w:szCs w:val="20"/>
        </w:rPr>
        <w:t xml:space="preserve"> (context)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context.</w:t>
      </w:r>
      <w:r w:rsidRPr="007D189A">
        <w:rPr>
          <w:rFonts w:ascii="Consolas" w:eastAsia="Times New Roman" w:hAnsi="Consolas" w:cs="Courier New"/>
          <w:color w:val="6F42C1"/>
          <w:sz w:val="20"/>
          <w:szCs w:val="20"/>
        </w:rPr>
        <w:t>commit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'increment'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84"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dispatch actions?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Actions are simply triggered with the store.dispatch method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store.</w:t>
      </w:r>
      <w:r w:rsidRPr="007D189A">
        <w:rPr>
          <w:rFonts w:ascii="Consolas" w:eastAsia="Times New Roman" w:hAnsi="Consolas" w:cs="Courier New"/>
          <w:color w:val="6F42C1"/>
          <w:sz w:val="20"/>
          <w:szCs w:val="20"/>
        </w:rPr>
        <w:t>dispatch</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'increment'</w:t>
      </w: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85"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Can you dispatch an action using payload or object style?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Yes, actions support both payload and object style format similar to mutations.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dispatch with a payload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store.</w:t>
      </w:r>
      <w:r w:rsidRPr="007D189A">
        <w:rPr>
          <w:rFonts w:ascii="Consolas" w:eastAsia="Times New Roman" w:hAnsi="Consolas" w:cs="Courier New"/>
          <w:color w:val="6F42C1"/>
          <w:sz w:val="20"/>
          <w:szCs w:val="20"/>
        </w:rPr>
        <w:t>dispatch</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'incrementAsync'</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amount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10</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dispatch with an object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store.</w:t>
      </w:r>
      <w:r w:rsidRPr="007D189A">
        <w:rPr>
          <w:rFonts w:ascii="Consolas" w:eastAsia="Times New Roman" w:hAnsi="Consolas" w:cs="Courier New"/>
          <w:color w:val="6F42C1"/>
          <w:sz w:val="20"/>
          <w:szCs w:val="20"/>
        </w:rPr>
        <w:t>dispatch</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type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'incrementAsync'</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amount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10</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86"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Can I use styled components in vuejs?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Styled components is basically used for ReactJS applications. If you want to use for VueJS applications, there is vuejs styled components library available under styled component library. VueJS Styled component is a javascript library for stying vuejs applications.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8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dispatch actions in components?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dispatch actions in components with </w:t>
      </w:r>
      <w:r w:rsidRPr="007D189A">
        <w:rPr>
          <w:rFonts w:ascii="Segoe UI" w:eastAsia="Times New Roman" w:hAnsi="Segoe UI" w:cs="Segoe UI"/>
          <w:b/>
          <w:bCs/>
          <w:color w:val="24292E"/>
          <w:sz w:val="24"/>
          <w:szCs w:val="24"/>
        </w:rPr>
        <w:t>this.$store.dispatch('action name')</w:t>
      </w:r>
      <w:r w:rsidRPr="007D189A">
        <w:rPr>
          <w:rFonts w:ascii="Segoe UI" w:eastAsia="Times New Roman" w:hAnsi="Segoe UI" w:cs="Segoe UI"/>
          <w:color w:val="24292E"/>
          <w:sz w:val="24"/>
          <w:szCs w:val="24"/>
        </w:rPr>
        <w:t>, or use the </w:t>
      </w:r>
      <w:r w:rsidRPr="007D189A">
        <w:rPr>
          <w:rFonts w:ascii="Segoe UI" w:eastAsia="Times New Roman" w:hAnsi="Segoe UI" w:cs="Segoe UI"/>
          <w:b/>
          <w:bCs/>
          <w:color w:val="24292E"/>
          <w:sz w:val="24"/>
          <w:szCs w:val="24"/>
        </w:rPr>
        <w:t>mapActions</w:t>
      </w:r>
      <w:r w:rsidRPr="007D189A">
        <w:rPr>
          <w:rFonts w:ascii="Segoe UI" w:eastAsia="Times New Roman" w:hAnsi="Segoe UI" w:cs="Segoe UI"/>
          <w:color w:val="24292E"/>
          <w:sz w:val="24"/>
          <w:szCs w:val="24"/>
        </w:rPr>
        <w:t> helper which maps component methods to store.dispatch calls.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you can dispatch increment actions in counter component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 mapActions }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'vuex'</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export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default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methods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mapActions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'increment'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map `this.increment()` to `this.$store.dispatch('increment')`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`mapActions` also supports payloads: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'incrementBy'</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map `this.incrementBy(amount)` to `this.$store.dispatch('incrementBy', amount)`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mapActions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add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'increment'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map `this.add()` to `this.$store.dispatch('increment')`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88"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compose actions?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write multiple actions together to handle more complex async flows either by chaining promises or async/await. i.e, </w:t>
      </w:r>
      <w:r w:rsidRPr="007D189A">
        <w:rPr>
          <w:rFonts w:ascii="Consolas" w:eastAsia="Times New Roman" w:hAnsi="Consolas" w:cs="Courier New"/>
          <w:color w:val="24292E"/>
          <w:sz w:val="20"/>
          <w:szCs w:val="20"/>
        </w:rPr>
        <w:t>store.dispatch</w:t>
      </w:r>
      <w:r w:rsidRPr="007D189A">
        <w:rPr>
          <w:rFonts w:ascii="Segoe UI" w:eastAsia="Times New Roman" w:hAnsi="Segoe UI" w:cs="Segoe UI"/>
          <w:color w:val="24292E"/>
          <w:sz w:val="24"/>
          <w:szCs w:val="24"/>
        </w:rPr>
        <w:t> can handle Promise returned by the triggered action handler and it also returns Promise.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two actions to see how they are combined and handled async flows,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actions: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actionOne</w:t>
      </w:r>
      <w:r w:rsidRPr="007D189A">
        <w:rPr>
          <w:rFonts w:ascii="Consolas" w:eastAsia="Times New Roman" w:hAnsi="Consolas" w:cs="Courier New"/>
          <w:color w:val="24292E"/>
          <w:sz w:val="20"/>
          <w:szCs w:val="20"/>
        </w:rPr>
        <w:t xml:space="preserve"> ({ commit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Promise</w:t>
      </w:r>
      <w:r w:rsidRPr="007D189A">
        <w:rPr>
          <w:rFonts w:ascii="Consolas" w:eastAsia="Times New Roman" w:hAnsi="Consolas" w:cs="Courier New"/>
          <w:color w:val="24292E"/>
          <w:sz w:val="20"/>
          <w:szCs w:val="20"/>
        </w:rPr>
        <w:t xml:space="preserve">((resolve, reject)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setTimeout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commit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'first mutation'</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resolve()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1000</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actionTwo</w:t>
      </w:r>
      <w:r w:rsidRPr="007D189A">
        <w:rPr>
          <w:rFonts w:ascii="Consolas" w:eastAsia="Times New Roman" w:hAnsi="Consolas" w:cs="Courier New"/>
          <w:color w:val="24292E"/>
          <w:sz w:val="20"/>
          <w:szCs w:val="20"/>
        </w:rPr>
        <w:t xml:space="preserve"> ({ dispatch, commit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dispatch</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'actionA'</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then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commit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'second mutation'</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As per the above example, When you try to dispatch actionTwo it dispatchs actionOne first and then commits respective mutation. You can still simplify with async/await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actions: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async</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actionOne</w:t>
      </w:r>
      <w:r w:rsidRPr="007D189A">
        <w:rPr>
          <w:rFonts w:ascii="Consolas" w:eastAsia="Times New Roman" w:hAnsi="Consolas" w:cs="Courier New"/>
          <w:color w:val="24292E"/>
          <w:sz w:val="20"/>
          <w:szCs w:val="20"/>
        </w:rPr>
        <w:t xml:space="preserve"> ({ commit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commit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'first mutation'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await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getDataAsPromise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async</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actionTwo</w:t>
      </w:r>
      <w:r w:rsidRPr="007D189A">
        <w:rPr>
          <w:rFonts w:ascii="Consolas" w:eastAsia="Times New Roman" w:hAnsi="Consolas" w:cs="Courier New"/>
          <w:color w:val="24292E"/>
          <w:sz w:val="20"/>
          <w:szCs w:val="20"/>
        </w:rPr>
        <w:t xml:space="preserve"> ({ dispatch, commit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await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dispatch</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'actionOne'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wait for `actionA` to finish</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commit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'second mutation'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await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getSomeDataAsPromise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8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modules in vuex?</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If you keep all state of our application in a single big state, the store can get really bloated. To solve this problem, Vuex allows us to divide our store into modules. Here, each module can contain its own state, mutations, actions, getters, and even nested modules.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an example with multiple modules, configuring them in vuex and accessing different modules,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moduleOne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state</w:t>
      </w:r>
      <w:r w:rsidRPr="007D189A">
        <w:rPr>
          <w:rFonts w:ascii="Consolas" w:eastAsia="Times New Roman" w:hAnsi="Consolas" w:cs="Courier New"/>
          <w:color w:val="24292E"/>
          <w:sz w:val="20"/>
          <w:szCs w:val="20"/>
        </w:rPr>
        <w:t>: {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mutations</w:t>
      </w:r>
      <w:r w:rsidRPr="007D189A">
        <w:rPr>
          <w:rFonts w:ascii="Consolas" w:eastAsia="Times New Roman" w:hAnsi="Consolas" w:cs="Courier New"/>
          <w:color w:val="24292E"/>
          <w:sz w:val="20"/>
          <w:szCs w:val="20"/>
        </w:rPr>
        <w:t>: {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actions</w:t>
      </w:r>
      <w:r w:rsidRPr="007D189A">
        <w:rPr>
          <w:rFonts w:ascii="Consolas" w:eastAsia="Times New Roman" w:hAnsi="Consolas" w:cs="Courier New"/>
          <w:color w:val="24292E"/>
          <w:sz w:val="20"/>
          <w:szCs w:val="20"/>
        </w:rPr>
        <w:t>: {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getters</w:t>
      </w:r>
      <w:r w:rsidRPr="007D189A">
        <w:rPr>
          <w:rFonts w:ascii="Consolas" w:eastAsia="Times New Roman" w:hAnsi="Consolas" w:cs="Courier New"/>
          <w:color w:val="24292E"/>
          <w:sz w:val="20"/>
          <w:szCs w:val="20"/>
        </w:rPr>
        <w:t>: {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moduleTwo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state</w:t>
      </w:r>
      <w:r w:rsidRPr="007D189A">
        <w:rPr>
          <w:rFonts w:ascii="Consolas" w:eastAsia="Times New Roman" w:hAnsi="Consolas" w:cs="Courier New"/>
          <w:color w:val="24292E"/>
          <w:sz w:val="20"/>
          <w:szCs w:val="20"/>
        </w:rPr>
        <w:t>: {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mutations</w:t>
      </w:r>
      <w:r w:rsidRPr="007D189A">
        <w:rPr>
          <w:rFonts w:ascii="Consolas" w:eastAsia="Times New Roman" w:hAnsi="Consolas" w:cs="Courier New"/>
          <w:color w:val="24292E"/>
          <w:sz w:val="20"/>
          <w:szCs w:val="20"/>
        </w:rPr>
        <w:t>: {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actions</w:t>
      </w:r>
      <w:r w:rsidRPr="007D189A">
        <w:rPr>
          <w:rFonts w:ascii="Consolas" w:eastAsia="Times New Roman" w:hAnsi="Consolas" w:cs="Courier New"/>
          <w:color w:val="24292E"/>
          <w:sz w:val="20"/>
          <w:szCs w:val="20"/>
        </w:rPr>
        <w:t>: {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getters</w:t>
      </w:r>
      <w:r w:rsidRPr="007D189A">
        <w:rPr>
          <w:rFonts w:ascii="Consolas" w:eastAsia="Times New Roman" w:hAnsi="Consolas" w:cs="Courier New"/>
          <w:color w:val="24292E"/>
          <w:sz w:val="20"/>
          <w:szCs w:val="20"/>
        </w:rPr>
        <w:t>: {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store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Vuex</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Store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modules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one</w:t>
      </w:r>
      <w:r w:rsidRPr="007D189A">
        <w:rPr>
          <w:rFonts w:ascii="Consolas" w:eastAsia="Times New Roman" w:hAnsi="Consolas" w:cs="Courier New"/>
          <w:color w:val="24292E"/>
          <w:sz w:val="20"/>
          <w:szCs w:val="20"/>
        </w:rPr>
        <w:t>: moduleOne,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two</w:t>
      </w:r>
      <w:r w:rsidRPr="007D189A">
        <w:rPr>
          <w:rFonts w:ascii="Consolas" w:eastAsia="Times New Roman" w:hAnsi="Consolas" w:cs="Courier New"/>
          <w:color w:val="24292E"/>
          <w:sz w:val="20"/>
          <w:szCs w:val="20"/>
        </w:rPr>
        <w:t>: moduleTwo</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store.</w:t>
      </w:r>
      <w:r w:rsidRPr="007D189A">
        <w:rPr>
          <w:rFonts w:ascii="Consolas" w:eastAsia="Times New Roman" w:hAnsi="Consolas" w:cs="Courier New"/>
          <w:color w:val="005CC5"/>
          <w:sz w:val="20"/>
          <w:szCs w:val="20"/>
        </w:rPr>
        <w:t>state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one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-&gt; `moduleOne's state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store.</w:t>
      </w:r>
      <w:r w:rsidRPr="007D189A">
        <w:rPr>
          <w:rFonts w:ascii="Consolas" w:eastAsia="Times New Roman" w:hAnsi="Consolas" w:cs="Courier New"/>
          <w:color w:val="005CC5"/>
          <w:sz w:val="20"/>
          <w:szCs w:val="20"/>
        </w:rPr>
        <w:t>state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one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-&gt; `moduleTwo's state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9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module local state?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When you use modules the local state will be available to mutations, getters and actions in different ways.</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Both mutations and getters will receive module local state as first argument.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moduleOne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state</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count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0</w:t>
      </w: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mutations</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increment</w:t>
      </w:r>
      <w:r w:rsidRPr="007D189A">
        <w:rPr>
          <w:rFonts w:ascii="Consolas" w:eastAsia="Times New Roman" w:hAnsi="Consolas" w:cs="Courier New"/>
          <w:color w:val="24292E"/>
          <w:sz w:val="20"/>
          <w:szCs w:val="20"/>
        </w:rPr>
        <w:t xml:space="preserve"> (state)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state.</w:t>
      </w:r>
      <w:r w:rsidRPr="007D189A">
        <w:rPr>
          <w:rFonts w:ascii="Consolas" w:eastAsia="Times New Roman" w:hAnsi="Consolas" w:cs="Courier New"/>
          <w:color w:val="005CC5"/>
          <w:sz w:val="20"/>
          <w:szCs w:val="20"/>
        </w:rPr>
        <w:t>count++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Here state refers local module state</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getters</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average</w:t>
      </w:r>
      <w:r w:rsidRPr="007D189A">
        <w:rPr>
          <w:rFonts w:ascii="Consolas" w:eastAsia="Times New Roman" w:hAnsi="Consolas" w:cs="Courier New"/>
          <w:color w:val="24292E"/>
          <w:sz w:val="20"/>
          <w:szCs w:val="20"/>
        </w:rPr>
        <w:t xml:space="preserve"> (state)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state.</w:t>
      </w:r>
      <w:r w:rsidRPr="007D189A">
        <w:rPr>
          <w:rFonts w:ascii="Consolas" w:eastAsia="Times New Roman" w:hAnsi="Consolas" w:cs="Courier New"/>
          <w:color w:val="005CC5"/>
          <w:sz w:val="20"/>
          <w:szCs w:val="20"/>
        </w:rPr>
        <w:t>count</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2</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actions, local state will be available as first argument.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moduleOne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actions</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incrementConditional</w:t>
      </w:r>
      <w:r w:rsidRPr="007D189A">
        <w:rPr>
          <w:rFonts w:ascii="Consolas" w:eastAsia="Times New Roman" w:hAnsi="Consolas" w:cs="Courier New"/>
          <w:color w:val="24292E"/>
          <w:sz w:val="20"/>
          <w:szCs w:val="20"/>
        </w:rPr>
        <w:t xml:space="preserve"> ({ state, commit, rootState })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if</w:t>
      </w:r>
      <w:r w:rsidRPr="007D189A">
        <w:rPr>
          <w:rFonts w:ascii="Consolas" w:eastAsia="Times New Roman" w:hAnsi="Consolas" w:cs="Courier New"/>
          <w:color w:val="24292E"/>
          <w:sz w:val="20"/>
          <w:szCs w:val="20"/>
        </w:rPr>
        <w:t xml:space="preserve"> (state.</w:t>
      </w:r>
      <w:r w:rsidRPr="007D189A">
        <w:rPr>
          <w:rFonts w:ascii="Consolas" w:eastAsia="Times New Roman" w:hAnsi="Consolas" w:cs="Courier New"/>
          <w:color w:val="005CC5"/>
          <w:sz w:val="20"/>
          <w:szCs w:val="20"/>
        </w:rPr>
        <w:t>count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 xml:space="preserve"> rootState.</w:t>
      </w:r>
      <w:r w:rsidRPr="007D189A">
        <w:rPr>
          <w:rFonts w:ascii="Consolas" w:eastAsia="Times New Roman" w:hAnsi="Consolas" w:cs="Courier New"/>
          <w:color w:val="005CC5"/>
          <w:sz w:val="20"/>
          <w:szCs w:val="20"/>
        </w:rPr>
        <w:t>count</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commit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'increment'</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91"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namespacing in vuex?</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92"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default namespace behavior in vuex?</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By default, actions, mutations and getters inside modules are still registered under the global namespace. Because of that multiple modules react to the same mutation/action type.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93"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When do you reuse modules?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Sometime you may need to create multiple instances of a module.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it is needed in the below cases,</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If multiple stores that use the same module</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Register the same module multiple times in the same store.</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those cases, you need to assign to a variable and export it for reusability, </w:t>
      </w:r>
      <w:r w:rsidRPr="007D189A">
        <w:rPr>
          <w:rFonts w:ascii="Consolas" w:eastAsia="Times New Roman" w:hAnsi="Consolas" w:cs="Courier New"/>
          <w:color w:val="24292E"/>
          <w:sz w:val="20"/>
          <w:szCs w:val="20"/>
        </w:rPr>
        <w:t>javascript const MyReusableModule = { // state // mutations, actions, getters... }</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94"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principles enforced by vuex?</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Vuex enforces below high-level principles,</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Application-level state need to be centralized in the store</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state should be mutated by committing mutations only(i.e, for synchronous transactions)</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actions should be used for asynchronous transactions.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95"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Can I perform mutations directly in strict mode?</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strict mode, you can't mutate state directly using </w:t>
      </w:r>
      <w:r w:rsidRPr="007D189A">
        <w:rPr>
          <w:rFonts w:ascii="Consolas" w:eastAsia="Times New Roman" w:hAnsi="Consolas" w:cs="Courier New"/>
          <w:color w:val="24292E"/>
          <w:sz w:val="20"/>
          <w:szCs w:val="20"/>
        </w:rPr>
        <w:t>v-model</w:t>
      </w:r>
      <w:r w:rsidRPr="007D189A">
        <w:rPr>
          <w:rFonts w:ascii="Segoe UI" w:eastAsia="Times New Roman" w:hAnsi="Segoe UI" w:cs="Segoe UI"/>
          <w:color w:val="24292E"/>
          <w:sz w:val="24"/>
          <w:szCs w:val="24"/>
        </w:rPr>
        <w:t> attribute. If you use v-model it throws an error because mutation is not performed inside an explicit Vuex mutation handler.</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the below input throws an error due to v-model usage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input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v-model=</w:t>
      </w:r>
      <w:r w:rsidRPr="007D189A">
        <w:rPr>
          <w:rFonts w:ascii="Consolas" w:eastAsia="Times New Roman" w:hAnsi="Consolas" w:cs="Courier New"/>
          <w:color w:val="032F62"/>
          <w:sz w:val="20"/>
          <w:szCs w:val="20"/>
        </w:rPr>
        <w:t>"stateObject.message"</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this case, you need to bind the 's value. It can be resolved using value attribute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input :value</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"username"</w:t>
      </w:r>
      <w:r w:rsidRPr="007D189A">
        <w:rPr>
          <w:rFonts w:ascii="Consolas" w:eastAsia="Times New Roman" w:hAnsi="Consolas" w:cs="Courier New"/>
          <w:color w:val="24292E"/>
          <w:sz w:val="20"/>
          <w:szCs w:val="20"/>
        </w:rPr>
        <w:t xml:space="preserve"> @input</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"updateProfile"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computed: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mapState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message</w:t>
      </w:r>
      <w:r w:rsidRPr="007D189A">
        <w:rPr>
          <w:rFonts w:ascii="Consolas" w:eastAsia="Times New Roman" w:hAnsi="Consolas" w:cs="Courier New"/>
          <w:color w:val="24292E"/>
          <w:sz w:val="20"/>
          <w:szCs w:val="20"/>
        </w:rPr>
        <w:t xml:space="preserve">: state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state.</w:t>
      </w:r>
      <w:r w:rsidRPr="007D189A">
        <w:rPr>
          <w:rFonts w:ascii="Consolas" w:eastAsia="Times New Roman" w:hAnsi="Consolas" w:cs="Courier New"/>
          <w:color w:val="005CC5"/>
          <w:sz w:val="20"/>
          <w:szCs w:val="20"/>
        </w:rPr>
        <w:t>user</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username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methods: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updateProfile</w:t>
      </w:r>
      <w:r w:rsidRPr="007D189A">
        <w:rPr>
          <w:rFonts w:ascii="Consolas" w:eastAsia="Times New Roman" w:hAnsi="Consolas" w:cs="Courier New"/>
          <w:color w:val="24292E"/>
          <w:sz w:val="20"/>
          <w:szCs w:val="20"/>
        </w:rPr>
        <w:t xml:space="preserve"> (e)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this.</w:t>
      </w:r>
      <w:r w:rsidRPr="007D189A">
        <w:rPr>
          <w:rFonts w:ascii="Consolas" w:eastAsia="Times New Roman" w:hAnsi="Consolas" w:cs="Courier New"/>
          <w:color w:val="005CC5"/>
          <w:sz w:val="20"/>
          <w:szCs w:val="20"/>
        </w:rPr>
        <w:t>$store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commit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'updateProfile'</w:t>
      </w:r>
      <w:r w:rsidRPr="007D189A">
        <w:rPr>
          <w:rFonts w:ascii="Consolas" w:eastAsia="Times New Roman" w:hAnsi="Consolas" w:cs="Courier New"/>
          <w:color w:val="24292E"/>
          <w:sz w:val="20"/>
          <w:szCs w:val="20"/>
        </w:rPr>
        <w:t>, e.</w:t>
      </w:r>
      <w:r w:rsidRPr="007D189A">
        <w:rPr>
          <w:rFonts w:ascii="Consolas" w:eastAsia="Times New Roman" w:hAnsi="Consolas" w:cs="Courier New"/>
          <w:color w:val="005CC5"/>
          <w:sz w:val="20"/>
          <w:szCs w:val="20"/>
        </w:rPr>
        <w:t>target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value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mutations: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updateProfile</w:t>
      </w:r>
      <w:r w:rsidRPr="007D189A">
        <w:rPr>
          <w:rFonts w:ascii="Consolas" w:eastAsia="Times New Roman" w:hAnsi="Consolas" w:cs="Courier New"/>
          <w:color w:val="24292E"/>
          <w:sz w:val="20"/>
          <w:szCs w:val="20"/>
        </w:rPr>
        <w:t xml:space="preserve"> (state, username)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state.</w:t>
      </w:r>
      <w:r w:rsidRPr="007D189A">
        <w:rPr>
          <w:rFonts w:ascii="Consolas" w:eastAsia="Times New Roman" w:hAnsi="Consolas" w:cs="Courier New"/>
          <w:color w:val="005CC5"/>
          <w:sz w:val="20"/>
          <w:szCs w:val="20"/>
        </w:rPr>
        <w:t>user</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username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username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96"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to use model directive with two way computed property?</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still use model directive using two-way computed property with a setter.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input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v-model=</w:t>
      </w:r>
      <w:r w:rsidRPr="007D189A">
        <w:rPr>
          <w:rFonts w:ascii="Consolas" w:eastAsia="Times New Roman" w:hAnsi="Consolas" w:cs="Courier New"/>
          <w:color w:val="032F62"/>
          <w:sz w:val="20"/>
          <w:szCs w:val="20"/>
        </w:rPr>
        <w:t>"username"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computed: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message: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get</w:t>
      </w:r>
      <w:r w:rsidRPr="007D189A">
        <w:rPr>
          <w:rFonts w:ascii="Consolas" w:eastAsia="Times New Roman" w:hAnsi="Consolas" w:cs="Courier New"/>
          <w:color w:val="24292E"/>
          <w:sz w:val="20"/>
          <w:szCs w:val="20"/>
        </w:rPr>
        <w:t xml:space="preserve">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this.</w:t>
      </w:r>
      <w:r w:rsidRPr="007D189A">
        <w:rPr>
          <w:rFonts w:ascii="Consolas" w:eastAsia="Times New Roman" w:hAnsi="Consolas" w:cs="Courier New"/>
          <w:color w:val="005CC5"/>
          <w:sz w:val="20"/>
          <w:szCs w:val="20"/>
        </w:rPr>
        <w:t>$store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state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user</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username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set</w:t>
      </w:r>
      <w:r w:rsidRPr="007D189A">
        <w:rPr>
          <w:rFonts w:ascii="Consolas" w:eastAsia="Times New Roman" w:hAnsi="Consolas" w:cs="Courier New"/>
          <w:color w:val="24292E"/>
          <w:sz w:val="20"/>
          <w:szCs w:val="20"/>
        </w:rPr>
        <w:t xml:space="preserve"> (value)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this.</w:t>
      </w:r>
      <w:r w:rsidRPr="007D189A">
        <w:rPr>
          <w:rFonts w:ascii="Consolas" w:eastAsia="Times New Roman" w:hAnsi="Consolas" w:cs="Courier New"/>
          <w:color w:val="005CC5"/>
          <w:sz w:val="20"/>
          <w:szCs w:val="20"/>
        </w:rPr>
        <w:t>$store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commit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'updateProfile'</w:t>
      </w:r>
      <w:r w:rsidRPr="007D189A">
        <w:rPr>
          <w:rFonts w:ascii="Consolas" w:eastAsia="Times New Roman" w:hAnsi="Consolas" w:cs="Courier New"/>
          <w:color w:val="24292E"/>
          <w:sz w:val="20"/>
          <w:szCs w:val="20"/>
        </w:rPr>
        <w:t>, value)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mutations: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updateProfile</w:t>
      </w:r>
      <w:r w:rsidRPr="007D189A">
        <w:rPr>
          <w:rFonts w:ascii="Consolas" w:eastAsia="Times New Roman" w:hAnsi="Consolas" w:cs="Courier New"/>
          <w:color w:val="24292E"/>
          <w:sz w:val="20"/>
          <w:szCs w:val="20"/>
        </w:rPr>
        <w:t xml:space="preserve"> (state, username)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state.</w:t>
      </w:r>
      <w:r w:rsidRPr="007D189A">
        <w:rPr>
          <w:rFonts w:ascii="Consolas" w:eastAsia="Times New Roman" w:hAnsi="Consolas" w:cs="Courier New"/>
          <w:color w:val="005CC5"/>
          <w:sz w:val="20"/>
          <w:szCs w:val="20"/>
        </w:rPr>
        <w:t>user</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username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username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9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Vue CLI?</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 CLI is a simple command line interface for scaffolding Vue.js projects. It will be helpful for rapid Vue.js development. You can install the npm package globally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npm install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g @vue/cli</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OR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yarn global add @vue/cli</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find the install version using </w:t>
      </w:r>
      <w:r w:rsidRPr="007D189A">
        <w:rPr>
          <w:rFonts w:ascii="Consolas" w:eastAsia="Times New Roman" w:hAnsi="Consolas" w:cs="Courier New"/>
          <w:color w:val="24292E"/>
          <w:sz w:val="20"/>
          <w:szCs w:val="20"/>
        </w:rPr>
        <w:t>vue --version</w:t>
      </w:r>
      <w:r w:rsidRPr="007D189A">
        <w:rPr>
          <w:rFonts w:ascii="Segoe UI" w:eastAsia="Times New Roman" w:hAnsi="Segoe UI" w:cs="Segoe UI"/>
          <w:color w:val="24292E"/>
          <w:sz w:val="24"/>
          <w:szCs w:val="24"/>
        </w:rPr>
        <w:t> command. </w:t>
      </w:r>
      <w:r w:rsidRPr="007D189A">
        <w:rPr>
          <w:rFonts w:ascii="Segoe UI" w:eastAsia="Times New Roman" w:hAnsi="Segoe UI" w:cs="Segoe UI"/>
          <w:b/>
          <w:bCs/>
          <w:color w:val="24292E"/>
          <w:sz w:val="24"/>
          <w:szCs w:val="24"/>
        </w:rPr>
        <w:t>Note:</w:t>
      </w:r>
      <w:r w:rsidRPr="007D189A">
        <w:rPr>
          <w:rFonts w:ascii="Segoe UI" w:eastAsia="Times New Roman" w:hAnsi="Segoe UI" w:cs="Segoe UI"/>
          <w:color w:val="24292E"/>
          <w:sz w:val="24"/>
          <w:szCs w:val="24"/>
        </w:rPr>
        <w:t> Vue CLI requires Node.js version 8.9 or above (8.11.0+ recommended).</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98"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features provided by Vue CLI?</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VueCLI provides below major features,</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Interactive project scaffolding via @vue/cli</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 rich collection of official plugins integrating the best tools in the frontend ecosystem.</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 full graphical user interface to create and manage Vue.js projects.</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Zero config rapid prototyping via combination of @vue/cli and @vue/cli-service-global</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 runtime dependency (@vue/cli-service) built on top of webpack and extensible via plugins</w:t>
      </w:r>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instant prototyping?</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Vue CLI, Instant prototyping is known as rapid prototyping with just a single *.vue file with the </w:t>
      </w:r>
      <w:r w:rsidRPr="007D189A">
        <w:rPr>
          <w:rFonts w:ascii="Consolas" w:eastAsia="Times New Roman" w:hAnsi="Consolas" w:cs="Courier New"/>
          <w:color w:val="24292E"/>
          <w:sz w:val="20"/>
          <w:szCs w:val="20"/>
        </w:rPr>
        <w:t>vue serve</w:t>
      </w:r>
      <w:r w:rsidRPr="007D189A">
        <w:rPr>
          <w:rFonts w:ascii="Segoe UI" w:eastAsia="Times New Roman" w:hAnsi="Segoe UI" w:cs="Segoe UI"/>
          <w:color w:val="24292E"/>
          <w:sz w:val="24"/>
          <w:szCs w:val="24"/>
        </w:rPr>
        <w:t>(similar to vue create) and </w:t>
      </w:r>
      <w:r w:rsidRPr="007D189A">
        <w:rPr>
          <w:rFonts w:ascii="Consolas" w:eastAsia="Times New Roman" w:hAnsi="Consolas" w:cs="Courier New"/>
          <w:color w:val="24292E"/>
          <w:sz w:val="20"/>
          <w:szCs w:val="20"/>
        </w:rPr>
        <w:t>vue build</w:t>
      </w:r>
      <w:r w:rsidRPr="007D189A">
        <w:rPr>
          <w:rFonts w:ascii="Segoe UI" w:eastAsia="Times New Roman" w:hAnsi="Segoe UI" w:cs="Segoe UI"/>
          <w:color w:val="24292E"/>
          <w:sz w:val="24"/>
          <w:szCs w:val="24"/>
        </w:rPr>
        <w:t> commands. But you need to install below global addon for this.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npm install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g @vue/cli</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service</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global</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or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yarn global add @vue/cli</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service</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global</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also provide entry component for </w:t>
      </w:r>
      <w:r w:rsidRPr="007D189A">
        <w:rPr>
          <w:rFonts w:ascii="Consolas" w:eastAsia="Times New Roman" w:hAnsi="Consolas" w:cs="Courier New"/>
          <w:color w:val="24292E"/>
          <w:sz w:val="20"/>
          <w:szCs w:val="20"/>
        </w:rPr>
        <w:t>vue serve</w:t>
      </w:r>
      <w:r w:rsidRPr="007D189A">
        <w:rPr>
          <w:rFonts w:ascii="Segoe UI" w:eastAsia="Times New Roman" w:hAnsi="Segoe UI" w:cs="Segoe UI"/>
          <w:color w:val="24292E"/>
          <w:sz w:val="24"/>
          <w:szCs w:val="24"/>
        </w:rPr>
        <w:t> and target file for </w:t>
      </w:r>
      <w:r w:rsidRPr="007D189A">
        <w:rPr>
          <w:rFonts w:ascii="Consolas" w:eastAsia="Times New Roman" w:hAnsi="Consolas" w:cs="Courier New"/>
          <w:color w:val="24292E"/>
          <w:sz w:val="20"/>
          <w:szCs w:val="20"/>
        </w:rPr>
        <w:t>vue build</w:t>
      </w:r>
      <w:r w:rsidRPr="007D189A">
        <w:rPr>
          <w:rFonts w:ascii="Segoe UI" w:eastAsia="Times New Roman" w:hAnsi="Segoe UI" w:cs="Segoe UI"/>
          <w:color w:val="24292E"/>
          <w:sz w:val="24"/>
          <w:szCs w:val="24"/>
        </w:rPr>
        <w:t> using below commands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vue serve </w:t>
      </w:r>
      <w:r w:rsidRPr="007D189A">
        <w:rPr>
          <w:rFonts w:ascii="Consolas" w:eastAsia="Times New Roman" w:hAnsi="Consolas" w:cs="Courier New"/>
          <w:color w:val="E36209"/>
          <w:sz w:val="20"/>
          <w:szCs w:val="20"/>
        </w:rPr>
        <w:t>MyComponent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vue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vue build </w:t>
      </w:r>
      <w:r w:rsidRPr="007D189A">
        <w:rPr>
          <w:rFonts w:ascii="Consolas" w:eastAsia="Times New Roman" w:hAnsi="Consolas" w:cs="Courier New"/>
          <w:color w:val="E36209"/>
          <w:sz w:val="20"/>
          <w:szCs w:val="20"/>
        </w:rPr>
        <w:t>MyComponent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vue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19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create project using vue CLI?</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create project using </w:t>
      </w:r>
      <w:r w:rsidRPr="007D189A">
        <w:rPr>
          <w:rFonts w:ascii="Consolas" w:eastAsia="Times New Roman" w:hAnsi="Consolas" w:cs="Courier New"/>
          <w:color w:val="24292E"/>
          <w:sz w:val="20"/>
          <w:szCs w:val="20"/>
        </w:rPr>
        <w:t>vue create</w:t>
      </w:r>
      <w:r w:rsidRPr="007D189A">
        <w:rPr>
          <w:rFonts w:ascii="Segoe UI" w:eastAsia="Times New Roman" w:hAnsi="Segoe UI" w:cs="Segoe UI"/>
          <w:color w:val="24292E"/>
          <w:sz w:val="24"/>
          <w:szCs w:val="24"/>
        </w:rPr>
        <w:t> command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vue create my</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app</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either choose the default preset or select "Manually select features" to pick the features you need.</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default preset prompt would be as below,</w:t>
      </w:r>
    </w:p>
    <w:p w:rsidR="007D189A" w:rsidRPr="007D189A" w:rsidRDefault="007D189A" w:rsidP="007D189A">
      <w:pPr>
        <w:shd w:val="clear" w:color="auto" w:fill="FFFFFF"/>
        <w:spacing w:after="0" w:afterAutospacing="1" w:line="240" w:lineRule="auto"/>
        <w:ind w:left="720"/>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extent cx="3808730" cy="4763135"/>
            <wp:effectExtent l="0" t="0" r="1270" b="0"/>
            <wp:docPr id="3" name="Picture 3" descr="https://github.com/sudheerj/vuejs-interview-questions/raw/master/images/cli-default-presets.png">
              <a:hlinkClick xmlns:a="http://schemas.openxmlformats.org/drawingml/2006/main" r:id="rId2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sudheerj/vuejs-interview-questions/raw/master/images/cli-default-presets.png">
                      <a:hlinkClick r:id="rId200" tgtFrame="&quot;_blank&quot;"/>
                    </pic:cNvPr>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3808730" cy="4763135"/>
                    </a:xfrm>
                    <a:prstGeom prst="rect">
                      <a:avLst/>
                    </a:prstGeom>
                    <a:noFill/>
                    <a:ln>
                      <a:noFill/>
                    </a:ln>
                  </pic:spPr>
                </pic:pic>
              </a:graphicData>
            </a:graphic>
          </wp:inline>
        </w:drawing>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and the manual select features would be as below,</w:t>
      </w:r>
    </w:p>
    <w:p w:rsidR="007D189A" w:rsidRPr="007D189A" w:rsidRDefault="007D189A" w:rsidP="007D189A">
      <w:pPr>
        <w:shd w:val="clear" w:color="auto" w:fill="FFFFFF"/>
        <w:spacing w:after="0" w:afterAutospacing="1" w:line="240" w:lineRule="auto"/>
        <w:ind w:left="720"/>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extent cx="3808730" cy="4763135"/>
            <wp:effectExtent l="0" t="0" r="1270" b="0"/>
            <wp:docPr id="2" name="Picture 2" descr="https://github.com/sudheerj/vuejs-interview-questions/raw/master/images/cli-manual-features.png">
              <a:hlinkClick xmlns:a="http://schemas.openxmlformats.org/drawingml/2006/main" r:id="rId2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sudheerj/vuejs-interview-questions/raw/master/images/cli-manual-features.png">
                      <a:hlinkClick r:id="rId202" tgtFrame="&quot;_blank&quot;"/>
                    </pic:cNvPr>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808730" cy="4763135"/>
                    </a:xfrm>
                    <a:prstGeom prst="rect">
                      <a:avLst/>
                    </a:prstGeom>
                    <a:noFill/>
                    <a:ln>
                      <a:noFill/>
                    </a:ln>
                  </pic:spPr>
                </pic:pic>
              </a:graphicData>
            </a:graphic>
          </wp:inline>
        </w:drawing>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04"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create project using GUI?</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also create and manage projects using a graphical interface with the </w:t>
      </w:r>
      <w:r w:rsidRPr="007D189A">
        <w:rPr>
          <w:rFonts w:ascii="Consolas" w:eastAsia="Times New Roman" w:hAnsi="Consolas" w:cs="Courier New"/>
          <w:color w:val="24292E"/>
          <w:sz w:val="20"/>
          <w:szCs w:val="20"/>
        </w:rPr>
        <w:t>vue ui</w:t>
      </w:r>
      <w:r w:rsidRPr="007D189A">
        <w:rPr>
          <w:rFonts w:ascii="Segoe UI" w:eastAsia="Times New Roman" w:hAnsi="Segoe UI" w:cs="Segoe UI"/>
          <w:color w:val="24292E"/>
          <w:sz w:val="24"/>
          <w:szCs w:val="24"/>
        </w:rPr>
        <w:t> command. Once you apply this command, it opens a browser window with a GUI that guides you through the project creation process.</w:t>
      </w:r>
    </w:p>
    <w:p w:rsidR="007D189A" w:rsidRPr="007D189A" w:rsidRDefault="007D189A" w:rsidP="007D189A">
      <w:pPr>
        <w:shd w:val="clear" w:color="auto" w:fill="FFFFFF"/>
        <w:spacing w:after="0" w:afterAutospacing="1" w:line="240" w:lineRule="auto"/>
        <w:ind w:left="720"/>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extent cx="3808730" cy="4763135"/>
            <wp:effectExtent l="0" t="0" r="1270" b="0"/>
            <wp:docPr id="1" name="Picture 1" descr="https://github.com/sudheerj/vuejs-interview-questions/raw/master/images/cli-gui.png">
              <a:hlinkClick xmlns:a="http://schemas.openxmlformats.org/drawingml/2006/main" r:id="rId2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sudheerj/vuejs-interview-questions/raw/master/images/cli-gui.png">
                      <a:hlinkClick r:id="rId205" tgtFrame="&quot;_blank&quot;"/>
                    </pic:cNvPr>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3808730" cy="4763135"/>
                    </a:xfrm>
                    <a:prstGeom prst="rect">
                      <a:avLst/>
                    </a:prstGeom>
                    <a:noFill/>
                    <a:ln>
                      <a:noFill/>
                    </a:ln>
                  </pic:spPr>
                </pic:pic>
              </a:graphicData>
            </a:graphic>
          </wp:inline>
        </w:drawing>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0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plugins in vue CLI?</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 CLI uses a plugin-based architecture where each plugin can modify the internal webpack configuration and inject commands to </w:t>
      </w:r>
      <w:r w:rsidRPr="007D189A">
        <w:rPr>
          <w:rFonts w:ascii="Consolas" w:eastAsia="Times New Roman" w:hAnsi="Consolas" w:cs="Courier New"/>
          <w:color w:val="24292E"/>
          <w:sz w:val="20"/>
          <w:szCs w:val="20"/>
        </w:rPr>
        <w:t>vue-cli-service</w:t>
      </w:r>
      <w:r w:rsidRPr="007D189A">
        <w:rPr>
          <w:rFonts w:ascii="Segoe UI" w:eastAsia="Times New Roman" w:hAnsi="Segoe UI" w:cs="Segoe UI"/>
          <w:color w:val="24292E"/>
          <w:sz w:val="24"/>
          <w:szCs w:val="24"/>
        </w:rPr>
        <w:t>. i.e, Each feature is implemented as a plugin. This architecture makes Vue CLI flexible and extensible.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08"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install plugins in an existing Vue CLI project?</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install a plugin into an already created project with the </w:t>
      </w:r>
      <w:r w:rsidRPr="007D189A">
        <w:rPr>
          <w:rFonts w:ascii="Consolas" w:eastAsia="Times New Roman" w:hAnsi="Consolas" w:cs="Courier New"/>
          <w:color w:val="24292E"/>
          <w:sz w:val="20"/>
          <w:szCs w:val="20"/>
        </w:rPr>
        <w:t>vue add</w:t>
      </w:r>
      <w:r w:rsidRPr="007D189A">
        <w:rPr>
          <w:rFonts w:ascii="Segoe UI" w:eastAsia="Times New Roman" w:hAnsi="Segoe UI" w:cs="Segoe UI"/>
          <w:color w:val="24292E"/>
          <w:sz w:val="24"/>
          <w:szCs w:val="24"/>
        </w:rPr>
        <w:t> command.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vue add @vue/</w:t>
      </w:r>
      <w:r w:rsidRPr="007D189A">
        <w:rPr>
          <w:rFonts w:ascii="Consolas" w:eastAsia="Times New Roman" w:hAnsi="Consolas" w:cs="Courier New"/>
          <w:color w:val="6F42C1"/>
          <w:sz w:val="20"/>
          <w:szCs w:val="20"/>
        </w:rPr>
        <w:t>eslint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OR</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vue add @vue/cli</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plugin</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eslint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also add options for plugin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vue add @vue/eslint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config airbnb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lintOn save</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If a plugin is already installed, you can skip the installation and only invoke its generator with the </w:t>
      </w:r>
      <w:r w:rsidRPr="007D189A">
        <w:rPr>
          <w:rFonts w:ascii="Consolas" w:eastAsia="Times New Roman" w:hAnsi="Consolas" w:cs="Courier New"/>
          <w:color w:val="24292E"/>
          <w:sz w:val="20"/>
          <w:szCs w:val="20"/>
        </w:rPr>
        <w:t>vue invoke</w:t>
      </w:r>
      <w:r w:rsidRPr="007D189A">
        <w:rPr>
          <w:rFonts w:ascii="Segoe UI" w:eastAsia="Times New Roman" w:hAnsi="Segoe UI" w:cs="Segoe UI"/>
          <w:color w:val="24292E"/>
          <w:sz w:val="24"/>
          <w:szCs w:val="24"/>
        </w:rPr>
        <w:t> command.</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0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to access local plugins in a project?</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If you need access to the plugin API in your project without creating a full plugin, you can use the </w:t>
      </w:r>
      <w:r w:rsidRPr="007D189A">
        <w:rPr>
          <w:rFonts w:ascii="Consolas" w:eastAsia="Times New Roman" w:hAnsi="Consolas" w:cs="Courier New"/>
          <w:color w:val="24292E"/>
          <w:sz w:val="20"/>
          <w:szCs w:val="20"/>
        </w:rPr>
        <w:t>vuePlugins.service</w:t>
      </w:r>
      <w:r w:rsidRPr="007D189A">
        <w:rPr>
          <w:rFonts w:ascii="Segoe UI" w:eastAsia="Times New Roman" w:hAnsi="Segoe UI" w:cs="Segoe UI"/>
          <w:color w:val="24292E"/>
          <w:sz w:val="24"/>
          <w:szCs w:val="24"/>
        </w:rPr>
        <w:t> option in your package.json file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"vuePlugins"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"service"</w:t>
      </w:r>
      <w:r w:rsidRPr="007D189A">
        <w:rPr>
          <w:rFonts w:ascii="Consolas" w:eastAsia="Times New Roman" w:hAnsi="Consolas" w:cs="Courier New"/>
          <w:color w:val="24292E"/>
          <w:sz w:val="20"/>
          <w:szCs w:val="20"/>
        </w:rPr>
        <w:t>: [</w:t>
      </w:r>
      <w:r w:rsidRPr="007D189A">
        <w:rPr>
          <w:rFonts w:ascii="Consolas" w:eastAsia="Times New Roman" w:hAnsi="Consolas" w:cs="Courier New"/>
          <w:color w:val="032F62"/>
          <w:sz w:val="20"/>
          <w:szCs w:val="20"/>
        </w:rPr>
        <w:t>"my-service.js"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1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create UI plugins kind of behavior?</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also add files that will behave like UI plugins with the </w:t>
      </w:r>
      <w:r w:rsidRPr="007D189A">
        <w:rPr>
          <w:rFonts w:ascii="Consolas" w:eastAsia="Times New Roman" w:hAnsi="Consolas" w:cs="Courier New"/>
          <w:color w:val="24292E"/>
          <w:sz w:val="20"/>
          <w:szCs w:val="20"/>
        </w:rPr>
        <w:t>vuePlugins.ui</w:t>
      </w:r>
      <w:r w:rsidRPr="007D189A">
        <w:rPr>
          <w:rFonts w:ascii="Segoe UI" w:eastAsia="Times New Roman" w:hAnsi="Segoe UI" w:cs="Segoe UI"/>
          <w:color w:val="24292E"/>
          <w:sz w:val="24"/>
          <w:szCs w:val="24"/>
        </w:rPr>
        <w:t> option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"vuePlugins"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"ui"</w:t>
      </w:r>
      <w:r w:rsidRPr="007D189A">
        <w:rPr>
          <w:rFonts w:ascii="Consolas" w:eastAsia="Times New Roman" w:hAnsi="Consolas" w:cs="Courier New"/>
          <w:color w:val="24292E"/>
          <w:sz w:val="20"/>
          <w:szCs w:val="20"/>
        </w:rPr>
        <w:t>: [</w:t>
      </w:r>
      <w:r w:rsidRPr="007D189A">
        <w:rPr>
          <w:rFonts w:ascii="Consolas" w:eastAsia="Times New Roman" w:hAnsi="Consolas" w:cs="Courier New"/>
          <w:color w:val="032F62"/>
          <w:sz w:val="20"/>
          <w:szCs w:val="20"/>
        </w:rPr>
        <w:t>"my-ui.js"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11"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presets?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 Vue CLI preset is a JSON object that contains pre-defined options and plugins for creating a new project without interactive prompts to select them. During project creation(using vue create), the presets will be saved in a </w:t>
      </w:r>
      <w:r w:rsidRPr="007D189A">
        <w:rPr>
          <w:rFonts w:ascii="Consolas" w:eastAsia="Times New Roman" w:hAnsi="Consolas" w:cs="Courier New"/>
          <w:color w:val="24292E"/>
          <w:sz w:val="20"/>
          <w:szCs w:val="20"/>
        </w:rPr>
        <w:t>~/.vuerc</w:t>
      </w:r>
      <w:r w:rsidRPr="007D189A">
        <w:rPr>
          <w:rFonts w:ascii="Segoe UI" w:eastAsia="Times New Roman" w:hAnsi="Segoe UI" w:cs="Segoe UI"/>
          <w:color w:val="24292E"/>
          <w:sz w:val="24"/>
          <w:szCs w:val="24"/>
        </w:rPr>
        <w:t> which can modified at any time.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the generated JSON object(or preset) would be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"useConfigFiles"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true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"router"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true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"vuex"</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true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"cssPreprocessor"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"sass"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"plugins"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"@vue/cli-plugin-babel"</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"@vue/cli-plugin-eslint"</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"config"</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"airbnb"</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"lintOn"</w:t>
      </w:r>
      <w:r w:rsidRPr="007D189A">
        <w:rPr>
          <w:rFonts w:ascii="Consolas" w:eastAsia="Times New Roman" w:hAnsi="Consolas" w:cs="Courier New"/>
          <w:color w:val="24292E"/>
          <w:sz w:val="20"/>
          <w:szCs w:val="20"/>
        </w:rPr>
        <w:t>: [</w:t>
      </w:r>
      <w:r w:rsidRPr="007D189A">
        <w:rPr>
          <w:rFonts w:ascii="Consolas" w:eastAsia="Times New Roman" w:hAnsi="Consolas" w:cs="Courier New"/>
          <w:color w:val="032F62"/>
          <w:sz w:val="20"/>
          <w:szCs w:val="20"/>
        </w:rPr>
        <w:t>"save"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"commit"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12"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versioning behavior in preset plugins?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explicitly specify versions of the plugins being used.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"plugins"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"@vue/cli-plugin-eslint"</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"version"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"^3.0.0"</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 other options for this plugin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official plugins, the CLI will automatically use the latest version available in the registry</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13"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allow plugin prompts?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Each plugin can inject its own prompts during the project creation process irrespective of preset declarations using </w:t>
      </w:r>
      <w:r w:rsidRPr="007D189A">
        <w:rPr>
          <w:rFonts w:ascii="Segoe UI" w:eastAsia="Times New Roman" w:hAnsi="Segoe UI" w:cs="Segoe UI"/>
          <w:b/>
          <w:bCs/>
          <w:color w:val="24292E"/>
          <w:sz w:val="24"/>
          <w:szCs w:val="24"/>
        </w:rPr>
        <w:t>prompts: true</w:t>
      </w:r>
      <w:r w:rsidRPr="007D189A">
        <w:rPr>
          <w:rFonts w:ascii="Segoe UI" w:eastAsia="Times New Roman" w:hAnsi="Segoe UI" w:cs="Segoe UI"/>
          <w:color w:val="24292E"/>
          <w:sz w:val="24"/>
          <w:szCs w:val="24"/>
        </w:rPr>
        <w:t> setting</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user can pick their own ESLint config using the below configuration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"plugins"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"@vue/cli-plugin-eslint"</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let the users pick their own ESLint config</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"prompts"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true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14"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remote presets?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share a preset with other developers by publishing it in a git repo. The repo can be published in either github, GitLab or BitBucket. The repo will contain below files,</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preset.json:</w:t>
      </w:r>
      <w:r w:rsidRPr="007D189A">
        <w:rPr>
          <w:rFonts w:ascii="Segoe UI" w:eastAsia="Times New Roman" w:hAnsi="Segoe UI" w:cs="Segoe UI"/>
          <w:color w:val="24292E"/>
          <w:sz w:val="24"/>
          <w:szCs w:val="24"/>
        </w:rPr>
        <w:t> The main file containing the preset data and it is required.</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generator.js:</w:t>
      </w:r>
      <w:r w:rsidRPr="007D189A">
        <w:rPr>
          <w:rFonts w:ascii="Segoe UI" w:eastAsia="Times New Roman" w:hAnsi="Segoe UI" w:cs="Segoe UI"/>
          <w:color w:val="24292E"/>
          <w:sz w:val="24"/>
          <w:szCs w:val="24"/>
        </w:rPr>
        <w:t> A generator that can inject or modify files in the project.</w:t>
      </w:r>
    </w:p>
    <w:p w:rsidR="007D189A" w:rsidRPr="007D189A" w:rsidRDefault="007D189A" w:rsidP="007D189A">
      <w:pPr>
        <w:numPr>
          <w:ilvl w:val="1"/>
          <w:numId w:val="14"/>
        </w:numPr>
        <w:shd w:val="clear" w:color="auto" w:fill="FFFFFF"/>
        <w:spacing w:after="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prompts.js:</w:t>
      </w:r>
      <w:r w:rsidRPr="007D189A">
        <w:rPr>
          <w:rFonts w:ascii="Segoe UI" w:eastAsia="Times New Roman" w:hAnsi="Segoe UI" w:cs="Segoe UI"/>
          <w:color w:val="24292E"/>
          <w:sz w:val="24"/>
          <w:szCs w:val="24"/>
        </w:rPr>
        <w:t> A prompts file that can collect options for the generator. You can apply </w:t>
      </w:r>
      <w:r w:rsidRPr="007D189A">
        <w:rPr>
          <w:rFonts w:ascii="Consolas" w:eastAsia="Times New Roman" w:hAnsi="Consolas" w:cs="Courier New"/>
          <w:color w:val="24292E"/>
          <w:sz w:val="20"/>
          <w:szCs w:val="20"/>
        </w:rPr>
        <w:t>--preset</w:t>
      </w:r>
      <w:r w:rsidRPr="007D189A">
        <w:rPr>
          <w:rFonts w:ascii="Segoe UI" w:eastAsia="Times New Roman" w:hAnsi="Segoe UI" w:cs="Segoe UI"/>
          <w:color w:val="24292E"/>
          <w:sz w:val="24"/>
          <w:szCs w:val="24"/>
        </w:rPr>
        <w:t> option to use remote presets while creating the project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use preset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GitHub</w:t>
      </w:r>
      <w:r w:rsidRPr="007D189A">
        <w:rPr>
          <w:rFonts w:ascii="Consolas" w:eastAsia="Times New Roman" w:hAnsi="Consolas" w:cs="Courier New"/>
          <w:color w:val="24292E"/>
          <w:sz w:val="20"/>
          <w:szCs w:val="20"/>
        </w:rPr>
        <w:t xml:space="preserve"> repo</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vue create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preset username/repo my</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project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15"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Can I use local presets?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Yes, Vue CLI will load local presets if the value for the --preset option is a relative or absolute file path, or ends with .json. i.e, You can work with local presets directly. These local presets avoids repeatedly pushing the preset to a remote repo to test.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Directory contains preset.json file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vue create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preset ./</w:t>
      </w:r>
      <w:r w:rsidRPr="007D189A">
        <w:rPr>
          <w:rFonts w:ascii="Consolas" w:eastAsia="Times New Roman" w:hAnsi="Consolas" w:cs="Courier New"/>
          <w:color w:val="005CC5"/>
          <w:sz w:val="20"/>
          <w:szCs w:val="20"/>
        </w:rPr>
        <w:t>my-</w:t>
      </w:r>
      <w:r w:rsidRPr="007D189A">
        <w:rPr>
          <w:rFonts w:ascii="Consolas" w:eastAsia="Times New Roman" w:hAnsi="Consolas" w:cs="Courier New"/>
          <w:color w:val="24292E"/>
          <w:sz w:val="20"/>
          <w:szCs w:val="20"/>
        </w:rPr>
        <w:t>preset my</w:t>
      </w:r>
      <w:r w:rsidRPr="007D189A">
        <w:rPr>
          <w:rFonts w:ascii="Consolas" w:eastAsia="Times New Roman" w:hAnsi="Consolas" w:cs="Courier New"/>
          <w:color w:val="005CC5"/>
          <w:sz w:val="20"/>
          <w:szCs w:val="20"/>
        </w:rPr>
        <w:t>-</w:t>
      </w:r>
      <w:r w:rsidRPr="007D189A">
        <w:rPr>
          <w:rFonts w:ascii="Consolas" w:eastAsia="Times New Roman" w:hAnsi="Consolas" w:cs="Courier New"/>
          <w:color w:val="6F42C1"/>
          <w:sz w:val="20"/>
          <w:szCs w:val="20"/>
        </w:rPr>
        <w:t>project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OR</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vue create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preset my</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preset.</w:t>
      </w:r>
      <w:r w:rsidRPr="007D189A">
        <w:rPr>
          <w:rFonts w:ascii="Consolas" w:eastAsia="Times New Roman" w:hAnsi="Consolas" w:cs="Courier New"/>
          <w:color w:val="005CC5"/>
          <w:sz w:val="20"/>
          <w:szCs w:val="20"/>
        </w:rPr>
        <w:t>json</w:t>
      </w:r>
      <w:r w:rsidRPr="007D189A">
        <w:rPr>
          <w:rFonts w:ascii="Consolas" w:eastAsia="Times New Roman" w:hAnsi="Consolas" w:cs="Courier New"/>
          <w:color w:val="24292E"/>
          <w:sz w:val="20"/>
          <w:szCs w:val="20"/>
        </w:rPr>
        <w:t xml:space="preserve"> my</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project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16"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purpose of browserslist option?</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w:t>
      </w:r>
      <w:r w:rsidRPr="007D189A">
        <w:rPr>
          <w:rFonts w:ascii="Consolas" w:eastAsia="Times New Roman" w:hAnsi="Consolas" w:cs="Courier New"/>
          <w:color w:val="24292E"/>
          <w:sz w:val="20"/>
          <w:szCs w:val="20"/>
        </w:rPr>
        <w:t>browserslist</w:t>
      </w:r>
      <w:r w:rsidRPr="007D189A">
        <w:rPr>
          <w:rFonts w:ascii="Segoe UI" w:eastAsia="Times New Roman" w:hAnsi="Segoe UI" w:cs="Segoe UI"/>
          <w:color w:val="24292E"/>
          <w:sz w:val="24"/>
          <w:szCs w:val="24"/>
        </w:rPr>
        <w:t> option is available in package.json file in order to specify a range of browsers the project is supported. This value is going to be used by babel and autoprefixer to transpile javascript features and applying vendor prefixes.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you can declare it as follows,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32F62"/>
          <w:sz w:val="20"/>
          <w:szCs w:val="20"/>
        </w:rPr>
        <w:t>"browserslist"</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"last 1 version"</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"&gt; 1%"</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"IE 10"</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1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find VueJS version using API?</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community plugins and components might need different strategies for different versions. In this case, you can use </w:t>
      </w:r>
      <w:r w:rsidRPr="007D189A">
        <w:rPr>
          <w:rFonts w:ascii="Segoe UI" w:eastAsia="Times New Roman" w:hAnsi="Segoe UI" w:cs="Segoe UI"/>
          <w:b/>
          <w:bCs/>
          <w:color w:val="24292E"/>
          <w:sz w:val="24"/>
          <w:szCs w:val="24"/>
        </w:rPr>
        <w:t>Vue.version</w:t>
      </w:r>
      <w:r w:rsidRPr="007D189A">
        <w:rPr>
          <w:rFonts w:ascii="Segoe UI" w:eastAsia="Times New Roman" w:hAnsi="Segoe UI" w:cs="Segoe UI"/>
          <w:color w:val="24292E"/>
          <w:sz w:val="24"/>
          <w:szCs w:val="24"/>
        </w:rPr>
        <w:t> which provides installed version of Vue as a string.</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you can implement different logic based on different versions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let</w:t>
      </w:r>
      <w:r w:rsidRPr="007D189A">
        <w:rPr>
          <w:rFonts w:ascii="Consolas" w:eastAsia="Times New Roman" w:hAnsi="Consolas" w:cs="Courier New"/>
          <w:color w:val="24292E"/>
          <w:sz w:val="20"/>
          <w:szCs w:val="20"/>
        </w:rPr>
        <w:t xml:space="preserve"> version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Number</w:t>
      </w:r>
      <w:r w:rsidRPr="007D189A">
        <w:rPr>
          <w:rFonts w:ascii="Consolas" w:eastAsia="Times New Roman" w:hAnsi="Consolas" w:cs="Courier New"/>
          <w:color w:val="24292E"/>
          <w:sz w:val="20"/>
          <w:szCs w:val="20"/>
        </w:rPr>
        <w:t>(</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version</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split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0</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if</w:t>
      </w:r>
      <w:r w:rsidRPr="007D189A">
        <w:rPr>
          <w:rFonts w:ascii="Consolas" w:eastAsia="Times New Roman" w:hAnsi="Consolas" w:cs="Courier New"/>
          <w:color w:val="24292E"/>
          <w:sz w:val="20"/>
          <w:szCs w:val="20"/>
        </w:rPr>
        <w:t xml:space="preserve"> (version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2</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Vue v2.x.x</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else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if</w:t>
      </w:r>
      <w:r w:rsidRPr="007D189A">
        <w:rPr>
          <w:rFonts w:ascii="Consolas" w:eastAsia="Times New Roman" w:hAnsi="Consolas" w:cs="Courier New"/>
          <w:color w:val="24292E"/>
          <w:sz w:val="20"/>
          <w:szCs w:val="20"/>
        </w:rPr>
        <w:t xml:space="preserve"> (version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1</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Vue v1.x.x</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else</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Unsupported versions of Vue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18"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create reactive objects?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From 2.6 version onwards, you can create reactive objects with Vue.observable() global API.</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reactiveState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observable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count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0</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These observable objects can be used directly in computed properties and render functions.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Demo</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render</w:t>
      </w:r>
      <w:r w:rsidRPr="007D189A">
        <w:rPr>
          <w:rFonts w:ascii="Consolas" w:eastAsia="Times New Roman" w:hAnsi="Consolas" w:cs="Courier New"/>
          <w:color w:val="24292E"/>
          <w:sz w:val="20"/>
          <w:szCs w:val="20"/>
        </w:rPr>
        <w:t>(h)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h(</w:t>
      </w:r>
      <w:r w:rsidRPr="007D189A">
        <w:rPr>
          <w:rFonts w:ascii="Consolas" w:eastAsia="Times New Roman" w:hAnsi="Consolas" w:cs="Courier New"/>
          <w:color w:val="032F62"/>
          <w:sz w:val="20"/>
          <w:szCs w:val="20"/>
        </w:rPr>
        <w:t>'button'</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on</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6F42C1"/>
          <w:sz w:val="20"/>
          <w:szCs w:val="20"/>
        </w:rPr>
        <w:t>click</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 reactiveState.</w:t>
      </w:r>
      <w:r w:rsidRPr="007D189A">
        <w:rPr>
          <w:rFonts w:ascii="Consolas" w:eastAsia="Times New Roman" w:hAnsi="Consolas" w:cs="Courier New"/>
          <w:color w:val="005CC5"/>
          <w:sz w:val="20"/>
          <w:szCs w:val="20"/>
        </w:rPr>
        <w:t>count++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32F62"/>
          <w:sz w:val="20"/>
          <w:szCs w:val="20"/>
        </w:rPr>
        <w:t xml:space="preserve">`count is: </w:t>
      </w:r>
      <w:r w:rsidRPr="007D189A">
        <w:rPr>
          <w:rFonts w:ascii="Consolas" w:eastAsia="Times New Roman" w:hAnsi="Consolas" w:cs="Courier New"/>
          <w:color w:val="24292E"/>
          <w:sz w:val="20"/>
          <w:szCs w:val="20"/>
        </w:rPr>
        <w:t>${state.</w:t>
      </w:r>
      <w:r w:rsidRPr="007D189A">
        <w:rPr>
          <w:rFonts w:ascii="Consolas" w:eastAsia="Times New Roman" w:hAnsi="Consolas" w:cs="Courier New"/>
          <w:color w:val="005CC5"/>
          <w:sz w:val="20"/>
          <w:szCs w:val="20"/>
        </w:rPr>
        <w:t>count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1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purpose new slot directive?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Vue 2.6 version, the new slot syntax is provided using v-slot directive which aligns syntax with Vue 3.0. This is going to be replacement for old slot syntax.</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comparison for old and new slot syntax:</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old </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user</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slot=</w:t>
      </w:r>
      <w:r w:rsidRPr="007D189A">
        <w:rPr>
          <w:rFonts w:ascii="Consolas" w:eastAsia="Times New Roman" w:hAnsi="Consolas" w:cs="Courier New"/>
          <w:color w:val="032F62"/>
          <w:sz w:val="20"/>
          <w:szCs w:val="20"/>
        </w:rPr>
        <w:t>"header"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slot-scope=</w:t>
      </w:r>
      <w:r w:rsidRPr="007D189A">
        <w:rPr>
          <w:rFonts w:ascii="Consolas" w:eastAsia="Times New Roman" w:hAnsi="Consolas" w:cs="Courier New"/>
          <w:color w:val="032F62"/>
          <w:sz w:val="20"/>
          <w:szCs w:val="20"/>
        </w:rPr>
        <w:t>"{ msg }"</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text slot: {{ msg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user</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user</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24292E"/>
          <w:sz w:val="20"/>
          <w:szCs w:val="20"/>
        </w:rPr>
        <w:t xml:space="preserve"> v-slot:header</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 msg }"</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text slot: {{ msg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user</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2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use of compile method?</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VueJS provides compile method which is used to compile a template string into a render function. This method is only available in the full build.</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you can compile template message: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var</w:t>
      </w:r>
      <w:r w:rsidRPr="007D189A">
        <w:rPr>
          <w:rFonts w:ascii="Consolas" w:eastAsia="Times New Roman" w:hAnsi="Consolas" w:cs="Courier New"/>
          <w:color w:val="24292E"/>
          <w:sz w:val="20"/>
          <w:szCs w:val="20"/>
        </w:rPr>
        <w:t xml:space="preserve"> result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compile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'&lt;div&gt;&lt;span&gt;{{ msg }}&lt;/span&gt;&lt;/div&gt;'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data</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msg</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'Welcome to Vue world'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render</w:t>
      </w:r>
      <w:r w:rsidRPr="007D189A">
        <w:rPr>
          <w:rFonts w:ascii="Consolas" w:eastAsia="Times New Roman" w:hAnsi="Consolas" w:cs="Courier New"/>
          <w:color w:val="24292E"/>
          <w:sz w:val="20"/>
          <w:szCs w:val="20"/>
        </w:rPr>
        <w:t>: result.</w:t>
      </w:r>
      <w:r w:rsidRPr="007D189A">
        <w:rPr>
          <w:rFonts w:ascii="Consolas" w:eastAsia="Times New Roman" w:hAnsi="Consolas" w:cs="Courier New"/>
          <w:color w:val="005CC5"/>
          <w:sz w:val="20"/>
          <w:szCs w:val="20"/>
        </w:rPr>
        <w:t>render</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staticRenderFns</w:t>
      </w:r>
      <w:r w:rsidRPr="007D189A">
        <w:rPr>
          <w:rFonts w:ascii="Consolas" w:eastAsia="Times New Roman" w:hAnsi="Consolas" w:cs="Courier New"/>
          <w:color w:val="24292E"/>
          <w:sz w:val="20"/>
          <w:szCs w:val="20"/>
        </w:rPr>
        <w:t>: result.</w:t>
      </w:r>
      <w:r w:rsidRPr="007D189A">
        <w:rPr>
          <w:rFonts w:ascii="Consolas" w:eastAsia="Times New Roman" w:hAnsi="Consolas" w:cs="Courier New"/>
          <w:color w:val="005CC5"/>
          <w:sz w:val="20"/>
          <w:szCs w:val="20"/>
        </w:rPr>
        <w:t>staticRenderFns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21"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does nextTick do in VueJS?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nextTick method is just a comfortable way to execute a function after the data has been set, and the DOM has been updated. As an example, the usage is going to be similar to setTimeout: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modify data</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vm.</w:t>
      </w:r>
      <w:r w:rsidRPr="007D189A">
        <w:rPr>
          <w:rFonts w:ascii="Consolas" w:eastAsia="Times New Roman" w:hAnsi="Consolas" w:cs="Courier New"/>
          <w:color w:val="005CC5"/>
          <w:sz w:val="20"/>
          <w:szCs w:val="20"/>
        </w:rPr>
        <w:t>msg</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'Welcome to Vue'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DOM not updated yet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nextTick</w:t>
      </w:r>
      <w:r w:rsidRPr="007D189A">
        <w:rPr>
          <w:rFonts w:ascii="Consolas" w:eastAsia="Times New Roman" w:hAnsi="Consolas" w:cs="Courier New"/>
          <w:color w:val="24292E"/>
          <w:sz w:val="20"/>
          <w:szCs w:val="20"/>
        </w:rPr>
        <w:t>(</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DOM updated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usage as a promise (2.1.0+)</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nextTick</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then</w:t>
      </w:r>
      <w:r w:rsidRPr="007D189A">
        <w:rPr>
          <w:rFonts w:ascii="Consolas" w:eastAsia="Times New Roman" w:hAnsi="Consolas" w:cs="Courier New"/>
          <w:color w:val="24292E"/>
          <w:sz w:val="20"/>
          <w:szCs w:val="20"/>
        </w:rPr>
        <w:t>(</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DOM updated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22"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async error handling?</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From 2.6 version onwards, Vue's built-in error handling mechanism can capture errors inside v-on handlers. Also,if any of your lifecycle hooks or event handlers performs asynchronous operations, you can now return a Promise from the function so that any uncaught errors from that Promise chain are also sent to your error handlers.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take an example of mounted lifecycle hook,</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export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default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async</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mounted</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if an async error is thrown here, it now will get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caught by errorCaptured and Vue.config.errorHandler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this.</w:t>
      </w:r>
      <w:r w:rsidRPr="007D189A">
        <w:rPr>
          <w:rFonts w:ascii="Consolas" w:eastAsia="Times New Roman" w:hAnsi="Consolas" w:cs="Courier New"/>
          <w:color w:val="005CC5"/>
          <w:sz w:val="20"/>
          <w:szCs w:val="20"/>
        </w:rPr>
        <w:t>todos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await</w:t>
      </w:r>
      <w:r w:rsidRPr="007D189A">
        <w:rPr>
          <w:rFonts w:ascii="Consolas" w:eastAsia="Times New Roman" w:hAnsi="Consolas" w:cs="Courier New"/>
          <w:color w:val="24292E"/>
          <w:sz w:val="20"/>
          <w:szCs w:val="20"/>
        </w:rPr>
        <w:t xml:space="preserve"> api.</w:t>
      </w:r>
      <w:r w:rsidRPr="007D189A">
        <w:rPr>
          <w:rFonts w:ascii="Consolas" w:eastAsia="Times New Roman" w:hAnsi="Consolas" w:cs="Courier New"/>
          <w:color w:val="6F42C1"/>
          <w:sz w:val="20"/>
          <w:szCs w:val="20"/>
        </w:rPr>
        <w:t>getTodos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23"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Dynamic Directive Arguments?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 Vue 2.6 release onwards, Directive arguments can now accept dynamic JavaScript expressions. i.e, the specific argument that we want to use is only known at runtime.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assign dynamic key and event directives for a div element,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div v-bind:[key]</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"value"</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v-on:[event]</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"handler"</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24"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drawbacks of dynamic directive arguments?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Apart from the benefits of dynamic directives arguments, it brings two drawbacks or considerations on the usage</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Constraints on expressions:</w:t>
      </w:r>
      <w:r w:rsidRPr="007D189A">
        <w:rPr>
          <w:rFonts w:ascii="Segoe UI" w:eastAsia="Times New Roman" w:hAnsi="Segoe UI" w:cs="Segoe UI"/>
          <w:color w:val="24292E"/>
          <w:sz w:val="24"/>
          <w:szCs w:val="24"/>
        </w:rPr>
        <w:t> When you perform complex JavaScript expressions, make sure that html attribute names cannot contain spaces and quotes. The below expression doesn't work as expected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 xml:space="preserve">div :[key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'unique'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"value"</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Autospacing="1" w:after="0" w:afterAutospacing="1" w:line="240" w:lineRule="auto"/>
        <w:ind w:left="144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Instead you may need to use string template syntax</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div :[</w:t>
      </w:r>
      <w:r w:rsidRPr="007D189A">
        <w:rPr>
          <w:rFonts w:ascii="Consolas" w:eastAsia="Times New Roman" w:hAnsi="Consolas" w:cs="Courier New"/>
          <w:color w:val="032F62"/>
          <w:sz w:val="20"/>
          <w:szCs w:val="20"/>
        </w:rPr>
        <w:t>`</w:t>
      </w:r>
      <w:r w:rsidRPr="007D189A">
        <w:rPr>
          <w:rFonts w:ascii="Consolas" w:eastAsia="Times New Roman" w:hAnsi="Consolas" w:cs="Courier New"/>
          <w:color w:val="24292E"/>
          <w:sz w:val="20"/>
          <w:szCs w:val="20"/>
        </w:rPr>
        <w:t>${key}</w:t>
      </w:r>
      <w:r w:rsidRPr="007D189A">
        <w:rPr>
          <w:rFonts w:ascii="Consolas" w:eastAsia="Times New Roman" w:hAnsi="Consolas" w:cs="Courier New"/>
          <w:color w:val="032F62"/>
          <w:sz w:val="20"/>
          <w:szCs w:val="20"/>
        </w:rPr>
        <w:t>unique`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"value"</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Custom Directives:</w:t>
      </w:r>
      <w:r w:rsidRPr="007D189A">
        <w:rPr>
          <w:rFonts w:ascii="Segoe UI" w:eastAsia="Times New Roman" w:hAnsi="Segoe UI" w:cs="Segoe UI"/>
          <w:color w:val="24292E"/>
          <w:sz w:val="24"/>
          <w:szCs w:val="24"/>
        </w:rPr>
        <w:t> The custom directive implementations need to have potential argument changes in addition to value changes.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25"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special handling for null values in dynamic directive arguments?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Dynamic argument values are expected to be strings but it allows </w:t>
      </w:r>
      <w:r w:rsidRPr="007D189A">
        <w:rPr>
          <w:rFonts w:ascii="Consolas" w:eastAsia="Times New Roman" w:hAnsi="Consolas" w:cs="Courier New"/>
          <w:color w:val="24292E"/>
          <w:sz w:val="20"/>
          <w:szCs w:val="20"/>
        </w:rPr>
        <w:t>null</w:t>
      </w:r>
      <w:r w:rsidRPr="007D189A">
        <w:rPr>
          <w:rFonts w:ascii="Segoe UI" w:eastAsia="Times New Roman" w:hAnsi="Segoe UI" w:cs="Segoe UI"/>
          <w:color w:val="24292E"/>
          <w:sz w:val="24"/>
          <w:szCs w:val="24"/>
        </w:rPr>
        <w:t> as a special value that explicitly indicates that the binding should be removed. Other types will be treated as mistakes and will trigger a warning. So null value can be applied for v-bind and v-on.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26"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Can I use dynamic directive null value for slots?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 It can be applied only for v-bind and v-on but not v-slot. This is because v-slot is not a binding and cannot be removed.</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2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Vue I18n plugin?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 I18n is an internationalization plugin of Vue.js. It easily integrates some localization features to your Vue.js Application.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simple usage with in html would be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script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src=</w:t>
      </w:r>
      <w:r w:rsidRPr="007D189A">
        <w:rPr>
          <w:rFonts w:ascii="Consolas" w:eastAsia="Times New Roman" w:hAnsi="Consolas" w:cs="Courier New"/>
          <w:color w:val="032F62"/>
          <w:sz w:val="20"/>
          <w:szCs w:val="20"/>
        </w:rPr>
        <w:t>"https://unpkg.com/vue/dist/vue.js"</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script</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script src</w:t>
      </w:r>
      <w:r w:rsidRPr="007D189A">
        <w:rPr>
          <w:rFonts w:ascii="Consolas" w:eastAsia="Times New Roman" w:hAnsi="Consolas" w:cs="Courier New"/>
          <w:color w:val="005CC5"/>
          <w:sz w:val="20"/>
          <w:szCs w:val="20"/>
        </w:rPr>
        <w:t>=</w:t>
      </w:r>
      <w:r w:rsidRPr="007D189A">
        <w:rPr>
          <w:rFonts w:ascii="Consolas" w:eastAsia="Times New Roman" w:hAnsi="Consolas" w:cs="Courier New"/>
          <w:color w:val="032F62"/>
          <w:sz w:val="20"/>
          <w:szCs w:val="20"/>
        </w:rPr>
        <w:t>"https://unpkg.com/vue-i18n/dist/vue-i18n.js"</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script</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"user.message"</w:t>
      </w:r>
      <w:r w:rsidRPr="007D189A">
        <w:rPr>
          <w:rFonts w:ascii="Consolas" w:eastAsia="Times New Roman" w:hAnsi="Consolas" w:cs="Courier New"/>
          <w:color w:val="24292E"/>
          <w:sz w:val="20"/>
          <w:szCs w:val="20"/>
        </w:rPr>
        <w:t>)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and after that configure them in javascript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Ready translated locale messages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messages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en</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user</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message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'Good morning'</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de</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user</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message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'Guten Morgen'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Create VueI18n instance with options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i18n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VueI18n</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locale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'de'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set locale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messages, </w:t>
      </w:r>
      <w:r w:rsidRPr="007D189A">
        <w:rPr>
          <w:rFonts w:ascii="Consolas" w:eastAsia="Times New Roman" w:hAnsi="Consolas" w:cs="Courier New"/>
          <w:color w:val="6A737D"/>
          <w:sz w:val="20"/>
          <w:szCs w:val="20"/>
        </w:rPr>
        <w:t>// set locale messages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Create a Vue instance with `i18n` option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 i18n }).</w:t>
      </w:r>
      <w:r w:rsidRPr="007D189A">
        <w:rPr>
          <w:rFonts w:ascii="Consolas" w:eastAsia="Times New Roman" w:hAnsi="Consolas" w:cs="Courier New"/>
          <w:color w:val="6F42C1"/>
          <w:sz w:val="20"/>
          <w:szCs w:val="20"/>
        </w:rPr>
        <w:t>$mount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output is going to be like this,</w:t>
      </w:r>
    </w:p>
    <w:p w:rsidR="007D189A" w:rsidRPr="007D189A" w:rsidRDefault="007D189A" w:rsidP="007D189A">
      <w:pPr>
        <w:shd w:val="clear" w:color="auto" w:fill="FFFFFF"/>
        <w:spacing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Guten Morgen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28"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the types of formatting?</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Basically there are 4 types of formatting available in i18n plugin,</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Named formatting:</w:t>
      </w:r>
      <w:r w:rsidRPr="007D189A">
        <w:rPr>
          <w:rFonts w:ascii="Segoe UI" w:eastAsia="Times New Roman" w:hAnsi="Segoe UI" w:cs="Segoe UI"/>
          <w:color w:val="24292E"/>
          <w:sz w:val="24"/>
          <w:szCs w:val="24"/>
        </w:rPr>
        <w:t> First You need to define the message keys in curly braces({})</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messages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en</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message</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greeting</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'{msg} Morning'</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Autospacing="1" w:after="0" w:afterAutospacing="1" w:line="240" w:lineRule="auto"/>
        <w:ind w:left="144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After that pass argument value along with key in the template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'message.greeting'</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msg</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'Good'</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Autospacing="1" w:after="0" w:afterAutospacing="1" w:line="240" w:lineRule="auto"/>
        <w:ind w:left="144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It outputs the result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Good Morning</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List formatting:</w:t>
      </w:r>
      <w:r w:rsidRPr="007D189A">
        <w:rPr>
          <w:rFonts w:ascii="Segoe UI" w:eastAsia="Times New Roman" w:hAnsi="Segoe UI" w:cs="Segoe UI"/>
          <w:color w:val="24292E"/>
          <w:sz w:val="24"/>
          <w:szCs w:val="24"/>
        </w:rPr>
        <w:t> First you need to define zero index based keys in the messages,</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messages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en</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message</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greeting</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'{0} Morning'</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after="0" w:afterAutospacing="1" w:line="240" w:lineRule="auto"/>
        <w:ind w:left="144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After that pass argument value with in an array</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'message.greeting'</w:t>
      </w:r>
      <w:r w:rsidRPr="007D189A">
        <w:rPr>
          <w:rFonts w:ascii="Consolas" w:eastAsia="Times New Roman" w:hAnsi="Consolas" w:cs="Courier New"/>
          <w:color w:val="24292E"/>
          <w:sz w:val="20"/>
          <w:szCs w:val="20"/>
        </w:rPr>
        <w:t>, [</w:t>
      </w:r>
      <w:r w:rsidRPr="007D189A">
        <w:rPr>
          <w:rFonts w:ascii="Consolas" w:eastAsia="Times New Roman" w:hAnsi="Consolas" w:cs="Courier New"/>
          <w:color w:val="032F62"/>
          <w:sz w:val="20"/>
          <w:szCs w:val="20"/>
        </w:rPr>
        <w:t>'Good'</w:t>
      </w:r>
      <w:r w:rsidRPr="007D189A">
        <w:rPr>
          <w:rFonts w:ascii="Consolas" w:eastAsia="Times New Roman" w:hAnsi="Consolas" w:cs="Courier New"/>
          <w:color w:val="24292E"/>
          <w:sz w:val="20"/>
          <w:szCs w:val="20"/>
        </w:rPr>
        <w:t>])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after="0" w:afterAutospacing="1" w:line="240" w:lineRule="auto"/>
        <w:ind w:left="144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Finally it outputs the result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Good morning</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after="0" w:afterAutospacing="1" w:line="240" w:lineRule="auto"/>
        <w:ind w:left="144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Note:</w:t>
      </w:r>
      <w:r w:rsidRPr="007D189A">
        <w:rPr>
          <w:rFonts w:ascii="Segoe UI" w:eastAsia="Times New Roman" w:hAnsi="Segoe UI" w:cs="Segoe UI"/>
          <w:color w:val="24292E"/>
          <w:sz w:val="24"/>
          <w:szCs w:val="24"/>
        </w:rPr>
        <w:t> It also accepts array-like object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'message.greeting'</w:t>
      </w:r>
      <w:r w:rsidRPr="007D189A">
        <w:rPr>
          <w:rFonts w:ascii="Consolas" w:eastAsia="Times New Roman" w:hAnsi="Consolas" w:cs="Courier New"/>
          <w:color w:val="24292E"/>
          <w:sz w:val="20"/>
          <w:szCs w:val="20"/>
        </w:rPr>
        <w:t>, {</w:t>
      </w:r>
      <w:r w:rsidRPr="007D189A">
        <w:rPr>
          <w:rFonts w:ascii="Consolas" w:eastAsia="Times New Roman" w:hAnsi="Consolas" w:cs="Courier New"/>
          <w:color w:val="032F62"/>
          <w:sz w:val="20"/>
          <w:szCs w:val="20"/>
        </w:rPr>
        <w:t>'0'</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'Good'</w:t>
      </w:r>
      <w:r w:rsidRPr="007D189A">
        <w:rPr>
          <w:rFonts w:ascii="Consolas" w:eastAsia="Times New Roman" w:hAnsi="Consolas" w:cs="Courier New"/>
          <w:color w:val="24292E"/>
          <w:sz w:val="20"/>
          <w:szCs w:val="20"/>
        </w:rPr>
        <w:t>})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HTML formatting:</w:t>
      </w:r>
      <w:r w:rsidRPr="007D189A">
        <w:rPr>
          <w:rFonts w:ascii="Segoe UI" w:eastAsia="Times New Roman" w:hAnsi="Segoe UI" w:cs="Segoe UI"/>
          <w:color w:val="24292E"/>
          <w:sz w:val="24"/>
          <w:szCs w:val="24"/>
        </w:rPr>
        <w:t> This formatting is required when want to render your translation as an HTML message and not a static string.</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messages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en</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message</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greeting</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'Good &lt;br&gt; Morning'</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after="0" w:afterAutospacing="1" w:line="240" w:lineRule="auto"/>
        <w:ind w:left="144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After that use it in the html directive template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v-html=</w:t>
      </w:r>
      <w:r w:rsidRPr="007D189A">
        <w:rPr>
          <w:rFonts w:ascii="Consolas" w:eastAsia="Times New Roman" w:hAnsi="Consolas" w:cs="Courier New"/>
          <w:color w:val="032F62"/>
          <w:sz w:val="20"/>
          <w:szCs w:val="20"/>
        </w:rPr>
        <w:t>"$t('message.greeting')"</w:t>
      </w:r>
      <w:r w:rsidRPr="007D189A">
        <w:rPr>
          <w:rFonts w:ascii="Consolas" w:eastAsia="Times New Roman" w:hAnsi="Consolas" w:cs="Courier New"/>
          <w:color w:val="005CC5"/>
          <w:sz w:val="20"/>
          <w:szCs w:val="20"/>
        </w:rPr>
        <w:t>&gt;&lt;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after="0" w:afterAutospacing="1" w:line="240" w:lineRule="auto"/>
        <w:ind w:left="144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Finally it outputs the result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Good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br</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exists but is rendered as html and not a string--</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Morning</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Ruby on rails format:</w:t>
      </w:r>
      <w:r w:rsidRPr="007D189A">
        <w:rPr>
          <w:rFonts w:ascii="Segoe UI" w:eastAsia="Times New Roman" w:hAnsi="Segoe UI" w:cs="Segoe UI"/>
          <w:color w:val="24292E"/>
          <w:sz w:val="24"/>
          <w:szCs w:val="24"/>
        </w:rPr>
        <w:t> First you need to define with percentile and curly braces as below,</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messages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en</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message</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greeting</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'%{msg} Morning'</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after="0" w:afterAutospacing="1" w:line="240" w:lineRule="auto"/>
        <w:ind w:left="144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After that pass argument with key similar to named formatting</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'message.greeting'</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msg</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'Good'</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after="0" w:afterAutospacing="1" w:line="240" w:lineRule="auto"/>
        <w:ind w:left="144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Finally it renders the output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Good Morning</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2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custom formatting?</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use custom formatting for some of the formatting cases such as ICU formatting syntax (message "pattern" strings with variable-element placeholders enclosed in {curly braces}). It implement Formatter Interface.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Custom Formatter implementation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class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CustomFormatter</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constructor</w:t>
      </w:r>
      <w:r w:rsidRPr="007D189A">
        <w:rPr>
          <w:rFonts w:ascii="Consolas" w:eastAsia="Times New Roman" w:hAnsi="Consolas" w:cs="Courier New"/>
          <w:color w:val="24292E"/>
          <w:sz w:val="20"/>
          <w:szCs w:val="20"/>
        </w:rPr>
        <w:t xml:space="preserve"> (options)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F42C1"/>
          <w:sz w:val="20"/>
          <w:szCs w:val="20"/>
        </w:rPr>
        <w:t>interpolate</w:t>
      </w:r>
      <w:r w:rsidRPr="007D189A">
        <w:rPr>
          <w:rFonts w:ascii="Consolas" w:eastAsia="Times New Roman" w:hAnsi="Consolas" w:cs="Courier New"/>
          <w:color w:val="24292E"/>
          <w:sz w:val="20"/>
          <w:szCs w:val="20"/>
        </w:rPr>
        <w:t xml:space="preserve"> (message, values)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return the interpolated array</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'resolved message string'</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register with `formatter` option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i18n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VueI18n</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locale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'en-US'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formatter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CustomFormatter</w:t>
      </w:r>
      <w:r w:rsidRPr="007D189A">
        <w:rPr>
          <w:rFonts w:ascii="Consolas" w:eastAsia="Times New Roman" w:hAnsi="Consolas" w:cs="Courier New"/>
          <w:color w:val="24292E"/>
          <w:sz w:val="20"/>
          <w:szCs w:val="20"/>
        </w:rPr>
        <w:t>(</w:t>
      </w:r>
      <w:r w:rsidRPr="007D189A">
        <w:rPr>
          <w:rFonts w:ascii="Consolas" w:eastAsia="Times New Roman" w:hAnsi="Consolas" w:cs="Courier New"/>
          <w:color w:val="6A737D"/>
          <w:sz w:val="20"/>
          <w:szCs w:val="20"/>
        </w:rPr>
        <w:t>/* here the constructor options */</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messages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'en-US'</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Run!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 i18n }).</w:t>
      </w:r>
      <w:r w:rsidRPr="007D189A">
        <w:rPr>
          <w:rFonts w:ascii="Consolas" w:eastAsia="Times New Roman" w:hAnsi="Consolas" w:cs="Courier New"/>
          <w:color w:val="6F42C1"/>
          <w:sz w:val="20"/>
          <w:szCs w:val="20"/>
        </w:rPr>
        <w:t>$mount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3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handle Pluralization?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translate with pluralization by defining the locale that have a pipe | separator, and define plurals in pipe separator. Remember that template should use $tc() instead of $t().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First you need to define the messages,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messages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en</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user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'user | users'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friend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'no friend | one friend | {count} friends'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And the template can configure the messages with values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$tc</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'user'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1</w:t>
      </w:r>
      <w:r w:rsidRPr="007D189A">
        <w:rPr>
          <w:rFonts w:ascii="Consolas" w:eastAsia="Times New Roman" w:hAnsi="Consolas" w:cs="Courier New"/>
          <w:color w:val="24292E"/>
          <w:sz w:val="20"/>
          <w:szCs w:val="20"/>
        </w:rPr>
        <w:t>)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$tc</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'user'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10</w:t>
      </w:r>
      <w:r w:rsidRPr="007D189A">
        <w:rPr>
          <w:rFonts w:ascii="Consolas" w:eastAsia="Times New Roman" w:hAnsi="Consolas" w:cs="Courier New"/>
          <w:color w:val="24292E"/>
          <w:sz w:val="20"/>
          <w:szCs w:val="20"/>
        </w:rPr>
        <w:t>)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$tc</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'friend'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0</w:t>
      </w:r>
      <w:r w:rsidRPr="007D189A">
        <w:rPr>
          <w:rFonts w:ascii="Consolas" w:eastAsia="Times New Roman" w:hAnsi="Consolas" w:cs="Courier New"/>
          <w:color w:val="24292E"/>
          <w:sz w:val="20"/>
          <w:szCs w:val="20"/>
        </w:rPr>
        <w:t>)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$tc</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'friend'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1</w:t>
      </w:r>
      <w:r w:rsidRPr="007D189A">
        <w:rPr>
          <w:rFonts w:ascii="Consolas" w:eastAsia="Times New Roman" w:hAnsi="Consolas" w:cs="Courier New"/>
          <w:color w:val="24292E"/>
          <w:sz w:val="20"/>
          <w:szCs w:val="20"/>
        </w:rPr>
        <w:t>)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$tc</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'friend'</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10</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count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10</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Finally it outputs the result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user</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users</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/p&gt;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no friend</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one friend</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/p&gt;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10 friends</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31"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to implement DateTime localization?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localize the datetime with definition formats(e.g. short, long, etc).</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follow below steps to localize date and time,</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you can add definition formats for English and Jappan locale as below</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dateTimeFormats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'en-US'</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short</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year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'numeric'</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month</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'short'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day</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'numeric'</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long</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year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'numeric'</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month</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'short'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day</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'numeric'</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weekday</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'short'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hour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'numeric'</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minute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'numeric'</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'ja-JP'</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short</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year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'numeric'</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month</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'short'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day</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'numeric'</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long</w:t>
      </w:r>
      <w:r w:rsidRPr="007D189A">
        <w:rPr>
          <w:rFonts w:ascii="Consolas" w:eastAsia="Times New Roman" w:hAnsi="Consolas" w:cs="Courier New"/>
          <w:color w:val="24292E"/>
          <w:sz w:val="20"/>
          <w:szCs w:val="20"/>
        </w:rPr>
        <w:t>: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year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'numeric'</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month</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'short'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day</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'numeric'</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weekday</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'short'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hour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'numeric'</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minute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'numeric'</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hour12</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true</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After that You need to specify the dateTimeFormats option of VueI18n constructor</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i18n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VueI18n</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dateTimeFormats</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i18n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$mount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And then add them to the template</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005CC5"/>
          <w:sz w:val="20"/>
          <w:szCs w:val="20"/>
        </w:rPr>
        <w:t>&gt;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w:t>
      </w:r>
      <w:r w:rsidRPr="007D189A">
        <w:rPr>
          <w:rFonts w:ascii="Consolas" w:eastAsia="Times New Roman" w:hAnsi="Consolas" w:cs="Courier New"/>
          <w:color w:val="24292E"/>
          <w:sz w:val="20"/>
          <w:szCs w:val="20"/>
        </w:rPr>
        <w:t xml:space="preserve">(new </w:t>
      </w:r>
      <w:r w:rsidRPr="007D189A">
        <w:rPr>
          <w:rFonts w:ascii="Consolas" w:eastAsia="Times New Roman" w:hAnsi="Consolas" w:cs="Courier New"/>
          <w:color w:val="E36209"/>
          <w:sz w:val="20"/>
          <w:szCs w:val="20"/>
        </w:rPr>
        <w:t>Date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'short'</w:t>
      </w:r>
      <w:r w:rsidRPr="007D189A">
        <w:rPr>
          <w:rFonts w:ascii="Consolas" w:eastAsia="Times New Roman" w:hAnsi="Consolas" w:cs="Courier New"/>
          <w:color w:val="24292E"/>
          <w:sz w:val="20"/>
          <w:szCs w:val="20"/>
        </w:rPr>
        <w:t>)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w:t>
      </w:r>
      <w:r w:rsidRPr="007D189A">
        <w:rPr>
          <w:rFonts w:ascii="Consolas" w:eastAsia="Times New Roman" w:hAnsi="Consolas" w:cs="Courier New"/>
          <w:color w:val="24292E"/>
          <w:sz w:val="20"/>
          <w:szCs w:val="20"/>
        </w:rPr>
        <w:t xml:space="preserve">(new </w:t>
      </w:r>
      <w:r w:rsidRPr="007D189A">
        <w:rPr>
          <w:rFonts w:ascii="Consolas" w:eastAsia="Times New Roman" w:hAnsi="Consolas" w:cs="Courier New"/>
          <w:color w:val="E36209"/>
          <w:sz w:val="20"/>
          <w:szCs w:val="20"/>
        </w:rPr>
        <w:t>Date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'long'</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'ja-JP'</w:t>
      </w:r>
      <w:r w:rsidRPr="007D189A">
        <w:rPr>
          <w:rFonts w:ascii="Consolas" w:eastAsia="Times New Roman" w:hAnsi="Consolas" w:cs="Courier New"/>
          <w:color w:val="24292E"/>
          <w:sz w:val="20"/>
          <w:szCs w:val="20"/>
        </w:rPr>
        <w:t>)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Finally it outputs the result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005CC5"/>
          <w:sz w:val="20"/>
          <w:szCs w:val="20"/>
        </w:rPr>
        <w:t>&gt;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May 20, 2019</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2019</w:t>
      </w:r>
      <w:r w:rsidRPr="007D189A">
        <w:rPr>
          <w:rFonts w:ascii="MS Gothic" w:eastAsia="MS Gothic" w:hAnsi="MS Gothic" w:cs="MS Gothic" w:hint="eastAsia"/>
          <w:color w:val="24292E"/>
          <w:sz w:val="20"/>
          <w:szCs w:val="20"/>
        </w:rPr>
        <w:t>年</w:t>
      </w:r>
      <w:r w:rsidRPr="007D189A">
        <w:rPr>
          <w:rFonts w:ascii="Consolas" w:eastAsia="Times New Roman" w:hAnsi="Consolas" w:cs="Courier New"/>
          <w:color w:val="24292E"/>
          <w:sz w:val="20"/>
          <w:szCs w:val="20"/>
        </w:rPr>
        <w:t>5</w:t>
      </w:r>
      <w:r w:rsidRPr="007D189A">
        <w:rPr>
          <w:rFonts w:ascii="MS Gothic" w:eastAsia="MS Gothic" w:hAnsi="MS Gothic" w:cs="MS Gothic" w:hint="eastAsia"/>
          <w:color w:val="24292E"/>
          <w:sz w:val="20"/>
          <w:szCs w:val="20"/>
        </w:rPr>
        <w:t>月</w:t>
      </w:r>
      <w:r w:rsidRPr="007D189A">
        <w:rPr>
          <w:rFonts w:ascii="Consolas" w:eastAsia="Times New Roman" w:hAnsi="Consolas" w:cs="Courier New"/>
          <w:color w:val="24292E"/>
          <w:sz w:val="20"/>
          <w:szCs w:val="20"/>
        </w:rPr>
        <w:t>20</w:t>
      </w:r>
      <w:r w:rsidRPr="007D189A">
        <w:rPr>
          <w:rFonts w:ascii="MS Gothic" w:eastAsia="MS Gothic" w:hAnsi="MS Gothic" w:cs="MS Gothic" w:hint="eastAsia"/>
          <w:color w:val="24292E"/>
          <w:sz w:val="20"/>
          <w:szCs w:val="20"/>
        </w:rPr>
        <w:t>日</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32"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implement Number localization?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localize the number with definition formats(e.g. currency, etc)</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Lets follow below steps to localize numbers,</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need to add definition formats. For example, lets add it for English and Japanese locales</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const numberFormats =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'en-US':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currency: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style: 'currency', currency: 'USD'</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'ja-JP':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currency: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style: 'currency', currency: 'JPY', currencyDisplay: 'symbol'</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 xml:space="preserve">  }</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bdr w:val="none" w:sz="0" w:space="0" w:color="auto" w:frame="1"/>
        </w:rPr>
      </w:pPr>
      <w:r w:rsidRPr="007D189A">
        <w:rPr>
          <w:rFonts w:ascii="Consolas" w:eastAsia="Times New Roman" w:hAnsi="Consolas" w:cs="Courier New"/>
          <w:color w:val="24292E"/>
          <w:sz w:val="20"/>
          <w:szCs w:val="20"/>
          <w:bdr w:val="none" w:sz="0" w:space="0" w:color="auto" w:frame="1"/>
        </w:rPr>
        <w:t>}</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After that specify the numberFormats option of VueI18n constructor</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i18n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VueI18n</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numberFormats</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i18n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$mount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24292E"/>
          <w:sz w:val="20"/>
          <w:szCs w:val="20"/>
        </w:rPr>
        <w:t>)</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Now let's configure them in template</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005CC5"/>
          <w:sz w:val="20"/>
          <w:szCs w:val="20"/>
        </w:rPr>
        <w:t>&gt;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$n</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10</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'currency'</w:t>
      </w:r>
      <w:r w:rsidRPr="007D189A">
        <w:rPr>
          <w:rFonts w:ascii="Consolas" w:eastAsia="Times New Roman" w:hAnsi="Consolas" w:cs="Courier New"/>
          <w:color w:val="24292E"/>
          <w:sz w:val="20"/>
          <w:szCs w:val="20"/>
        </w:rPr>
        <w:t>)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$n</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50</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'currency'</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'ja-JP'</w:t>
      </w:r>
      <w:r w:rsidRPr="007D189A">
        <w:rPr>
          <w:rFonts w:ascii="Consolas" w:eastAsia="Times New Roman" w:hAnsi="Consolas" w:cs="Courier New"/>
          <w:color w:val="24292E"/>
          <w:sz w:val="20"/>
          <w:szCs w:val="20"/>
        </w:rPr>
        <w:t>)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Finally it outputs the result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id=</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005CC5"/>
          <w:sz w:val="20"/>
          <w:szCs w:val="20"/>
        </w:rPr>
        <w:t>&gt;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$10.00</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r w:rsidRPr="007D189A">
        <w:rPr>
          <w:rFonts w:ascii="MS Gothic" w:eastAsia="MS Gothic" w:hAnsi="MS Gothic" w:cs="MS Gothic" w:hint="eastAsia"/>
          <w:color w:val="24292E"/>
          <w:sz w:val="20"/>
          <w:szCs w:val="20"/>
        </w:rPr>
        <w:t>￥</w:t>
      </w:r>
      <w:r w:rsidRPr="007D189A">
        <w:rPr>
          <w:rFonts w:ascii="Consolas" w:eastAsia="Times New Roman" w:hAnsi="Consolas" w:cs="Courier New"/>
          <w:color w:val="24292E"/>
          <w:sz w:val="20"/>
          <w:szCs w:val="20"/>
        </w:rPr>
        <w:t>50</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p</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33"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perform locale changing?</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All child components of a root instance are localized using the locale property of the VueI18n class. You can change the value of the locale property of the VueI18n instance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i18n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VueI18n</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locale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'de'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set locale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create root Vue instance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i18n,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$mount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'#app'</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change other locale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i18n.</w:t>
      </w:r>
      <w:r w:rsidRPr="007D189A">
        <w:rPr>
          <w:rFonts w:ascii="Consolas" w:eastAsia="Times New Roman" w:hAnsi="Consolas" w:cs="Courier New"/>
          <w:color w:val="005CC5"/>
          <w:sz w:val="20"/>
          <w:szCs w:val="20"/>
        </w:rPr>
        <w:t>locale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'en'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also use component's VueI18n instance referenced as the $i18n property which will be used to change the locale.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class=</w:t>
      </w:r>
      <w:r w:rsidRPr="007D189A">
        <w:rPr>
          <w:rFonts w:ascii="Consolas" w:eastAsia="Times New Roman" w:hAnsi="Consolas" w:cs="Courier New"/>
          <w:color w:val="032F62"/>
          <w:sz w:val="20"/>
          <w:szCs w:val="20"/>
        </w:rPr>
        <w:t>"locale-changer"</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select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v-model=</w:t>
      </w:r>
      <w:r w:rsidRPr="007D189A">
        <w:rPr>
          <w:rFonts w:ascii="Consolas" w:eastAsia="Times New Roman" w:hAnsi="Consolas" w:cs="Courier New"/>
          <w:color w:val="032F62"/>
          <w:sz w:val="20"/>
          <w:szCs w:val="20"/>
        </w:rPr>
        <w:t>"$i18n.locale"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option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v-for=</w:t>
      </w:r>
      <w:r w:rsidRPr="007D189A">
        <w:rPr>
          <w:rFonts w:ascii="Consolas" w:eastAsia="Times New Roman" w:hAnsi="Consolas" w:cs="Courier New"/>
          <w:color w:val="032F62"/>
          <w:sz w:val="20"/>
          <w:szCs w:val="20"/>
        </w:rPr>
        <w:t>"(lang, i) in langs"</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key=</w:t>
      </w:r>
      <w:r w:rsidRPr="007D189A">
        <w:rPr>
          <w:rFonts w:ascii="Consolas" w:eastAsia="Times New Roman" w:hAnsi="Consolas" w:cs="Courier New"/>
          <w:color w:val="032F62"/>
          <w:sz w:val="20"/>
          <w:szCs w:val="20"/>
        </w:rPr>
        <w:t>"`Lang${i}`"</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value=</w:t>
      </w:r>
      <w:r w:rsidRPr="007D189A">
        <w:rPr>
          <w:rFonts w:ascii="Consolas" w:eastAsia="Times New Roman" w:hAnsi="Consolas" w:cs="Courier New"/>
          <w:color w:val="032F62"/>
          <w:sz w:val="20"/>
          <w:szCs w:val="20"/>
        </w:rPr>
        <w:t>"lang"</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lang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option</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select</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script</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export </w:t>
      </w:r>
      <w:r w:rsidRPr="007D189A">
        <w:rPr>
          <w:rFonts w:ascii="Consolas" w:eastAsia="Times New Roman" w:hAnsi="Consolas" w:cs="Courier New"/>
          <w:color w:val="D73A49"/>
          <w:sz w:val="20"/>
          <w:szCs w:val="20"/>
        </w:rPr>
        <w:t>default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name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'locale-changer'</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data</w:t>
      </w:r>
      <w:r w:rsidRPr="007D189A">
        <w:rPr>
          <w:rFonts w:ascii="Consolas" w:eastAsia="Times New Roman" w:hAnsi="Consolas" w:cs="Courier New"/>
          <w:color w:val="24292E"/>
          <w:sz w:val="20"/>
          <w:szCs w:val="20"/>
        </w:rPr>
        <w:t xml:space="preserve">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005CC5"/>
          <w:sz w:val="20"/>
          <w:szCs w:val="20"/>
        </w:rPr>
        <w:t>langs</w:t>
      </w:r>
      <w:r w:rsidRPr="007D189A">
        <w:rPr>
          <w:rFonts w:ascii="Consolas" w:eastAsia="Times New Roman" w:hAnsi="Consolas" w:cs="Courier New"/>
          <w:color w:val="24292E"/>
          <w:sz w:val="20"/>
          <w:szCs w:val="20"/>
        </w:rPr>
        <w:t>: [</w:t>
      </w:r>
      <w:r w:rsidRPr="007D189A">
        <w:rPr>
          <w:rFonts w:ascii="Consolas" w:eastAsia="Times New Roman" w:hAnsi="Consolas" w:cs="Courier New"/>
          <w:color w:val="032F62"/>
          <w:sz w:val="20"/>
          <w:szCs w:val="20"/>
        </w:rPr>
        <w:t>'de'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'en'</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/script&gt;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34"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Lazy loading translations?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loading of all translation files at once is unnecessary and it may impact the performance too. It will be easy for lazy loading or asynchronously loading the translation files when you use webpack. i.e, You can dynamically load or import language translations using webpack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//i18n-setup.js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VueI18n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'vue-i18n'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messages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'@/lang/en'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axios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'axios'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use</w:t>
      </w:r>
      <w:r w:rsidRPr="007D189A">
        <w:rPr>
          <w:rFonts w:ascii="Consolas" w:eastAsia="Times New Roman" w:hAnsi="Consolas" w:cs="Courier New"/>
          <w:color w:val="24292E"/>
          <w:sz w:val="20"/>
          <w:szCs w:val="20"/>
        </w:rPr>
        <w:t>(</w:t>
      </w:r>
      <w:r w:rsidRPr="007D189A">
        <w:rPr>
          <w:rFonts w:ascii="Consolas" w:eastAsia="Times New Roman" w:hAnsi="Consolas" w:cs="Courier New"/>
          <w:color w:val="E36209"/>
          <w:sz w:val="20"/>
          <w:szCs w:val="20"/>
        </w:rPr>
        <w:t>VueI18n</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export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i18n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VueI18n</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locale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'en'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set locale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fallbackLocale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'en'</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messages </w:t>
      </w:r>
      <w:r w:rsidRPr="007D189A">
        <w:rPr>
          <w:rFonts w:ascii="Consolas" w:eastAsia="Times New Roman" w:hAnsi="Consolas" w:cs="Courier New"/>
          <w:color w:val="6A737D"/>
          <w:sz w:val="20"/>
          <w:szCs w:val="20"/>
        </w:rPr>
        <w:t>// set locale messages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loadedLanguages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'en'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our default language that is preloaded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setI18nLanguage</w:t>
      </w:r>
      <w:r w:rsidRPr="007D189A">
        <w:rPr>
          <w:rFonts w:ascii="Consolas" w:eastAsia="Times New Roman" w:hAnsi="Consolas" w:cs="Courier New"/>
          <w:color w:val="24292E"/>
          <w:sz w:val="20"/>
          <w:szCs w:val="20"/>
        </w:rPr>
        <w:t xml:space="preserve"> (lang)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i18n.</w:t>
      </w:r>
      <w:r w:rsidRPr="007D189A">
        <w:rPr>
          <w:rFonts w:ascii="Consolas" w:eastAsia="Times New Roman" w:hAnsi="Consolas" w:cs="Courier New"/>
          <w:color w:val="005CC5"/>
          <w:sz w:val="20"/>
          <w:szCs w:val="20"/>
        </w:rPr>
        <w:t>locale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lang</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axios.</w:t>
      </w:r>
      <w:r w:rsidRPr="007D189A">
        <w:rPr>
          <w:rFonts w:ascii="Consolas" w:eastAsia="Times New Roman" w:hAnsi="Consolas" w:cs="Courier New"/>
          <w:color w:val="005CC5"/>
          <w:sz w:val="20"/>
          <w:szCs w:val="20"/>
        </w:rPr>
        <w:t>defaults</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headers</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common</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'Accept-Language'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lang</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document.</w:t>
      </w:r>
      <w:r w:rsidRPr="007D189A">
        <w:rPr>
          <w:rFonts w:ascii="Consolas" w:eastAsia="Times New Roman" w:hAnsi="Consolas" w:cs="Courier New"/>
          <w:color w:val="6F42C1"/>
          <w:sz w:val="20"/>
          <w:szCs w:val="20"/>
        </w:rPr>
        <w:t>querySelector</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'html'</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setAttribute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'lang'</w:t>
      </w:r>
      <w:r w:rsidRPr="007D189A">
        <w:rPr>
          <w:rFonts w:ascii="Consolas" w:eastAsia="Times New Roman" w:hAnsi="Consolas" w:cs="Courier New"/>
          <w:color w:val="24292E"/>
          <w:sz w:val="20"/>
          <w:szCs w:val="20"/>
        </w:rPr>
        <w:t>, lang)</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lang</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export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loadLanguageAsync</w:t>
      </w:r>
      <w:r w:rsidRPr="007D189A">
        <w:rPr>
          <w:rFonts w:ascii="Consolas" w:eastAsia="Times New Roman" w:hAnsi="Consolas" w:cs="Courier New"/>
          <w:color w:val="24292E"/>
          <w:sz w:val="20"/>
          <w:szCs w:val="20"/>
        </w:rPr>
        <w:t xml:space="preserve"> (lang)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if</w:t>
      </w:r>
      <w:r w:rsidRPr="007D189A">
        <w:rPr>
          <w:rFonts w:ascii="Consolas" w:eastAsia="Times New Roman" w:hAnsi="Consolas" w:cs="Courier New"/>
          <w:color w:val="24292E"/>
          <w:sz w:val="20"/>
          <w:szCs w:val="20"/>
        </w:rPr>
        <w:t xml:space="preserve"> (i18n.</w:t>
      </w:r>
      <w:r w:rsidRPr="007D189A">
        <w:rPr>
          <w:rFonts w:ascii="Consolas" w:eastAsia="Times New Roman" w:hAnsi="Consolas" w:cs="Courier New"/>
          <w:color w:val="005CC5"/>
          <w:sz w:val="20"/>
          <w:szCs w:val="20"/>
        </w:rPr>
        <w:t>locale</w:t>
      </w:r>
      <w:r w:rsidRPr="007D189A">
        <w:rPr>
          <w:rFonts w:ascii="Consolas" w:eastAsia="Times New Roman" w:hAnsi="Consolas" w:cs="Courier New"/>
          <w:color w:val="24292E"/>
          <w:sz w:val="20"/>
          <w:szCs w:val="20"/>
        </w:rPr>
        <w:t xml:space="preserve"> !== lang)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if</w:t>
      </w:r>
      <w:r w:rsidRPr="007D189A">
        <w:rPr>
          <w:rFonts w:ascii="Consolas" w:eastAsia="Times New Roman" w:hAnsi="Consolas" w:cs="Courier New"/>
          <w:color w:val="24292E"/>
          <w:sz w:val="20"/>
          <w:szCs w:val="20"/>
        </w:rPr>
        <w:t xml:space="preserve"> (!loadedLanguages.</w:t>
      </w:r>
      <w:r w:rsidRPr="007D189A">
        <w:rPr>
          <w:rFonts w:ascii="Consolas" w:eastAsia="Times New Roman" w:hAnsi="Consolas" w:cs="Courier New"/>
          <w:color w:val="6F42C1"/>
          <w:sz w:val="20"/>
          <w:szCs w:val="20"/>
        </w:rPr>
        <w:t>includes</w:t>
      </w:r>
      <w:r w:rsidRPr="007D189A">
        <w:rPr>
          <w:rFonts w:ascii="Consolas" w:eastAsia="Times New Roman" w:hAnsi="Consolas" w:cs="Courier New"/>
          <w:color w:val="24292E"/>
          <w:sz w:val="20"/>
          <w:szCs w:val="20"/>
        </w:rPr>
        <w:t>(lang))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w:t>
      </w:r>
      <w:r w:rsidRPr="007D189A">
        <w:rPr>
          <w:rFonts w:ascii="Consolas" w:eastAsia="Times New Roman" w:hAnsi="Consolas" w:cs="Courier New"/>
          <w:color w:val="6A737D"/>
          <w:sz w:val="20"/>
          <w:szCs w:val="20"/>
        </w:rPr>
        <w:t>/* webpackChunkName: "lang-[request]" */</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`@/lang/</w:t>
      </w:r>
      <w:r w:rsidRPr="007D189A">
        <w:rPr>
          <w:rFonts w:ascii="Consolas" w:eastAsia="Times New Roman" w:hAnsi="Consolas" w:cs="Courier New"/>
          <w:color w:val="24292E"/>
          <w:sz w:val="20"/>
          <w:szCs w:val="20"/>
        </w:rPr>
        <w:t>${lang}</w:t>
      </w:r>
      <w:r w:rsidRPr="007D189A">
        <w:rPr>
          <w:rFonts w:ascii="Consolas" w:eastAsia="Times New Roman" w:hAnsi="Consolas" w:cs="Courier New"/>
          <w:color w:val="032F62"/>
          <w:sz w:val="20"/>
          <w:szCs w:val="20"/>
        </w:rPr>
        <w:t>`</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then</w:t>
      </w:r>
      <w:r w:rsidRPr="007D189A">
        <w:rPr>
          <w:rFonts w:ascii="Consolas" w:eastAsia="Times New Roman" w:hAnsi="Consolas" w:cs="Courier New"/>
          <w:color w:val="24292E"/>
          <w:sz w:val="20"/>
          <w:szCs w:val="20"/>
        </w:rPr>
        <w:t xml:space="preserve">(msgs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i18n.</w:t>
      </w:r>
      <w:r w:rsidRPr="007D189A">
        <w:rPr>
          <w:rFonts w:ascii="Consolas" w:eastAsia="Times New Roman" w:hAnsi="Consolas" w:cs="Courier New"/>
          <w:color w:val="6F42C1"/>
          <w:sz w:val="20"/>
          <w:szCs w:val="20"/>
        </w:rPr>
        <w:t>setLocaleMessage</w:t>
      </w:r>
      <w:r w:rsidRPr="007D189A">
        <w:rPr>
          <w:rFonts w:ascii="Consolas" w:eastAsia="Times New Roman" w:hAnsi="Consolas" w:cs="Courier New"/>
          <w:color w:val="24292E"/>
          <w:sz w:val="20"/>
          <w:szCs w:val="20"/>
        </w:rPr>
        <w:t>(lang, msgs.</w:t>
      </w:r>
      <w:r w:rsidRPr="007D189A">
        <w:rPr>
          <w:rFonts w:ascii="Consolas" w:eastAsia="Times New Roman" w:hAnsi="Consolas" w:cs="Courier New"/>
          <w:color w:val="005CC5"/>
          <w:sz w:val="20"/>
          <w:szCs w:val="20"/>
        </w:rPr>
        <w:t>default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loadedLanguages.</w:t>
      </w:r>
      <w:r w:rsidRPr="007D189A">
        <w:rPr>
          <w:rFonts w:ascii="Consolas" w:eastAsia="Times New Roman" w:hAnsi="Consolas" w:cs="Courier New"/>
          <w:color w:val="6F42C1"/>
          <w:sz w:val="20"/>
          <w:szCs w:val="20"/>
        </w:rPr>
        <w:t>push</w:t>
      </w:r>
      <w:r w:rsidRPr="007D189A">
        <w:rPr>
          <w:rFonts w:ascii="Consolas" w:eastAsia="Times New Roman" w:hAnsi="Consolas" w:cs="Courier New"/>
          <w:color w:val="24292E"/>
          <w:sz w:val="20"/>
          <w:szCs w:val="20"/>
        </w:rPr>
        <w:t>(lang)</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setI18nLanguage</w:t>
      </w:r>
      <w:r w:rsidRPr="007D189A">
        <w:rPr>
          <w:rFonts w:ascii="Consolas" w:eastAsia="Times New Roman" w:hAnsi="Consolas" w:cs="Courier New"/>
          <w:color w:val="24292E"/>
          <w:sz w:val="20"/>
          <w:szCs w:val="20"/>
        </w:rPr>
        <w:t>(lang)</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Promise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resolve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setI18nLanguage</w:t>
      </w:r>
      <w:r w:rsidRPr="007D189A">
        <w:rPr>
          <w:rFonts w:ascii="Consolas" w:eastAsia="Times New Roman" w:hAnsi="Consolas" w:cs="Courier New"/>
          <w:color w:val="24292E"/>
          <w:sz w:val="20"/>
          <w:szCs w:val="20"/>
        </w:rPr>
        <w:t>(lang))</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Promise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resolve</w:t>
      </w:r>
      <w:r w:rsidRPr="007D189A">
        <w:rPr>
          <w:rFonts w:ascii="Consolas" w:eastAsia="Times New Roman" w:hAnsi="Consolas" w:cs="Courier New"/>
          <w:color w:val="24292E"/>
          <w:sz w:val="20"/>
          <w:szCs w:val="20"/>
        </w:rPr>
        <w:t>(lang)</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After that loadLanguageAsync function can be used inside a vue-router beforeEach hook.</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router.</w:t>
      </w:r>
      <w:r w:rsidRPr="007D189A">
        <w:rPr>
          <w:rFonts w:ascii="Consolas" w:eastAsia="Times New Roman" w:hAnsi="Consolas" w:cs="Courier New"/>
          <w:color w:val="6F42C1"/>
          <w:sz w:val="20"/>
          <w:szCs w:val="20"/>
        </w:rPr>
        <w:t>beforeEach</w:t>
      </w:r>
      <w:r w:rsidRPr="007D189A">
        <w:rPr>
          <w:rFonts w:ascii="Consolas" w:eastAsia="Times New Roman" w:hAnsi="Consolas" w:cs="Courier New"/>
          <w:color w:val="24292E"/>
          <w:sz w:val="20"/>
          <w:szCs w:val="20"/>
        </w:rPr>
        <w:t xml:space="preserve">((to, from, next)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lang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to.</w:t>
      </w:r>
      <w:r w:rsidRPr="007D189A">
        <w:rPr>
          <w:rFonts w:ascii="Consolas" w:eastAsia="Times New Roman" w:hAnsi="Consolas" w:cs="Courier New"/>
          <w:color w:val="005CC5"/>
          <w:sz w:val="20"/>
          <w:szCs w:val="20"/>
        </w:rPr>
        <w:t>params</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lang</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loadLanguageAsync</w:t>
      </w:r>
      <w:r w:rsidRPr="007D189A">
        <w:rPr>
          <w:rFonts w:ascii="Consolas" w:eastAsia="Times New Roman" w:hAnsi="Consolas" w:cs="Courier New"/>
          <w:color w:val="24292E"/>
          <w:sz w:val="20"/>
          <w:szCs w:val="20"/>
        </w:rPr>
        <w:t>(lang).</w:t>
      </w:r>
      <w:r w:rsidRPr="007D189A">
        <w:rPr>
          <w:rFonts w:ascii="Consolas" w:eastAsia="Times New Roman" w:hAnsi="Consolas" w:cs="Courier New"/>
          <w:color w:val="6F42C1"/>
          <w:sz w:val="20"/>
          <w:szCs w:val="20"/>
        </w:rPr>
        <w:t>then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xml:space="preserve"> next())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35"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main difference between method and computed property?</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main difference between a computed property and a method is that computed properties are cached and invoke/change only when their dependencies change. Whereas a method will evaluate every time it's called.</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36"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vuetify?</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Vuetify is a semantic component material framework for Vue. It aims to provide clean, semantic and reusable components that make building application easier. The installation and configuration is simple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npm install </w:t>
      </w:r>
      <w:r w:rsidRPr="007D189A">
        <w:rPr>
          <w:rFonts w:ascii="Consolas" w:eastAsia="Times New Roman" w:hAnsi="Consolas" w:cs="Courier New"/>
          <w:color w:val="E36209"/>
          <w:sz w:val="20"/>
          <w:szCs w:val="20"/>
        </w:rPr>
        <w:t>Vuetify</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Vuetify</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'vuetify'</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Import Vuetify to your project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use</w:t>
      </w:r>
      <w:r w:rsidRPr="007D189A">
        <w:rPr>
          <w:rFonts w:ascii="Consolas" w:eastAsia="Times New Roman" w:hAnsi="Consolas" w:cs="Courier New"/>
          <w:color w:val="24292E"/>
          <w:sz w:val="20"/>
          <w:szCs w:val="20"/>
        </w:rPr>
        <w:t>(</w:t>
      </w:r>
      <w:r w:rsidRPr="007D189A">
        <w:rPr>
          <w:rFonts w:ascii="Consolas" w:eastAsia="Times New Roman" w:hAnsi="Consolas" w:cs="Courier New"/>
          <w:color w:val="E36209"/>
          <w:sz w:val="20"/>
          <w:szCs w:val="20"/>
        </w:rPr>
        <w:t>Vuetify</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Add Vuetify as a plugin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3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watch for nested data changes?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use deep watcher by setting </w:t>
      </w:r>
      <w:r w:rsidRPr="007D189A">
        <w:rPr>
          <w:rFonts w:ascii="Consolas" w:eastAsia="Times New Roman" w:hAnsi="Consolas" w:cs="Courier New"/>
          <w:color w:val="24292E"/>
          <w:sz w:val="20"/>
          <w:szCs w:val="20"/>
        </w:rPr>
        <w:t>deep: true</w:t>
      </w:r>
      <w:r w:rsidRPr="007D189A">
        <w:rPr>
          <w:rFonts w:ascii="Segoe UI" w:eastAsia="Times New Roman" w:hAnsi="Segoe UI" w:cs="Segoe UI"/>
          <w:color w:val="24292E"/>
          <w:sz w:val="24"/>
          <w:szCs w:val="24"/>
        </w:rPr>
        <w:t> in the options object. This option enables us to detect nested value changes inside Objects.</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vm.</w:t>
      </w:r>
      <w:r w:rsidRPr="007D189A">
        <w:rPr>
          <w:rFonts w:ascii="Consolas" w:eastAsia="Times New Roman" w:hAnsi="Consolas" w:cs="Courier New"/>
          <w:color w:val="6F42C1"/>
          <w:sz w:val="20"/>
          <w:szCs w:val="20"/>
        </w:rPr>
        <w:t>$watch</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'someObject'</w:t>
      </w:r>
      <w:r w:rsidRPr="007D189A">
        <w:rPr>
          <w:rFonts w:ascii="Consolas" w:eastAsia="Times New Roman" w:hAnsi="Consolas" w:cs="Courier New"/>
          <w:color w:val="24292E"/>
          <w:sz w:val="20"/>
          <w:szCs w:val="20"/>
        </w:rPr>
        <w:t>, callback,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deep</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true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vm.</w:t>
      </w:r>
      <w:r w:rsidRPr="007D189A">
        <w:rPr>
          <w:rFonts w:ascii="Consolas" w:eastAsia="Times New Roman" w:hAnsi="Consolas" w:cs="Courier New"/>
          <w:color w:val="005CC5"/>
          <w:sz w:val="20"/>
          <w:szCs w:val="20"/>
        </w:rPr>
        <w:t>someObject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nestedValue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123</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A737D"/>
          <w:sz w:val="20"/>
          <w:szCs w:val="20"/>
        </w:rPr>
        <w:t>// callback is fired</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Note:</w:t>
      </w:r>
      <w:r w:rsidRPr="007D189A">
        <w:rPr>
          <w:rFonts w:ascii="Segoe UI" w:eastAsia="Times New Roman" w:hAnsi="Segoe UI" w:cs="Segoe UI"/>
          <w:color w:val="24292E"/>
          <w:sz w:val="24"/>
          <w:szCs w:val="24"/>
        </w:rPr>
        <w:t> This is not required to listen for Array mutations.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38"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to trigger watchers on initialization?</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use </w:t>
      </w:r>
      <w:r w:rsidRPr="007D189A">
        <w:rPr>
          <w:rFonts w:ascii="Consolas" w:eastAsia="Times New Roman" w:hAnsi="Consolas" w:cs="Courier New"/>
          <w:color w:val="24292E"/>
          <w:sz w:val="20"/>
          <w:szCs w:val="20"/>
        </w:rPr>
        <w:t>immediate: true</w:t>
      </w:r>
      <w:r w:rsidRPr="007D189A">
        <w:rPr>
          <w:rFonts w:ascii="Segoe UI" w:eastAsia="Times New Roman" w:hAnsi="Segoe UI" w:cs="Segoe UI"/>
          <w:color w:val="24292E"/>
          <w:sz w:val="24"/>
          <w:szCs w:val="24"/>
        </w:rPr>
        <w:t> option in order to trigger watchers when the vue instance (or component) is being created. i.e This option will trigger the callback immediately with the current value of the expression.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watch: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test</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immediate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true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handler</w:t>
      </w:r>
      <w:r w:rsidRPr="007D189A">
        <w:rPr>
          <w:rFonts w:ascii="Consolas" w:eastAsia="Times New Roman" w:hAnsi="Consolas" w:cs="Courier New"/>
          <w:color w:val="24292E"/>
          <w:sz w:val="20"/>
          <w:szCs w:val="20"/>
        </w:rPr>
        <w:t>(newVal, oldVal)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console.</w:t>
      </w:r>
      <w:r w:rsidRPr="007D189A">
        <w:rPr>
          <w:rFonts w:ascii="Consolas" w:eastAsia="Times New Roman" w:hAnsi="Consolas" w:cs="Courier New"/>
          <w:color w:val="6F42C1"/>
          <w:sz w:val="20"/>
          <w:szCs w:val="20"/>
        </w:rPr>
        <w:t>log</w:t>
      </w:r>
      <w:r w:rsidRPr="007D189A">
        <w:rPr>
          <w:rFonts w:ascii="Consolas" w:eastAsia="Times New Roman" w:hAnsi="Consolas" w:cs="Courier New"/>
          <w:color w:val="24292E"/>
          <w:sz w:val="20"/>
          <w:szCs w:val="20"/>
        </w:rPr>
        <w:t>(newVal, oldVal)</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3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purpose of comments option?</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When </w:t>
      </w:r>
      <w:r w:rsidRPr="007D189A">
        <w:rPr>
          <w:rFonts w:ascii="Consolas" w:eastAsia="Times New Roman" w:hAnsi="Consolas" w:cs="Courier New"/>
          <w:color w:val="24292E"/>
          <w:sz w:val="20"/>
          <w:szCs w:val="20"/>
        </w:rPr>
        <w:t>comments</w:t>
      </w:r>
      <w:r w:rsidRPr="007D189A">
        <w:rPr>
          <w:rFonts w:ascii="Segoe UI" w:eastAsia="Times New Roman" w:hAnsi="Segoe UI" w:cs="Segoe UI"/>
          <w:color w:val="24292E"/>
          <w:sz w:val="24"/>
          <w:szCs w:val="24"/>
        </w:rPr>
        <w:t> option enabled, it will preserve and render HTML comments found in templates. By default, it's value is false. Let's see the action in an example,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class=</w:t>
      </w:r>
      <w:r w:rsidRPr="007D189A">
        <w:rPr>
          <w:rFonts w:ascii="Consolas" w:eastAsia="Times New Roman" w:hAnsi="Consolas" w:cs="Courier New"/>
          <w:color w:val="032F62"/>
          <w:sz w:val="20"/>
          <w:szCs w:val="20"/>
        </w:rPr>
        <w:t>"greeting"</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w:t>
      </w:r>
      <w:r w:rsidRPr="007D189A">
        <w:rPr>
          <w:rFonts w:ascii="Consolas" w:eastAsia="Times New Roman" w:hAnsi="Consolas" w:cs="Courier New"/>
          <w:color w:val="22863A"/>
          <w:sz w:val="20"/>
          <w:szCs w:val="20"/>
        </w:rPr>
        <w:t>greeting--</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h1</w:t>
      </w:r>
      <w:r w:rsidRPr="007D189A">
        <w:rPr>
          <w:rFonts w:ascii="Consolas" w:eastAsia="Times New Roman" w:hAnsi="Consolas" w:cs="Courier New"/>
          <w:color w:val="005CC5"/>
          <w:sz w:val="20"/>
          <w:szCs w:val="20"/>
        </w:rPr>
        <w:t>&gt;</w:t>
      </w:r>
      <w:r w:rsidRPr="007D189A">
        <w:rPr>
          <w:rFonts w:ascii="Consolas" w:eastAsia="Times New Roman" w:hAnsi="Consolas" w:cs="Courier New"/>
          <w:color w:val="24292E"/>
          <w:sz w:val="20"/>
          <w:szCs w:val="20"/>
        </w:rPr>
        <w:t>{{ msg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h1</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div</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template</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script</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export default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comments: </w:t>
      </w:r>
      <w:r w:rsidRPr="007D189A">
        <w:rPr>
          <w:rFonts w:ascii="Consolas" w:eastAsia="Times New Roman" w:hAnsi="Consolas" w:cs="Courier New"/>
          <w:color w:val="005CC5"/>
          <w:sz w:val="20"/>
          <w:szCs w:val="20"/>
        </w:rPr>
        <w:t>true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data</w:t>
      </w:r>
      <w:r w:rsidRPr="007D189A">
        <w:rPr>
          <w:rFonts w:ascii="Consolas" w:eastAsia="Times New Roman" w:hAnsi="Consolas" w:cs="Courier New"/>
          <w:color w:val="24292E"/>
          <w:sz w:val="20"/>
          <w:szCs w:val="20"/>
        </w:rPr>
        <w:t xml:space="preserve">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return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msg</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'Good morning'</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script</w:t>
      </w:r>
      <w:r w:rsidRPr="007D189A">
        <w:rPr>
          <w:rFonts w:ascii="Consolas" w:eastAsia="Times New Roman" w:hAnsi="Consolas" w:cs="Courier New"/>
          <w:color w:val="005CC5"/>
          <w:sz w:val="20"/>
          <w:szCs w:val="20"/>
        </w:rPr>
        <w: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Note:</w:t>
      </w:r>
      <w:r w:rsidRPr="007D189A">
        <w:rPr>
          <w:rFonts w:ascii="Segoe UI" w:eastAsia="Times New Roman" w:hAnsi="Segoe UI" w:cs="Segoe UI"/>
          <w:color w:val="24292E"/>
          <w:sz w:val="24"/>
          <w:szCs w:val="24"/>
        </w:rPr>
        <w:t> This option is only available in the full build, with in-browser compilation. i.e, It won't work with Single File Components(SFC).</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4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to identify whether code is running on client or server?</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use </w:t>
      </w:r>
      <w:r w:rsidRPr="007D189A">
        <w:rPr>
          <w:rFonts w:ascii="Consolas" w:eastAsia="Times New Roman" w:hAnsi="Consolas" w:cs="Courier New"/>
          <w:color w:val="24292E"/>
          <w:sz w:val="20"/>
          <w:szCs w:val="20"/>
        </w:rPr>
        <w:t>vm.$isServer</w:t>
      </w:r>
      <w:r w:rsidRPr="007D189A">
        <w:rPr>
          <w:rFonts w:ascii="Segoe UI" w:eastAsia="Times New Roman" w:hAnsi="Segoe UI" w:cs="Segoe UI"/>
          <w:color w:val="24292E"/>
          <w:sz w:val="24"/>
          <w:szCs w:val="24"/>
        </w:rPr>
        <w:t> method to know whether the current Vue instance is running on the server or client.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usage would be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require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prototype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$isServer</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r w:rsidRPr="007D189A">
        <w:rPr>
          <w:rFonts w:ascii="Consolas" w:eastAsia="Times New Roman" w:hAnsi="Consolas" w:cs="Courier New"/>
          <w:color w:val="005CC5"/>
          <w:sz w:val="20"/>
          <w:szCs w:val="20"/>
        </w:rPr>
        <w:t>OR</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this.</w:t>
      </w:r>
      <w:r w:rsidRPr="007D189A">
        <w:rPr>
          <w:rFonts w:ascii="Consolas" w:eastAsia="Times New Roman" w:hAnsi="Consolas" w:cs="Courier New"/>
          <w:color w:val="005CC5"/>
          <w:sz w:val="20"/>
          <w:szCs w:val="20"/>
        </w:rPr>
        <w:t>$isServer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With in component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41"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watch route object changes?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setup a watcher on the </w:t>
      </w:r>
      <w:r w:rsidRPr="007D189A">
        <w:rPr>
          <w:rFonts w:ascii="Consolas" w:eastAsia="Times New Roman" w:hAnsi="Consolas" w:cs="Courier New"/>
          <w:color w:val="24292E"/>
          <w:sz w:val="20"/>
          <w:szCs w:val="20"/>
        </w:rPr>
        <w:t>$route</w:t>
      </w:r>
      <w:r w:rsidRPr="007D189A">
        <w:rPr>
          <w:rFonts w:ascii="Segoe UI" w:eastAsia="Times New Roman" w:hAnsi="Segoe UI" w:cs="Segoe UI"/>
          <w:color w:val="24292E"/>
          <w:sz w:val="24"/>
          <w:szCs w:val="24"/>
        </w:rPr>
        <w:t> in your component. It observes for route changes and when changed ,sets the message property.</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watch:{</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$route</w:t>
      </w:r>
      <w:r w:rsidRPr="007D189A">
        <w:rPr>
          <w:rFonts w:ascii="Consolas" w:eastAsia="Times New Roman" w:hAnsi="Consolas" w:cs="Courier New"/>
          <w:color w:val="24292E"/>
          <w:sz w:val="20"/>
          <w:szCs w:val="20"/>
        </w:rPr>
        <w:t xml:space="preserve"> (to, from){</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this.</w:t>
      </w:r>
      <w:r w:rsidRPr="007D189A">
        <w:rPr>
          <w:rFonts w:ascii="Consolas" w:eastAsia="Times New Roman" w:hAnsi="Consolas" w:cs="Courier New"/>
          <w:color w:val="005CC5"/>
          <w:sz w:val="20"/>
          <w:szCs w:val="20"/>
        </w:rPr>
        <w:t>message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'Welcome'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42"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do you sync current route in vuex store?</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You can use </w:t>
      </w:r>
      <w:r w:rsidRPr="007D189A">
        <w:rPr>
          <w:rFonts w:ascii="Consolas" w:eastAsia="Times New Roman" w:hAnsi="Consolas" w:cs="Courier New"/>
          <w:color w:val="24292E"/>
          <w:sz w:val="20"/>
          <w:szCs w:val="20"/>
        </w:rPr>
        <w:t>vue-router-sync</w:t>
      </w:r>
      <w:r w:rsidRPr="007D189A">
        <w:rPr>
          <w:rFonts w:ascii="Segoe UI" w:eastAsia="Times New Roman" w:hAnsi="Segoe UI" w:cs="Segoe UI"/>
          <w:color w:val="24292E"/>
          <w:sz w:val="24"/>
          <w:szCs w:val="24"/>
        </w:rPr>
        <w:t> library to sync current $route object in vuex store's state.</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usage is quite straight forward with two steps</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Installation: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npm install vuex-router-sync</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Sync router and store:</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 sync }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'vuex-router-sync'</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store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'./vuex/store'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vuex store instance</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router </w:t>
      </w:r>
      <w:r w:rsidRPr="007D189A">
        <w:rPr>
          <w:rFonts w:ascii="Consolas" w:eastAsia="Times New Roman" w:hAnsi="Consolas" w:cs="Courier New"/>
          <w:color w:val="D73A49"/>
          <w:sz w:val="20"/>
          <w:szCs w:val="20"/>
        </w:rPr>
        <w:t>from</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'./router'</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vue-router instance</w:t>
      </w: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p>
    <w:p w:rsidR="007D189A" w:rsidRPr="007D189A" w:rsidRDefault="007D189A" w:rsidP="007D189A">
      <w:pPr>
        <w:numPr>
          <w:ilvl w:val="1"/>
          <w:numId w:val="1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const</w:t>
      </w:r>
      <w:r w:rsidRPr="007D189A">
        <w:rPr>
          <w:rFonts w:ascii="Consolas" w:eastAsia="Times New Roman" w:hAnsi="Consolas" w:cs="Courier New"/>
          <w:color w:val="24292E"/>
          <w:sz w:val="20"/>
          <w:szCs w:val="20"/>
        </w:rPr>
        <w:t xml:space="preserve"> unsync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sync</w:t>
      </w:r>
      <w:r w:rsidRPr="007D189A">
        <w:rPr>
          <w:rFonts w:ascii="Consolas" w:eastAsia="Times New Roman" w:hAnsi="Consolas" w:cs="Courier New"/>
          <w:color w:val="24292E"/>
          <w:sz w:val="20"/>
          <w:szCs w:val="20"/>
        </w:rPr>
        <w:t xml:space="preserve">(store, router) </w:t>
      </w:r>
      <w:r w:rsidRPr="007D189A">
        <w:rPr>
          <w:rFonts w:ascii="Consolas" w:eastAsia="Times New Roman" w:hAnsi="Consolas" w:cs="Courier New"/>
          <w:color w:val="6A737D"/>
          <w:sz w:val="20"/>
          <w:szCs w:val="20"/>
        </w:rPr>
        <w:t>// Returns an unsync callback function</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unsync() </w:t>
      </w:r>
      <w:r w:rsidRPr="007D189A">
        <w:rPr>
          <w:rFonts w:ascii="Consolas" w:eastAsia="Times New Roman" w:hAnsi="Consolas" w:cs="Courier New"/>
          <w:color w:val="6A737D"/>
          <w:sz w:val="20"/>
          <w:szCs w:val="20"/>
        </w:rPr>
        <w:t>// Unsyncs store from router</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43"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are navigation guards in vue router?</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navigation guards of vue-router are used to protect navigations either by redirecting it or canceling it.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Below are the 3 different ways to hook into router navigations</w:t>
      </w:r>
    </w:p>
    <w:p w:rsidR="007D189A" w:rsidRPr="007D189A" w:rsidRDefault="007D189A" w:rsidP="007D189A">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Global:</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Per-route:</w:t>
      </w:r>
    </w:p>
    <w:p w:rsidR="007D189A" w:rsidRPr="007D189A" w:rsidRDefault="007D189A" w:rsidP="007D189A">
      <w:pPr>
        <w:numPr>
          <w:ilvl w:val="1"/>
          <w:numId w:val="1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In-component: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44"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Can I use computed property in another computed property?</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Yes, you can access it directly as you would data props.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the comboTwo computed property uses comboOne computed property as below,</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6F42C1"/>
          <w:sz w:val="20"/>
          <w:szCs w:val="20"/>
        </w:rPr>
        <w:t>data</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propOne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'prop1'</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propTwo</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'prop2'</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computed: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comboOne</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this.</w:t>
      </w:r>
      <w:r w:rsidRPr="007D189A">
        <w:rPr>
          <w:rFonts w:ascii="Consolas" w:eastAsia="Times New Roman" w:hAnsi="Consolas" w:cs="Courier New"/>
          <w:color w:val="005CC5"/>
          <w:sz w:val="20"/>
          <w:szCs w:val="20"/>
        </w:rPr>
        <w:t>propOne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w:t>
      </w:r>
      <w:r w:rsidRPr="007D189A">
        <w:rPr>
          <w:rFonts w:ascii="Consolas" w:eastAsia="Times New Roman" w:hAnsi="Consolas" w:cs="Courier New"/>
          <w:color w:val="24292E"/>
          <w:sz w:val="20"/>
          <w:szCs w:val="20"/>
        </w:rPr>
        <w:t xml:space="preserve"> this.</w:t>
      </w:r>
      <w:r w:rsidRPr="007D189A">
        <w:rPr>
          <w:rFonts w:ascii="Consolas" w:eastAsia="Times New Roman" w:hAnsi="Consolas" w:cs="Courier New"/>
          <w:color w:val="005CC5"/>
          <w:sz w:val="20"/>
          <w:szCs w:val="20"/>
        </w:rPr>
        <w:t>propTwo</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comboTwo</w:t>
      </w:r>
      <w:r w:rsidRPr="007D189A">
        <w:rPr>
          <w:rFonts w:ascii="Consolas" w:eastAsia="Times New Roman" w:hAnsi="Consolas" w:cs="Courier New"/>
          <w:color w:val="24292E"/>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this.</w:t>
      </w:r>
      <w:r w:rsidRPr="007D189A">
        <w:rPr>
          <w:rFonts w:ascii="Consolas" w:eastAsia="Times New Roman" w:hAnsi="Consolas" w:cs="Courier New"/>
          <w:color w:val="005CC5"/>
          <w:sz w:val="20"/>
          <w:szCs w:val="20"/>
        </w:rPr>
        <w:t>comboOne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split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join</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45"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How can I use imported constant in template section?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variables need to be exposed on your data in order to use them in template section. i.e, You can't use them directly on template.</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2863A"/>
          <w:sz w:val="20"/>
          <w:szCs w:val="20"/>
        </w:rPr>
        <w:t>span</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CREATE: {{</w:t>
      </w:r>
      <w:r w:rsidRPr="007D189A">
        <w:rPr>
          <w:rFonts w:ascii="Consolas" w:eastAsia="Times New Roman" w:hAnsi="Consolas" w:cs="Courier New"/>
          <w:color w:val="005CC5"/>
          <w:sz w:val="20"/>
          <w:szCs w:val="20"/>
        </w:rPr>
        <w:t>CREATE_PROP</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UPDATE: {{</w:t>
      </w:r>
      <w:r w:rsidRPr="007D189A">
        <w:rPr>
          <w:rFonts w:ascii="Consolas" w:eastAsia="Times New Roman" w:hAnsi="Consolas" w:cs="Courier New"/>
          <w:color w:val="005CC5"/>
          <w:sz w:val="20"/>
          <w:szCs w:val="20"/>
        </w:rPr>
        <w:t>UPDATE_PROP</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DELETE: {{</w:t>
      </w:r>
      <w:r w:rsidRPr="007D189A">
        <w:rPr>
          <w:rFonts w:ascii="Consolas" w:eastAsia="Times New Roman" w:hAnsi="Consolas" w:cs="Courier New"/>
          <w:color w:val="005CC5"/>
          <w:sz w:val="20"/>
          <w:szCs w:val="20"/>
        </w:rPr>
        <w:t>DELETE_PROP</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w:t>
      </w:r>
      <w:r w:rsidRPr="007D189A">
        <w:rPr>
          <w:rFonts w:ascii="Consolas" w:eastAsia="Times New Roman" w:hAnsi="Consolas" w:cs="Courier New"/>
          <w:color w:val="22863A"/>
          <w:sz w:val="20"/>
          <w:szCs w:val="20"/>
        </w:rPr>
        <w:t>span</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script</w:t>
      </w:r>
      <w:r w:rsidRPr="007D189A">
        <w:rPr>
          <w:rFonts w:ascii="Consolas" w:eastAsia="Times New Roman" w:hAnsi="Consolas" w:cs="Courier New"/>
          <w:color w:val="005CC5"/>
          <w:sz w:val="20"/>
          <w:szCs w:val="20"/>
        </w:rPr>
        <w:t>&gt;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import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CREATE_DATA</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UPDATE_DATA</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DELETE_DATA</w:t>
      </w:r>
      <w:r w:rsidRPr="007D189A">
        <w:rPr>
          <w:rFonts w:ascii="Consolas" w:eastAsia="Times New Roman" w:hAnsi="Consolas" w:cs="Courier New"/>
          <w:color w:val="24292E"/>
          <w:sz w:val="20"/>
          <w:szCs w:val="20"/>
        </w:rPr>
        <w:t xml:space="preserve">} from </w:t>
      </w:r>
      <w:r w:rsidRPr="007D189A">
        <w:rPr>
          <w:rFonts w:ascii="Consolas" w:eastAsia="Times New Roman" w:hAnsi="Consolas" w:cs="Courier New"/>
          <w:color w:val="032F62"/>
          <w:sz w:val="20"/>
          <w:szCs w:val="20"/>
        </w:rPr>
        <w:t>'constants'</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D73A49"/>
          <w:sz w:val="20"/>
          <w:szCs w:val="20"/>
        </w:rPr>
        <w:t>new</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data:{</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CREATE_PROP</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CREATE_DATA</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UPDATE_PROP</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UPDATE_DATA</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DELETE_PROP</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DELETE_DATA</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005CC5"/>
          <w:sz w:val="20"/>
          <w:szCs w:val="20"/>
        </w:rPr>
        <w:t>&lt;</w:t>
      </w:r>
      <w:r w:rsidRPr="007D189A">
        <w:rPr>
          <w:rFonts w:ascii="Consolas" w:eastAsia="Times New Roman" w:hAnsi="Consolas" w:cs="Courier New"/>
          <w:color w:val="24292E"/>
          <w:sz w:val="20"/>
          <w:szCs w:val="20"/>
        </w:rPr>
        <w:t>/script&gt;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46"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Is recommended to use async for computed properties?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No, it is not recommended. Computed properties should be synchronous. But if you still use asynchronous actions inside them, they may not work as expected and can lead to an unexpected behaviour.</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the below usage of async/await is not recommended,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async</w:t>
      </w:r>
      <w:r w:rsidRPr="007D189A">
        <w:rPr>
          <w:rFonts w:ascii="Consolas" w:eastAsia="Times New Roman" w:hAnsi="Consolas" w:cs="Courier New"/>
          <w:color w:val="24292E"/>
          <w:sz w:val="20"/>
          <w:szCs w:val="20"/>
        </w:rPr>
        <w:t xml:space="preserve"> someComputedProperty ()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await</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F42C1"/>
          <w:sz w:val="20"/>
          <w:szCs w:val="20"/>
        </w:rPr>
        <w:t>someFunction</w:t>
      </w: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b/>
          <w:bCs/>
          <w:color w:val="24292E"/>
          <w:sz w:val="24"/>
          <w:szCs w:val="24"/>
        </w:rPr>
        <w:t>Note:</w:t>
      </w:r>
      <w:r w:rsidRPr="007D189A">
        <w:rPr>
          <w:rFonts w:ascii="Segoe UI" w:eastAsia="Times New Roman" w:hAnsi="Segoe UI" w:cs="Segoe UI"/>
          <w:color w:val="24292E"/>
          <w:sz w:val="24"/>
          <w:szCs w:val="24"/>
        </w:rPr>
        <w:t> If you still prefer to use async computed properties for some reason then you can consider using additional plugin such as </w:t>
      </w:r>
      <w:r w:rsidRPr="007D189A">
        <w:rPr>
          <w:rFonts w:ascii="Consolas" w:eastAsia="Times New Roman" w:hAnsi="Consolas" w:cs="Courier New"/>
          <w:color w:val="24292E"/>
          <w:sz w:val="20"/>
          <w:szCs w:val="20"/>
        </w:rPr>
        <w:t>vue-async-computed</w:t>
      </w:r>
      <w:r w:rsidRPr="007D189A">
        <w:rPr>
          <w:rFonts w:ascii="Segoe UI" w:eastAsia="Times New Roman" w:hAnsi="Segoe UI" w:cs="Segoe UI"/>
          <w:color w:val="24292E"/>
          <w:sz w:val="24"/>
          <w:szCs w:val="24"/>
        </w:rPr>
        <w:t>.</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47"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happens if you use duplicate field names?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48"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Why the component data must be a function?</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The component data must be a function instead directly providing the object. This is because each instance needs to maintain an independent copy of the returned data object. Otherwise one component instance data changes will impact the data of all other instances.</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For example, the below code snippets gives an idea on correct approach,</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data: { </w:t>
      </w:r>
      <w:r w:rsidRPr="007D189A">
        <w:rPr>
          <w:rFonts w:ascii="Consolas" w:eastAsia="Times New Roman" w:hAnsi="Consolas" w:cs="Courier New"/>
          <w:color w:val="6A737D"/>
          <w:sz w:val="20"/>
          <w:szCs w:val="20"/>
        </w:rPr>
        <w:t>// Bad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message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'Hello'</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data: </w:t>
      </w:r>
      <w:r w:rsidRPr="007D189A">
        <w:rPr>
          <w:rFonts w:ascii="Consolas" w:eastAsia="Times New Roman" w:hAnsi="Consolas" w:cs="Courier New"/>
          <w:color w:val="D73A49"/>
          <w:sz w:val="20"/>
          <w:szCs w:val="20"/>
        </w:rPr>
        <w:t>function</w:t>
      </w:r>
      <w:r w:rsidRPr="007D189A">
        <w:rPr>
          <w:rFonts w:ascii="Consolas" w:eastAsia="Times New Roman" w:hAnsi="Consolas" w:cs="Courier New"/>
          <w:color w:val="24292E"/>
          <w:sz w:val="20"/>
          <w:szCs w:val="20"/>
        </w:rPr>
        <w:t xml:space="preserve"> () { </w:t>
      </w:r>
      <w:r w:rsidRPr="007D189A">
        <w:rPr>
          <w:rFonts w:ascii="Consolas" w:eastAsia="Times New Roman" w:hAnsi="Consolas" w:cs="Courier New"/>
          <w:color w:val="6A737D"/>
          <w:sz w:val="20"/>
          <w:szCs w:val="20"/>
        </w:rPr>
        <w:t>//Good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D73A49"/>
          <w:sz w:val="20"/>
          <w:szCs w:val="20"/>
        </w:rPr>
        <w:t>return</w:t>
      </w: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05CC5"/>
          <w:sz w:val="20"/>
          <w:szCs w:val="20"/>
        </w:rPr>
        <w:t>message</w:t>
      </w: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032F62"/>
          <w:sz w:val="20"/>
          <w:szCs w:val="20"/>
        </w:rPr>
        <w:t>'Hello'</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49"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7D189A" w:rsidRPr="007D189A" w:rsidRDefault="007D189A" w:rsidP="007D189A">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7D189A">
        <w:rPr>
          <w:rFonts w:ascii="Segoe UI" w:eastAsia="Times New Roman" w:hAnsi="Segoe UI" w:cs="Segoe UI"/>
          <w:b/>
          <w:bCs/>
          <w:color w:val="24292E"/>
          <w:sz w:val="30"/>
          <w:szCs w:val="30"/>
        </w:rPr>
        <w:t>What is the reason for recommendation for multi-word component names?</w:t>
      </w:r>
    </w:p>
    <w:p w:rsidR="007D189A" w:rsidRPr="007D189A" w:rsidRDefault="007D189A" w:rsidP="007D189A">
      <w:pPr>
        <w:shd w:val="clear" w:color="auto" w:fill="FFFFFF"/>
        <w:spacing w:after="0" w:line="240" w:lineRule="auto"/>
        <w:ind w:left="720"/>
        <w:rPr>
          <w:rFonts w:ascii="Segoe UI" w:eastAsia="Times New Roman" w:hAnsi="Segoe UI" w:cs="Segoe UI"/>
          <w:color w:val="24292E"/>
          <w:sz w:val="24"/>
          <w:szCs w:val="24"/>
        </w:rPr>
      </w:pPr>
      <w:r w:rsidRPr="007D189A">
        <w:rPr>
          <w:rFonts w:ascii="Segoe UI" w:eastAsia="Times New Roman" w:hAnsi="Segoe UI" w:cs="Segoe UI"/>
          <w:color w:val="24292E"/>
          <w:sz w:val="24"/>
          <w:szCs w:val="24"/>
        </w:rPr>
        <w:t>Component names should always be multi-word, except for root level or built-in vue components(such as </w:t>
      </w:r>
      <w:r w:rsidRPr="007D189A">
        <w:rPr>
          <w:rFonts w:ascii="Consolas" w:eastAsia="Times New Roman" w:hAnsi="Consolas" w:cs="Courier New"/>
          <w:color w:val="24292E"/>
          <w:sz w:val="20"/>
          <w:szCs w:val="20"/>
        </w:rPr>
        <w:t>&lt;transition&gt;</w:t>
      </w:r>
      <w:r w:rsidRPr="007D189A">
        <w:rPr>
          <w:rFonts w:ascii="Segoe UI" w:eastAsia="Times New Roman" w:hAnsi="Segoe UI" w:cs="Segoe UI"/>
          <w:color w:val="24292E"/>
          <w:sz w:val="24"/>
          <w:szCs w:val="24"/>
        </w:rPr>
        <w:t> or </w:t>
      </w:r>
      <w:r w:rsidRPr="007D189A">
        <w:rPr>
          <w:rFonts w:ascii="Consolas" w:eastAsia="Times New Roman" w:hAnsi="Consolas" w:cs="Courier New"/>
          <w:color w:val="24292E"/>
          <w:sz w:val="20"/>
          <w:szCs w:val="20"/>
        </w:rPr>
        <w:t>&lt;component&gt;</w:t>
      </w:r>
      <w:r w:rsidRPr="007D189A">
        <w:rPr>
          <w:rFonts w:ascii="Segoe UI" w:eastAsia="Times New Roman" w:hAnsi="Segoe UI" w:cs="Segoe UI"/>
          <w:color w:val="24292E"/>
          <w:sz w:val="24"/>
          <w:szCs w:val="24"/>
        </w:rPr>
        <w:t> etc). This recommendation is to prevents conflicts with existing and future HTML elements, since all HTML elements are a single word.</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component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'user'</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6A737D"/>
          <w:sz w:val="20"/>
          <w:szCs w:val="20"/>
        </w:rPr>
        <w:t>//bad approach</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E36209"/>
          <w:sz w:val="20"/>
          <w:szCs w:val="20"/>
        </w:rPr>
        <w:t>Vue</w:t>
      </w:r>
      <w:r w:rsidRPr="007D189A">
        <w:rPr>
          <w:rFonts w:ascii="Consolas" w:eastAsia="Times New Roman" w:hAnsi="Consolas" w:cs="Courier New"/>
          <w:color w:val="24292E"/>
          <w:sz w:val="20"/>
          <w:szCs w:val="20"/>
        </w:rPr>
        <w:t>.</w:t>
      </w:r>
      <w:r w:rsidRPr="007D189A">
        <w:rPr>
          <w:rFonts w:ascii="Consolas" w:eastAsia="Times New Roman" w:hAnsi="Consolas" w:cs="Courier New"/>
          <w:color w:val="6F42C1"/>
          <w:sz w:val="20"/>
          <w:szCs w:val="20"/>
        </w:rPr>
        <w:t>component</w:t>
      </w:r>
      <w:r w:rsidRPr="007D189A">
        <w:rPr>
          <w:rFonts w:ascii="Consolas" w:eastAsia="Times New Roman" w:hAnsi="Consolas" w:cs="Courier New"/>
          <w:color w:val="24292E"/>
          <w:sz w:val="20"/>
          <w:szCs w:val="20"/>
        </w:rPr>
        <w:t>(</w:t>
      </w:r>
      <w:r w:rsidRPr="007D189A">
        <w:rPr>
          <w:rFonts w:ascii="Consolas" w:eastAsia="Times New Roman" w:hAnsi="Consolas" w:cs="Courier New"/>
          <w:color w:val="032F62"/>
          <w:sz w:val="20"/>
          <w:szCs w:val="20"/>
        </w:rPr>
        <w:t>'user-profile'</w:t>
      </w:r>
      <w:r w:rsidRPr="007D189A">
        <w:rPr>
          <w:rFonts w:ascii="Consolas" w:eastAsia="Times New Roman" w:hAnsi="Consolas" w:cs="Courier New"/>
          <w:color w:val="24292E"/>
          <w:sz w:val="20"/>
          <w:szCs w:val="20"/>
        </w:rPr>
        <w:t xml:space="preserve">, { </w:t>
      </w:r>
      <w:r w:rsidRPr="007D189A">
        <w:rPr>
          <w:rFonts w:ascii="Consolas" w:eastAsia="Times New Roman" w:hAnsi="Consolas" w:cs="Courier New"/>
          <w:color w:val="6A737D"/>
          <w:sz w:val="20"/>
          <w:szCs w:val="20"/>
        </w:rPr>
        <w:t>//good approach</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r w:rsidRPr="007D189A">
        <w:rPr>
          <w:rFonts w:ascii="Consolas" w:eastAsia="Times New Roman" w:hAnsi="Consolas" w:cs="Courier New"/>
          <w:color w:val="6A737D"/>
          <w:sz w:val="20"/>
          <w:szCs w:val="20"/>
        </w:rPr>
        <w:t>// ...</w:t>
      </w:r>
    </w:p>
    <w:p w:rsidR="007D189A" w:rsidRPr="007D189A" w:rsidRDefault="007D189A" w:rsidP="007D18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D189A">
        <w:rPr>
          <w:rFonts w:ascii="Consolas" w:eastAsia="Times New Roman" w:hAnsi="Consolas" w:cs="Courier New"/>
          <w:color w:val="24292E"/>
          <w:sz w:val="20"/>
          <w:szCs w:val="20"/>
        </w:rPr>
        <w:t xml:space="preserve">     })</w:t>
      </w:r>
    </w:p>
    <w:p w:rsidR="007D189A" w:rsidRPr="007D189A" w:rsidRDefault="007D189A" w:rsidP="007D189A">
      <w:pPr>
        <w:shd w:val="clear" w:color="auto" w:fill="FFFFFF"/>
        <w:spacing w:before="240" w:after="240" w:line="240" w:lineRule="auto"/>
        <w:ind w:left="720"/>
        <w:rPr>
          <w:rFonts w:ascii="Segoe UI" w:eastAsia="Times New Roman" w:hAnsi="Segoe UI" w:cs="Segoe UI"/>
          <w:color w:val="24292E"/>
          <w:sz w:val="24"/>
          <w:szCs w:val="24"/>
        </w:rPr>
      </w:pPr>
      <w:hyperlink r:id="rId250" w:anchor="table-of-contents" w:history="1">
        <w:r w:rsidRPr="007D189A">
          <w:rPr>
            <w:rFonts w:ascii="Cambria Math" w:eastAsia="Times New Roman" w:hAnsi="Cambria Math" w:cs="Cambria Math"/>
            <w:b/>
            <w:bCs/>
            <w:color w:val="0366D6"/>
            <w:sz w:val="24"/>
            <w:szCs w:val="24"/>
          </w:rPr>
          <w:t>⬆</w:t>
        </w:r>
        <w:r w:rsidRPr="007D189A">
          <w:rPr>
            <w:rFonts w:ascii="Segoe UI" w:eastAsia="Times New Roman" w:hAnsi="Segoe UI" w:cs="Segoe UI"/>
            <w:b/>
            <w:bCs/>
            <w:color w:val="0366D6"/>
            <w:sz w:val="24"/>
            <w:szCs w:val="24"/>
          </w:rPr>
          <w:t> Back to Top</w:t>
        </w:r>
      </w:hyperlink>
    </w:p>
    <w:p w:rsidR="006A096B" w:rsidRDefault="007D189A"/>
    <w:p w:rsidR="007D189A" w:rsidRDefault="007D189A"/>
    <w:p w:rsidR="007D189A" w:rsidRDefault="007D189A" w:rsidP="007D189A">
      <w:pPr>
        <w:shd w:val="clear" w:color="auto" w:fill="FFFFFF"/>
        <w:rPr>
          <w:rStyle w:val="Hyperlink"/>
          <w:rFonts w:ascii="Roboto" w:hAnsi="Roboto"/>
          <w:color w:val="007BFF"/>
          <w:u w:val="none"/>
        </w:rPr>
      </w:pPr>
      <w:r>
        <w:rPr>
          <w:rFonts w:ascii="Roboto" w:hAnsi="Roboto"/>
          <w:color w:val="212529"/>
        </w:rPr>
        <w:fldChar w:fldCharType="begin"/>
      </w:r>
      <w:r>
        <w:rPr>
          <w:rFonts w:ascii="Roboto" w:hAnsi="Roboto"/>
          <w:color w:val="212529"/>
        </w:rPr>
        <w:instrText xml:space="preserve"> HYPERLINK "https://www.onlineinterviewquestions.com/vue-js-interview-questions/" \l "collapseUnfiled1" </w:instrText>
      </w:r>
      <w:r>
        <w:rPr>
          <w:rFonts w:ascii="Roboto" w:hAnsi="Roboto"/>
          <w:color w:val="212529"/>
        </w:rPr>
        <w:fldChar w:fldCharType="separate"/>
      </w:r>
    </w:p>
    <w:p w:rsidR="007D189A" w:rsidRDefault="007D189A" w:rsidP="007D189A">
      <w:pPr>
        <w:pStyle w:val="Heading3"/>
        <w:shd w:val="clear" w:color="auto" w:fill="FFFFFF"/>
        <w:spacing w:after="0" w:afterAutospacing="0"/>
        <w:rPr>
          <w:b w:val="0"/>
          <w:bCs w:val="0"/>
          <w:color w:val="000000"/>
        </w:rPr>
      </w:pPr>
      <w:r>
        <w:rPr>
          <w:rStyle w:val="Strong"/>
          <w:rFonts w:ascii="Roboto" w:hAnsi="Roboto"/>
          <w:b/>
          <w:bCs/>
          <w:color w:val="000000"/>
        </w:rPr>
        <w:t>1) What is virtual dom in Vuejs?</w:t>
      </w:r>
    </w:p>
    <w:p w:rsidR="007D189A" w:rsidRDefault="007D189A" w:rsidP="007D189A">
      <w:pPr>
        <w:shd w:val="clear" w:color="auto" w:fill="FFFFFF"/>
        <w:rPr>
          <w:rFonts w:ascii="Roboto" w:hAnsi="Roboto"/>
          <w:color w:val="212529"/>
        </w:rPr>
      </w:pPr>
      <w:r>
        <w:rPr>
          <w:rFonts w:ascii="Roboto" w:hAnsi="Roboto"/>
          <w:color w:val="212529"/>
        </w:rPr>
        <w:fldChar w:fldCharType="end"/>
      </w:r>
    </w:p>
    <w:p w:rsidR="007D189A" w:rsidRDefault="007D189A" w:rsidP="007D189A">
      <w:pPr>
        <w:pStyle w:val="NormalWeb"/>
        <w:shd w:val="clear" w:color="auto" w:fill="FFFFFF"/>
        <w:spacing w:before="0" w:beforeAutospacing="0"/>
        <w:rPr>
          <w:rFonts w:ascii="Roboto" w:hAnsi="Roboto"/>
          <w:color w:val="212529"/>
        </w:rPr>
      </w:pPr>
      <w:r>
        <w:rPr>
          <w:rStyle w:val="Strong"/>
          <w:rFonts w:ascii="Roboto" w:hAnsi="Roboto"/>
          <w:color w:val="212529"/>
        </w:rPr>
        <w:t>Virtual DOM</w:t>
      </w:r>
      <w:r>
        <w:rPr>
          <w:rFonts w:ascii="Roboto" w:hAnsi="Roboto"/>
          <w:color w:val="212529"/>
        </w:rPr>
        <w:t> in Vue is a JavaScript object that represents the Document Object Model (DOM). The application updates the Virtual DOM instead of the DOM directly. So, it minimizes the updating cost of the real DOM as it is computationally expensive. Virtual DOM offers the ability to control the timing at which the Virtual DOM is rendered. Virtual DOM will just maintain the state of the data without re-rendering until you choose it. Virtual DOM also offers the ability to optimize the performance of your web applications by minimizing the number of times the DOM has to be updated.</w:t>
      </w:r>
    </w:p>
    <w:p w:rsidR="007D189A" w:rsidRDefault="007D189A" w:rsidP="007D189A">
      <w:pPr>
        <w:shd w:val="clear" w:color="auto" w:fill="FFFFFF"/>
        <w:rPr>
          <w:rFonts w:ascii="Roboto" w:hAnsi="Roboto"/>
          <w:color w:val="FFFFFF"/>
        </w:rPr>
      </w:pPr>
      <w:r>
        <w:rPr>
          <w:rFonts w:ascii="Roboto" w:hAnsi="Roboto"/>
          <w:color w:val="FFFFFF"/>
        </w:rPr>
        <w:t>Advertisement: 1:26</w:t>
      </w:r>
    </w:p>
    <w:p w:rsidR="007D189A" w:rsidRDefault="007D189A" w:rsidP="007D189A">
      <w:pPr>
        <w:shd w:val="clear" w:color="auto" w:fill="FFFFFF"/>
        <w:rPr>
          <w:rFonts w:ascii="Roboto" w:hAnsi="Roboto"/>
          <w:color w:val="212529"/>
        </w:rPr>
      </w:pPr>
      <w:r>
        <w:rPr>
          <w:rFonts w:ascii="Roboto" w:hAnsi="Roboto"/>
          <w:noProof/>
          <w:color w:val="007BFF"/>
          <w:sz w:val="15"/>
          <w:szCs w:val="15"/>
          <w:shd w:val="clear" w:color="auto" w:fill="FFFFFF"/>
        </w:rPr>
        <mc:AlternateContent>
          <mc:Choice Requires="wps">
            <w:drawing>
              <wp:inline distT="0" distB="0" distL="0" distR="0">
                <wp:extent cx="302260" cy="302260"/>
                <wp:effectExtent l="0" t="0" r="0" b="0"/>
                <wp:docPr id="10" name="Rectangle 10" descr="VDO.AI">
                  <a:hlinkClick xmlns:a="http://schemas.openxmlformats.org/drawingml/2006/main" r:id="rId2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VDO.AI" href="https://vdo.a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" o:button="t" filled="f" stroked="f">
                <v:fill o:detectmouseclick="t"/>
                <o:lock v:ext="edit" aspectratio="t"/>
                <w10:anchorlock/>
              </v:rect>
            </w:pict>
          </mc:Fallback>
        </mc:AlternateContent>
      </w:r>
    </w:p>
    <w:p w:rsidR="007D189A" w:rsidRDefault="007D189A" w:rsidP="007D189A">
      <w:pPr>
        <w:shd w:val="clear" w:color="auto" w:fill="FFFFFF"/>
        <w:rPr>
          <w:rStyle w:val="Hyperlink"/>
          <w:color w:val="007BFF"/>
          <w:u w:val="none"/>
        </w:rPr>
      </w:pPr>
      <w:r>
        <w:rPr>
          <w:rFonts w:ascii="Roboto" w:hAnsi="Roboto"/>
          <w:color w:val="212529"/>
        </w:rPr>
        <w:fldChar w:fldCharType="begin"/>
      </w:r>
      <w:r>
        <w:rPr>
          <w:rFonts w:ascii="Roboto" w:hAnsi="Roboto"/>
          <w:color w:val="212529"/>
        </w:rPr>
        <w:instrText xml:space="preserve"> HYPERLINK "https://www.onlineinterviewquestions.com/vue-js-interview-questions/" \l "collapseUnfiled2" </w:instrText>
      </w:r>
      <w:r>
        <w:rPr>
          <w:rFonts w:ascii="Roboto" w:hAnsi="Roboto"/>
          <w:color w:val="212529"/>
        </w:rPr>
        <w:fldChar w:fldCharType="separate"/>
      </w:r>
    </w:p>
    <w:p w:rsidR="007D189A" w:rsidRDefault="007D189A" w:rsidP="007D189A">
      <w:pPr>
        <w:pStyle w:val="Heading3"/>
        <w:shd w:val="clear" w:color="auto" w:fill="FFFFFF"/>
        <w:spacing w:after="0" w:afterAutospacing="0"/>
        <w:rPr>
          <w:b w:val="0"/>
          <w:bCs w:val="0"/>
          <w:color w:val="000000"/>
        </w:rPr>
      </w:pPr>
      <w:r>
        <w:rPr>
          <w:rStyle w:val="Strong"/>
          <w:rFonts w:ascii="Roboto" w:hAnsi="Roboto"/>
          <w:b/>
          <w:bCs/>
          <w:color w:val="000000"/>
        </w:rPr>
        <w:t>2) Why we need Vue.js mixins?</w:t>
      </w:r>
    </w:p>
    <w:p w:rsidR="007D189A" w:rsidRDefault="007D189A" w:rsidP="007D189A">
      <w:pPr>
        <w:shd w:val="clear" w:color="auto" w:fill="FFFFFF"/>
        <w:rPr>
          <w:rFonts w:ascii="Roboto" w:hAnsi="Roboto"/>
          <w:color w:val="212529"/>
        </w:rPr>
      </w:pPr>
      <w:r>
        <w:rPr>
          <w:rFonts w:ascii="Roboto" w:hAnsi="Roboto"/>
          <w:color w:val="212529"/>
        </w:rPr>
        <w:fldChar w:fldCharType="end"/>
      </w:r>
    </w:p>
    <w:p w:rsidR="007D189A" w:rsidRDefault="007D189A" w:rsidP="007D189A">
      <w:pPr>
        <w:pStyle w:val="NormalWeb"/>
        <w:shd w:val="clear" w:color="auto" w:fill="FFFFFF"/>
        <w:spacing w:before="0" w:beforeAutospacing="0"/>
        <w:rPr>
          <w:rFonts w:ascii="Roboto" w:hAnsi="Roboto"/>
          <w:color w:val="212529"/>
        </w:rPr>
      </w:pPr>
      <w:r>
        <w:rPr>
          <w:rStyle w:val="Strong"/>
          <w:rFonts w:ascii="Roboto" w:hAnsi="Roboto"/>
          <w:color w:val="212529"/>
        </w:rPr>
        <w:t>Mixins in Vue JS</w:t>
      </w:r>
      <w:r>
        <w:rPr>
          <w:rFonts w:ascii="Roboto" w:hAnsi="Roboto"/>
          <w:color w:val="212529"/>
        </w:rPr>
        <w:t> are a chunk of defined logic that is stored in a particular way. It can be re-used over and over to add functionality to your Vue instances and components. It is important that we need Vue JS because,</w:t>
      </w:r>
    </w:p>
    <w:p w:rsidR="007D189A" w:rsidRDefault="007D189A" w:rsidP="007D189A">
      <w:pPr>
        <w:numPr>
          <w:ilvl w:val="0"/>
          <w:numId w:val="15"/>
        </w:numPr>
        <w:shd w:val="clear" w:color="auto" w:fill="FFFFFF"/>
        <w:spacing w:before="100" w:beforeAutospacing="1" w:after="100" w:afterAutospacing="1" w:line="240" w:lineRule="auto"/>
        <w:rPr>
          <w:rFonts w:ascii="Roboto" w:hAnsi="Roboto"/>
          <w:color w:val="212529"/>
        </w:rPr>
      </w:pPr>
      <w:r>
        <w:rPr>
          <w:rFonts w:ascii="Roboto" w:hAnsi="Roboto"/>
          <w:color w:val="212529"/>
        </w:rPr>
        <w:t>You can easily adhere to the DRY principle with mixins. It ensures that you do not repeat yourself.</w:t>
      </w:r>
    </w:p>
    <w:p w:rsidR="007D189A" w:rsidRDefault="007D189A" w:rsidP="007D189A">
      <w:pPr>
        <w:numPr>
          <w:ilvl w:val="0"/>
          <w:numId w:val="15"/>
        </w:numPr>
        <w:shd w:val="clear" w:color="auto" w:fill="FFFFFF"/>
        <w:spacing w:before="100" w:beforeAutospacing="1" w:after="100" w:afterAutospacing="1" w:line="240" w:lineRule="auto"/>
        <w:rPr>
          <w:rFonts w:ascii="Roboto" w:hAnsi="Roboto"/>
          <w:color w:val="212529"/>
        </w:rPr>
      </w:pPr>
      <w:r>
        <w:rPr>
          <w:rFonts w:ascii="Roboto" w:hAnsi="Roboto"/>
          <w:color w:val="212529"/>
        </w:rPr>
        <w:t>You get a lot of flexibility with mixins. Mixin contains options for Vue components.</w:t>
      </w:r>
    </w:p>
    <w:p w:rsidR="007D189A" w:rsidRDefault="007D189A" w:rsidP="007D189A">
      <w:pPr>
        <w:numPr>
          <w:ilvl w:val="0"/>
          <w:numId w:val="15"/>
        </w:numPr>
        <w:shd w:val="clear" w:color="auto" w:fill="FFFFFF"/>
        <w:spacing w:before="100" w:beforeAutospacing="1" w:after="100" w:afterAutospacing="1" w:line="240" w:lineRule="auto"/>
        <w:rPr>
          <w:rFonts w:ascii="Roboto" w:hAnsi="Roboto"/>
          <w:color w:val="212529"/>
        </w:rPr>
      </w:pPr>
      <w:r>
        <w:rPr>
          <w:rFonts w:ascii="Roboto" w:hAnsi="Roboto"/>
          <w:color w:val="212529"/>
        </w:rPr>
        <w:t>Mixins are safe and they do not affect changes outside their defined scope.</w:t>
      </w:r>
    </w:p>
    <w:p w:rsidR="007D189A" w:rsidRDefault="007D189A" w:rsidP="007D189A">
      <w:pPr>
        <w:numPr>
          <w:ilvl w:val="0"/>
          <w:numId w:val="15"/>
        </w:numPr>
        <w:shd w:val="clear" w:color="auto" w:fill="FFFFFF"/>
        <w:spacing w:before="100" w:beforeAutospacing="1" w:after="100" w:afterAutospacing="1" w:line="240" w:lineRule="auto"/>
        <w:rPr>
          <w:rFonts w:ascii="Roboto" w:hAnsi="Roboto"/>
          <w:color w:val="212529"/>
        </w:rPr>
      </w:pPr>
      <w:r>
        <w:rPr>
          <w:rFonts w:ascii="Roboto" w:hAnsi="Roboto"/>
          <w:color w:val="212529"/>
        </w:rPr>
        <w:t>Mixins in Vue JS are a great platform for code reusability.</w:t>
      </w:r>
    </w:p>
    <w:p w:rsidR="007D189A" w:rsidRDefault="007D189A" w:rsidP="007D189A">
      <w:pPr>
        <w:shd w:val="clear" w:color="auto" w:fill="FFFFFF"/>
        <w:spacing w:after="0"/>
        <w:rPr>
          <w:rStyle w:val="Hyperlink"/>
          <w:color w:val="007BFF"/>
          <w:u w:val="none"/>
        </w:rPr>
      </w:pPr>
      <w:r>
        <w:rPr>
          <w:rFonts w:ascii="Roboto" w:hAnsi="Roboto"/>
          <w:color w:val="212529"/>
        </w:rPr>
        <w:fldChar w:fldCharType="begin"/>
      </w:r>
      <w:r>
        <w:rPr>
          <w:rFonts w:ascii="Roboto" w:hAnsi="Roboto"/>
          <w:color w:val="212529"/>
        </w:rPr>
        <w:instrText xml:space="preserve"> HYPERLINK "https://www.onlineinterviewquestions.com/vue-js-interview-questions/" \l "collapseUnfiled3" </w:instrText>
      </w:r>
      <w:r>
        <w:rPr>
          <w:rFonts w:ascii="Roboto" w:hAnsi="Roboto"/>
          <w:color w:val="212529"/>
        </w:rPr>
        <w:fldChar w:fldCharType="separate"/>
      </w:r>
    </w:p>
    <w:p w:rsidR="007D189A" w:rsidRDefault="007D189A" w:rsidP="007D189A">
      <w:pPr>
        <w:pStyle w:val="Heading3"/>
        <w:shd w:val="clear" w:color="auto" w:fill="FFFFFF"/>
        <w:spacing w:after="0" w:afterAutospacing="0"/>
        <w:rPr>
          <w:b w:val="0"/>
          <w:bCs w:val="0"/>
          <w:color w:val="000000"/>
        </w:rPr>
      </w:pPr>
      <w:r>
        <w:rPr>
          <w:rStyle w:val="Strong"/>
          <w:rFonts w:ascii="Roboto" w:hAnsi="Roboto"/>
          <w:b/>
          <w:bCs/>
          <w:color w:val="000000"/>
        </w:rPr>
        <w:t>3) What is Vuex?</w:t>
      </w:r>
    </w:p>
    <w:p w:rsidR="007D189A" w:rsidRDefault="007D189A" w:rsidP="007D189A">
      <w:pPr>
        <w:shd w:val="clear" w:color="auto" w:fill="FFFFFF"/>
        <w:rPr>
          <w:rFonts w:ascii="Roboto" w:hAnsi="Roboto"/>
          <w:color w:val="212529"/>
        </w:rPr>
      </w:pPr>
      <w:r>
        <w:rPr>
          <w:rFonts w:ascii="Roboto" w:hAnsi="Roboto"/>
          <w:color w:val="212529"/>
        </w:rPr>
        <w:fldChar w:fldCharType="end"/>
      </w:r>
    </w:p>
    <w:p w:rsidR="007D189A" w:rsidRDefault="007D189A" w:rsidP="007D189A">
      <w:pPr>
        <w:pStyle w:val="NormalWeb"/>
        <w:shd w:val="clear" w:color="auto" w:fill="FFFFFF"/>
        <w:spacing w:before="0" w:beforeAutospacing="0"/>
        <w:rPr>
          <w:rFonts w:ascii="Roboto" w:hAnsi="Roboto"/>
          <w:color w:val="212529"/>
        </w:rPr>
      </w:pPr>
      <w:r>
        <w:rPr>
          <w:rStyle w:val="Strong"/>
          <w:rFonts w:ascii="Roboto" w:hAnsi="Roboto"/>
          <w:color w:val="212529"/>
        </w:rPr>
        <w:t>VueX</w:t>
      </w:r>
      <w:r>
        <w:rPr>
          <w:rFonts w:ascii="Roboto" w:hAnsi="Roboto"/>
          <w:color w:val="212529"/>
        </w:rPr>
        <w:t> is a state management pattern and library for the application using Vue JS. it acts as a centralized store for all the different components in your Vue JS application. It has rules to ensure that the state can be only mutated in a predictable fashion. It can be integrated with the official devtool extension of Vue to provide additional features. Vuex mainly helps in dealing with shared state management with the cost of more concepts and boilerplate.</w:t>
      </w:r>
    </w:p>
    <w:p w:rsidR="007D189A" w:rsidRDefault="007D189A" w:rsidP="007D189A">
      <w:pPr>
        <w:shd w:val="clear" w:color="auto" w:fill="FFFFFF"/>
        <w:rPr>
          <w:rStyle w:val="Hyperlink"/>
          <w:color w:val="007BFF"/>
          <w:u w:val="none"/>
        </w:rPr>
      </w:pPr>
      <w:r>
        <w:rPr>
          <w:rFonts w:ascii="Roboto" w:hAnsi="Roboto"/>
          <w:color w:val="212529"/>
        </w:rPr>
        <w:fldChar w:fldCharType="begin"/>
      </w:r>
      <w:r>
        <w:rPr>
          <w:rFonts w:ascii="Roboto" w:hAnsi="Roboto"/>
          <w:color w:val="212529"/>
        </w:rPr>
        <w:instrText xml:space="preserve"> HYPERLINK "https://www.onlineinterviewquestions.com/vue-js-interview-questions/" \l "collapseUnfiled4" </w:instrText>
      </w:r>
      <w:r>
        <w:rPr>
          <w:rFonts w:ascii="Roboto" w:hAnsi="Roboto"/>
          <w:color w:val="212529"/>
        </w:rPr>
        <w:fldChar w:fldCharType="separate"/>
      </w:r>
    </w:p>
    <w:p w:rsidR="007D189A" w:rsidRDefault="007D189A" w:rsidP="007D189A">
      <w:pPr>
        <w:pStyle w:val="Heading3"/>
        <w:shd w:val="clear" w:color="auto" w:fill="FFFFFF"/>
        <w:spacing w:after="0" w:afterAutospacing="0"/>
        <w:rPr>
          <w:b w:val="0"/>
          <w:bCs w:val="0"/>
          <w:color w:val="000000"/>
        </w:rPr>
      </w:pPr>
      <w:r>
        <w:rPr>
          <w:rStyle w:val="Strong"/>
          <w:rFonts w:ascii="Roboto" w:hAnsi="Roboto"/>
          <w:b/>
          <w:bCs/>
          <w:color w:val="000000"/>
        </w:rPr>
        <w:t>4) What are filters in Vuejs?</w:t>
      </w:r>
    </w:p>
    <w:p w:rsidR="007D189A" w:rsidRDefault="007D189A" w:rsidP="007D189A">
      <w:pPr>
        <w:shd w:val="clear" w:color="auto" w:fill="FFFFFF"/>
        <w:rPr>
          <w:rFonts w:ascii="Roboto" w:hAnsi="Roboto"/>
          <w:color w:val="212529"/>
        </w:rPr>
      </w:pPr>
      <w:r>
        <w:rPr>
          <w:rFonts w:ascii="Roboto" w:hAnsi="Roboto"/>
          <w:color w:val="212529"/>
        </w:rPr>
        <w:fldChar w:fldCharType="end"/>
      </w:r>
    </w:p>
    <w:p w:rsidR="007D189A" w:rsidRDefault="007D189A" w:rsidP="007D189A">
      <w:pPr>
        <w:pStyle w:val="NormalWeb"/>
        <w:shd w:val="clear" w:color="auto" w:fill="FFFFFF"/>
        <w:spacing w:before="0" w:beforeAutospacing="0"/>
        <w:rPr>
          <w:rFonts w:ascii="Roboto" w:hAnsi="Roboto"/>
          <w:color w:val="212529"/>
        </w:rPr>
      </w:pPr>
      <w:r>
        <w:rPr>
          <w:rStyle w:val="Strong"/>
          <w:rFonts w:ascii="Roboto" w:hAnsi="Roboto"/>
          <w:color w:val="212529"/>
        </w:rPr>
        <w:t>Filters in Vue JS</w:t>
      </w:r>
      <w:r>
        <w:rPr>
          <w:rFonts w:ascii="Roboto" w:hAnsi="Roboto"/>
          <w:color w:val="212529"/>
        </w:rPr>
        <w:t> helps in applying common text formatting. It is used in two places, mustache interpolations, and v-bind expressions. It mainly filters the data on the DOM level. So you get data that is still intact in the storage but is represented in the custom specified manner. It enhances the presentation of the view layer. The filters are also reusable. You can declare a filter globally and use it on any desirable component. It gives you the power to format your data at the view level.</w:t>
      </w:r>
    </w:p>
    <w:p w:rsidR="007D189A" w:rsidRDefault="007D189A" w:rsidP="007D189A">
      <w:pPr>
        <w:shd w:val="clear" w:color="auto" w:fill="FFFFFF"/>
        <w:rPr>
          <w:rStyle w:val="Hyperlink"/>
          <w:color w:val="007BFF"/>
          <w:u w:val="none"/>
        </w:rPr>
      </w:pPr>
      <w:r>
        <w:rPr>
          <w:rFonts w:ascii="Roboto" w:hAnsi="Roboto"/>
          <w:color w:val="212529"/>
        </w:rPr>
        <w:fldChar w:fldCharType="begin"/>
      </w:r>
      <w:r>
        <w:rPr>
          <w:rFonts w:ascii="Roboto" w:hAnsi="Roboto"/>
          <w:color w:val="212529"/>
        </w:rPr>
        <w:instrText xml:space="preserve"> HYPERLINK "https://www.onlineinterviewquestions.com/vue-js-interview-questions/" \l "collapseUnfiled5" </w:instrText>
      </w:r>
      <w:r>
        <w:rPr>
          <w:rFonts w:ascii="Roboto" w:hAnsi="Roboto"/>
          <w:color w:val="212529"/>
        </w:rPr>
        <w:fldChar w:fldCharType="separate"/>
      </w:r>
    </w:p>
    <w:p w:rsidR="007D189A" w:rsidRDefault="007D189A" w:rsidP="007D189A">
      <w:pPr>
        <w:pStyle w:val="Heading3"/>
        <w:shd w:val="clear" w:color="auto" w:fill="FFFFFF"/>
        <w:spacing w:after="0" w:afterAutospacing="0"/>
        <w:rPr>
          <w:b w:val="0"/>
          <w:bCs w:val="0"/>
          <w:color w:val="000000"/>
        </w:rPr>
      </w:pPr>
      <w:r>
        <w:rPr>
          <w:rStyle w:val="Strong"/>
          <w:rFonts w:ascii="Roboto" w:hAnsi="Roboto"/>
          <w:b/>
          <w:bCs/>
          <w:color w:val="000000"/>
        </w:rPr>
        <w:t>5) How to create a component in Vue js?</w:t>
      </w:r>
    </w:p>
    <w:p w:rsidR="007D189A" w:rsidRDefault="007D189A" w:rsidP="007D189A">
      <w:pPr>
        <w:shd w:val="clear" w:color="auto" w:fill="FFFFFF"/>
        <w:rPr>
          <w:rFonts w:ascii="Roboto" w:hAnsi="Roboto"/>
          <w:color w:val="212529"/>
        </w:rPr>
      </w:pPr>
      <w:r>
        <w:rPr>
          <w:rFonts w:ascii="Roboto" w:hAnsi="Roboto"/>
          <w:color w:val="212529"/>
        </w:rPr>
        <w:fldChar w:fldCharType="end"/>
      </w:r>
    </w:p>
    <w:p w:rsidR="007D189A" w:rsidRDefault="007D189A" w:rsidP="007D189A">
      <w:pPr>
        <w:pStyle w:val="NormalWeb"/>
        <w:shd w:val="clear" w:color="auto" w:fill="FFFFFF"/>
        <w:spacing w:before="0" w:beforeAutospacing="0"/>
        <w:rPr>
          <w:rFonts w:ascii="Roboto" w:hAnsi="Roboto"/>
          <w:color w:val="212529"/>
        </w:rPr>
      </w:pPr>
      <w:r>
        <w:rPr>
          <w:rStyle w:val="Strong"/>
          <w:rFonts w:ascii="Roboto" w:hAnsi="Roboto"/>
          <w:color w:val="212529"/>
        </w:rPr>
        <w:t>Components in Vue JS</w:t>
      </w:r>
      <w:r>
        <w:rPr>
          <w:rFonts w:ascii="Roboto" w:hAnsi="Roboto"/>
          <w:color w:val="212529"/>
        </w:rPr>
        <w:t> are a single, independent unit of an interface. They have their own state, markup, and style.</w:t>
      </w:r>
    </w:p>
    <w:p w:rsidR="007D189A" w:rsidRDefault="007D189A" w:rsidP="007D189A">
      <w:pPr>
        <w:pStyle w:val="NormalWeb"/>
        <w:shd w:val="clear" w:color="auto" w:fill="FFFFFF"/>
        <w:spacing w:before="0" w:beforeAutospacing="0"/>
        <w:rPr>
          <w:rFonts w:ascii="Roboto" w:hAnsi="Roboto"/>
          <w:color w:val="212529"/>
        </w:rPr>
      </w:pPr>
      <w:r>
        <w:rPr>
          <w:rStyle w:val="Strong"/>
          <w:rFonts w:ascii="Roboto" w:hAnsi="Roboto"/>
          <w:color w:val="212529"/>
        </w:rPr>
        <w:t>A Vue component can be defined in four ways.</w:t>
      </w:r>
    </w:p>
    <w:p w:rsidR="007D189A" w:rsidRDefault="007D189A" w:rsidP="007D189A">
      <w:pPr>
        <w:numPr>
          <w:ilvl w:val="0"/>
          <w:numId w:val="16"/>
        </w:numPr>
        <w:shd w:val="clear" w:color="auto" w:fill="FFFFFF"/>
        <w:spacing w:before="100" w:beforeAutospacing="1" w:after="100" w:afterAutospacing="1" w:line="240" w:lineRule="auto"/>
        <w:rPr>
          <w:rFonts w:ascii="Roboto" w:hAnsi="Roboto"/>
          <w:color w:val="212529"/>
        </w:rPr>
      </w:pPr>
      <w:r>
        <w:rPr>
          <w:rFonts w:ascii="Roboto" w:hAnsi="Roboto"/>
          <w:color w:val="212529"/>
        </w:rPr>
        <w:t>The first is new Vue({ /*options */ }).</w:t>
      </w:r>
    </w:p>
    <w:p w:rsidR="007D189A" w:rsidRDefault="007D189A" w:rsidP="007D189A">
      <w:pPr>
        <w:numPr>
          <w:ilvl w:val="0"/>
          <w:numId w:val="16"/>
        </w:numPr>
        <w:shd w:val="clear" w:color="auto" w:fill="FFFFFF"/>
        <w:spacing w:before="100" w:beforeAutospacing="1" w:after="100" w:afterAutospacing="1" w:line="240" w:lineRule="auto"/>
        <w:rPr>
          <w:rFonts w:ascii="Roboto" w:hAnsi="Roboto"/>
          <w:color w:val="212529"/>
        </w:rPr>
      </w:pPr>
      <w:r>
        <w:rPr>
          <w:rFonts w:ascii="Roboto" w:hAnsi="Roboto"/>
          <w:color w:val="212529"/>
        </w:rPr>
        <w:t>The second is Vue.component(‘component-name’, { /* options */ }).</w:t>
      </w:r>
    </w:p>
    <w:p w:rsidR="007D189A" w:rsidRDefault="007D189A" w:rsidP="007D189A">
      <w:pPr>
        <w:numPr>
          <w:ilvl w:val="0"/>
          <w:numId w:val="16"/>
        </w:numPr>
        <w:shd w:val="clear" w:color="auto" w:fill="FFFFFF"/>
        <w:spacing w:before="100" w:beforeAutospacing="1" w:after="100" w:afterAutospacing="1" w:line="240" w:lineRule="auto"/>
        <w:rPr>
          <w:rFonts w:ascii="Roboto" w:hAnsi="Roboto"/>
          <w:color w:val="212529"/>
        </w:rPr>
      </w:pPr>
      <w:r>
        <w:rPr>
          <w:rFonts w:ascii="Roboto" w:hAnsi="Roboto"/>
          <w:color w:val="212529"/>
        </w:rPr>
        <w:t>The third way is by using the local components.</w:t>
      </w:r>
    </w:p>
    <w:p w:rsidR="007D189A" w:rsidRDefault="007D189A" w:rsidP="007D189A">
      <w:pPr>
        <w:numPr>
          <w:ilvl w:val="0"/>
          <w:numId w:val="16"/>
        </w:numPr>
        <w:shd w:val="clear" w:color="auto" w:fill="FFFFFF"/>
        <w:spacing w:before="100" w:beforeAutospacing="1" w:after="100" w:afterAutospacing="1" w:line="240" w:lineRule="auto"/>
        <w:rPr>
          <w:rFonts w:ascii="Roboto" w:hAnsi="Roboto"/>
          <w:color w:val="212529"/>
        </w:rPr>
      </w:pPr>
      <w:r>
        <w:rPr>
          <w:rFonts w:ascii="Roboto" w:hAnsi="Roboto"/>
          <w:color w:val="212529"/>
        </w:rPr>
        <w:t>The fourth is in the .vue files or Single File Components.</w:t>
      </w:r>
    </w:p>
    <w:p w:rsidR="007D189A" w:rsidRDefault="007D189A" w:rsidP="007D189A">
      <w:pPr>
        <w:pStyle w:val="NormalWeb"/>
        <w:shd w:val="clear" w:color="auto" w:fill="FFFFFF"/>
        <w:spacing w:before="0" w:beforeAutospacing="0"/>
        <w:rPr>
          <w:rFonts w:ascii="Roboto" w:hAnsi="Roboto"/>
          <w:color w:val="212529"/>
        </w:rPr>
      </w:pPr>
      <w:r>
        <w:rPr>
          <w:rFonts w:ascii="Roboto" w:hAnsi="Roboto"/>
          <w:color w:val="212529"/>
        </w:rPr>
        <w:t>The first two ways are the standard ways to use Vue when building an application that is not a SPA (Single Page Application). The Single File Components are uses in the Single Page Application.</w:t>
      </w:r>
    </w:p>
    <w:p w:rsidR="007D189A" w:rsidRDefault="007D189A" w:rsidP="007D189A">
      <w:pPr>
        <w:shd w:val="clear" w:color="auto" w:fill="FFFFFF"/>
        <w:rPr>
          <w:rStyle w:val="Hyperlink"/>
          <w:color w:val="007BFF"/>
          <w:u w:val="none"/>
        </w:rPr>
      </w:pPr>
      <w:r>
        <w:rPr>
          <w:rFonts w:ascii="Roboto" w:hAnsi="Roboto"/>
          <w:color w:val="212529"/>
        </w:rPr>
        <w:fldChar w:fldCharType="begin"/>
      </w:r>
      <w:r>
        <w:rPr>
          <w:rFonts w:ascii="Roboto" w:hAnsi="Roboto"/>
          <w:color w:val="212529"/>
        </w:rPr>
        <w:instrText xml:space="preserve"> HYPERLINK "https://www.onlineinterviewquestions.com/vue-js-interview-questions/" \l "collapseUnfiled6" </w:instrText>
      </w:r>
      <w:r>
        <w:rPr>
          <w:rFonts w:ascii="Roboto" w:hAnsi="Roboto"/>
          <w:color w:val="212529"/>
        </w:rPr>
        <w:fldChar w:fldCharType="separate"/>
      </w:r>
    </w:p>
    <w:p w:rsidR="007D189A" w:rsidRDefault="007D189A" w:rsidP="007D189A">
      <w:pPr>
        <w:pStyle w:val="Heading3"/>
        <w:shd w:val="clear" w:color="auto" w:fill="FFFFFF"/>
        <w:spacing w:after="0" w:afterAutospacing="0"/>
        <w:rPr>
          <w:b w:val="0"/>
          <w:bCs w:val="0"/>
          <w:color w:val="000000"/>
        </w:rPr>
      </w:pPr>
      <w:r>
        <w:rPr>
          <w:rStyle w:val="Strong"/>
          <w:rFonts w:ascii="Roboto" w:hAnsi="Roboto"/>
          <w:b/>
          <w:bCs/>
          <w:color w:val="000000"/>
        </w:rPr>
        <w:t>6) How to import js file in the Vue component?</w:t>
      </w:r>
    </w:p>
    <w:p w:rsidR="007D189A" w:rsidRDefault="007D189A" w:rsidP="007D189A">
      <w:pPr>
        <w:shd w:val="clear" w:color="auto" w:fill="FFFFFF"/>
        <w:rPr>
          <w:rFonts w:ascii="Roboto" w:hAnsi="Roboto"/>
          <w:color w:val="212529"/>
        </w:rPr>
      </w:pPr>
      <w:r>
        <w:rPr>
          <w:rFonts w:ascii="Roboto" w:hAnsi="Roboto"/>
          <w:color w:val="212529"/>
        </w:rPr>
        <w:fldChar w:fldCharType="end"/>
      </w:r>
    </w:p>
    <w:p w:rsidR="007D189A" w:rsidRDefault="007D189A" w:rsidP="007D189A">
      <w:pPr>
        <w:pStyle w:val="NormalWeb"/>
        <w:shd w:val="clear" w:color="auto" w:fill="FFFFFF"/>
        <w:spacing w:before="0" w:beforeAutospacing="0"/>
        <w:rPr>
          <w:rFonts w:ascii="Roboto" w:hAnsi="Roboto"/>
          <w:color w:val="212529"/>
        </w:rPr>
      </w:pPr>
      <w:r>
        <w:rPr>
          <w:rFonts w:ascii="Roboto" w:hAnsi="Roboto"/>
          <w:color w:val="212529"/>
        </w:rPr>
        <w:t>There are two ways to import a JavaScript library to the Vue Component.</w:t>
      </w:r>
    </w:p>
    <w:p w:rsidR="007D189A" w:rsidRDefault="007D189A" w:rsidP="007D189A">
      <w:pPr>
        <w:pStyle w:val="NormalWeb"/>
        <w:shd w:val="clear" w:color="auto" w:fill="FFFFFF"/>
        <w:spacing w:before="0" w:beforeAutospacing="0"/>
        <w:rPr>
          <w:rFonts w:ascii="Roboto" w:hAnsi="Roboto"/>
          <w:color w:val="212529"/>
        </w:rPr>
      </w:pPr>
      <w:r>
        <w:rPr>
          <w:rFonts w:ascii="Roboto" w:hAnsi="Roboto"/>
          <w:color w:val="212529"/>
        </w:rPr>
        <w:t>The first is to import a local JavaScript library. Here, you can import the JavaScript library by using the 'import' keyword inside the script tag of your Vue file.</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import * as mykey from '../assets/js/mykey.js';</w:t>
      </w:r>
    </w:p>
    <w:p w:rsidR="007D189A" w:rsidRDefault="007D189A" w:rsidP="007D189A">
      <w:pPr>
        <w:pStyle w:val="NormalWeb"/>
        <w:shd w:val="clear" w:color="auto" w:fill="FFFFFF"/>
        <w:spacing w:before="0" w:beforeAutospacing="0"/>
        <w:rPr>
          <w:rFonts w:ascii="Roboto" w:hAnsi="Roboto"/>
          <w:color w:val="212529"/>
        </w:rPr>
      </w:pPr>
      <w:r>
        <w:rPr>
          <w:rFonts w:ascii="Roboto" w:hAnsi="Roboto"/>
          <w:color w:val="212529"/>
        </w:rPr>
        <w:t>The second way is to include your external JavaScript file into the mounted hook of your Vue component.</w:t>
      </w:r>
    </w:p>
    <w:p w:rsidR="007D189A" w:rsidRDefault="007D189A" w:rsidP="007D189A">
      <w:pPr>
        <w:shd w:val="clear" w:color="auto" w:fill="FFFFFF"/>
        <w:rPr>
          <w:rStyle w:val="Hyperlink"/>
          <w:color w:val="007BFF"/>
          <w:u w:val="none"/>
        </w:rPr>
      </w:pPr>
      <w:r>
        <w:rPr>
          <w:rFonts w:ascii="Roboto" w:hAnsi="Roboto"/>
          <w:color w:val="212529"/>
        </w:rPr>
        <w:fldChar w:fldCharType="begin"/>
      </w:r>
      <w:r>
        <w:rPr>
          <w:rFonts w:ascii="Roboto" w:hAnsi="Roboto"/>
          <w:color w:val="212529"/>
        </w:rPr>
        <w:instrText xml:space="preserve"> HYPERLINK "https://www.onlineinterviewquestions.com/vue-js-interview-questions/" \l "collapseUnfiled7" </w:instrText>
      </w:r>
      <w:r>
        <w:rPr>
          <w:rFonts w:ascii="Roboto" w:hAnsi="Roboto"/>
          <w:color w:val="212529"/>
        </w:rPr>
        <w:fldChar w:fldCharType="separate"/>
      </w:r>
    </w:p>
    <w:p w:rsidR="007D189A" w:rsidRDefault="007D189A" w:rsidP="007D189A">
      <w:pPr>
        <w:pStyle w:val="Heading3"/>
        <w:shd w:val="clear" w:color="auto" w:fill="FFFFFF"/>
        <w:spacing w:after="0" w:afterAutospacing="0"/>
        <w:rPr>
          <w:b w:val="0"/>
          <w:bCs w:val="0"/>
          <w:color w:val="000000"/>
        </w:rPr>
      </w:pPr>
      <w:r>
        <w:rPr>
          <w:rStyle w:val="Strong"/>
          <w:rFonts w:ascii="Roboto" w:hAnsi="Roboto"/>
          <w:b/>
          <w:bCs/>
          <w:color w:val="000000"/>
        </w:rPr>
        <w:t>7) How to call rest API from Vue js?</w:t>
      </w:r>
    </w:p>
    <w:p w:rsidR="007D189A" w:rsidRDefault="007D189A" w:rsidP="007D189A">
      <w:pPr>
        <w:shd w:val="clear" w:color="auto" w:fill="FFFFFF"/>
        <w:rPr>
          <w:rFonts w:ascii="Roboto" w:hAnsi="Roboto"/>
          <w:color w:val="212529"/>
        </w:rPr>
      </w:pPr>
      <w:r>
        <w:rPr>
          <w:rFonts w:ascii="Roboto" w:hAnsi="Roboto"/>
          <w:color w:val="212529"/>
        </w:rPr>
        <w:fldChar w:fldCharType="end"/>
      </w:r>
    </w:p>
    <w:p w:rsidR="007D189A" w:rsidRDefault="007D189A" w:rsidP="007D189A">
      <w:pPr>
        <w:pStyle w:val="NormalWeb"/>
        <w:shd w:val="clear" w:color="auto" w:fill="FFFFFF"/>
        <w:spacing w:before="0" w:beforeAutospacing="0"/>
        <w:rPr>
          <w:rFonts w:ascii="Roboto" w:hAnsi="Roboto"/>
          <w:color w:val="212529"/>
        </w:rPr>
      </w:pPr>
      <w:r>
        <w:rPr>
          <w:rFonts w:ascii="Roboto" w:hAnsi="Roboto"/>
          <w:color w:val="212529"/>
        </w:rPr>
        <w:t>We can use various HTTP libraries to call REST Api's from Vue JS. One of the popular libraries is Axios. It simple to use and lightweight. To include it in your project, execute the following command.</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npm install axios --save</w:t>
      </w:r>
    </w:p>
    <w:p w:rsidR="007D189A" w:rsidRDefault="007D189A" w:rsidP="007D189A">
      <w:pPr>
        <w:pStyle w:val="NormalWeb"/>
        <w:shd w:val="clear" w:color="auto" w:fill="FFFFFF"/>
        <w:spacing w:before="0" w:beforeAutospacing="0"/>
        <w:rPr>
          <w:rFonts w:ascii="Roboto" w:hAnsi="Roboto"/>
          <w:color w:val="212529"/>
        </w:rPr>
      </w:pPr>
      <w:r>
        <w:rPr>
          <w:rStyle w:val="Strong"/>
          <w:rFonts w:ascii="Roboto" w:hAnsi="Roboto"/>
          <w:color w:val="212529"/>
        </w:rPr>
        <w:t>Implementing GET method using Axios in Vue JS</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axios({ method: "GET", "URL": "https://httpbin.org/ip" }).then(result =&gt; {</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this.ip = result.data.origin;</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 error =&gt; {</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console.error(error);</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
    <w:p w:rsidR="007D189A" w:rsidRDefault="007D189A" w:rsidP="007D189A">
      <w:pPr>
        <w:pStyle w:val="HTMLPreformatted"/>
        <w:shd w:val="clear" w:color="auto" w:fill="FFFFFF"/>
        <w:rPr>
          <w:rFonts w:ascii="Consolas" w:hAnsi="Consolas"/>
          <w:color w:val="212529"/>
          <w:sz w:val="21"/>
          <w:szCs w:val="21"/>
        </w:rPr>
      </w:pPr>
    </w:p>
    <w:p w:rsidR="007D189A" w:rsidRDefault="007D189A" w:rsidP="007D189A">
      <w:pPr>
        <w:pStyle w:val="HTMLPreformatted"/>
        <w:shd w:val="clear" w:color="auto" w:fill="FFFFFF"/>
        <w:rPr>
          <w:rFonts w:ascii="Consolas" w:hAnsi="Consolas"/>
          <w:color w:val="212529"/>
          <w:sz w:val="21"/>
          <w:szCs w:val="21"/>
        </w:rPr>
      </w:pPr>
    </w:p>
    <w:p w:rsidR="007D189A" w:rsidRDefault="007D189A" w:rsidP="007D189A">
      <w:pPr>
        <w:pStyle w:val="NormalWeb"/>
        <w:shd w:val="clear" w:color="auto" w:fill="FFFFFF"/>
        <w:spacing w:before="0" w:beforeAutospacing="0"/>
        <w:rPr>
          <w:rFonts w:ascii="Roboto" w:hAnsi="Roboto"/>
          <w:color w:val="212529"/>
        </w:rPr>
      </w:pPr>
      <w:r>
        <w:rPr>
          <w:rFonts w:ascii="Roboto" w:hAnsi="Roboto"/>
          <w:color w:val="212529"/>
        </w:rPr>
        <w:t>We can send an HTTP request using Axios with a promise. If the request is successful, we’ll get the result.</w:t>
      </w:r>
    </w:p>
    <w:p w:rsidR="007D189A" w:rsidRDefault="007D189A" w:rsidP="007D189A">
      <w:pPr>
        <w:shd w:val="clear" w:color="auto" w:fill="FFFFFF"/>
        <w:rPr>
          <w:rStyle w:val="Hyperlink"/>
          <w:color w:val="007BFF"/>
          <w:u w:val="none"/>
        </w:rPr>
      </w:pPr>
      <w:r>
        <w:rPr>
          <w:rFonts w:ascii="Roboto" w:hAnsi="Roboto"/>
          <w:color w:val="212529"/>
        </w:rPr>
        <w:fldChar w:fldCharType="begin"/>
      </w:r>
      <w:r>
        <w:rPr>
          <w:rFonts w:ascii="Roboto" w:hAnsi="Roboto"/>
          <w:color w:val="212529"/>
        </w:rPr>
        <w:instrText xml:space="preserve"> HYPERLINK "https://www.onlineinterviewquestions.com/vue-js-interview-questions/" \l "collapseUnfiled8" </w:instrText>
      </w:r>
      <w:r>
        <w:rPr>
          <w:rFonts w:ascii="Roboto" w:hAnsi="Roboto"/>
          <w:color w:val="212529"/>
        </w:rPr>
        <w:fldChar w:fldCharType="separate"/>
      </w:r>
    </w:p>
    <w:p w:rsidR="007D189A" w:rsidRDefault="007D189A" w:rsidP="007D189A">
      <w:pPr>
        <w:pStyle w:val="Heading3"/>
        <w:shd w:val="clear" w:color="auto" w:fill="FFFFFF"/>
        <w:spacing w:after="0" w:afterAutospacing="0"/>
        <w:rPr>
          <w:b w:val="0"/>
          <w:bCs w:val="0"/>
          <w:color w:val="000000"/>
        </w:rPr>
      </w:pPr>
      <w:r>
        <w:rPr>
          <w:rStyle w:val="Strong"/>
          <w:rFonts w:ascii="Roboto" w:hAnsi="Roboto"/>
          <w:b/>
          <w:bCs/>
          <w:color w:val="000000"/>
        </w:rPr>
        <w:t>8) What is Vue.js?</w:t>
      </w:r>
    </w:p>
    <w:p w:rsidR="007D189A" w:rsidRDefault="007D189A" w:rsidP="007D189A">
      <w:pPr>
        <w:shd w:val="clear" w:color="auto" w:fill="FFFFFF"/>
        <w:rPr>
          <w:rFonts w:ascii="Roboto" w:hAnsi="Roboto"/>
          <w:color w:val="212529"/>
        </w:rPr>
      </w:pPr>
      <w:r>
        <w:rPr>
          <w:rFonts w:ascii="Roboto" w:hAnsi="Roboto"/>
          <w:color w:val="212529"/>
        </w:rPr>
        <w:fldChar w:fldCharType="end"/>
      </w:r>
    </w:p>
    <w:p w:rsidR="007D189A" w:rsidRDefault="007D189A" w:rsidP="007D189A">
      <w:pPr>
        <w:shd w:val="clear" w:color="auto" w:fill="FFFFFF"/>
        <w:rPr>
          <w:rFonts w:ascii="Roboto" w:hAnsi="Roboto"/>
          <w:color w:val="212529"/>
        </w:rPr>
      </w:pPr>
      <w:r>
        <w:rPr>
          <w:rStyle w:val="Strong"/>
          <w:rFonts w:ascii="Roboto" w:hAnsi="Roboto"/>
          <w:color w:val="212529"/>
        </w:rPr>
        <w:t>Vue js</w:t>
      </w:r>
      <w:r>
        <w:rPr>
          <w:rFonts w:ascii="Roboto" w:hAnsi="Roboto"/>
          <w:color w:val="212529"/>
        </w:rPr>
        <w:t> is progressive javascript script used to create dynamic user interfaces.Vue js is very easy to learn.In order to work with Vue js you just need to add few dynamic features to a website.You don’t need to install any thing to use Vue js just need add Vue js library in your project.</w:t>
      </w:r>
    </w:p>
    <w:p w:rsidR="007D189A" w:rsidRDefault="007D189A" w:rsidP="007D189A">
      <w:pPr>
        <w:shd w:val="clear" w:color="auto" w:fill="FFFFFF"/>
        <w:rPr>
          <w:rStyle w:val="Hyperlink"/>
          <w:color w:val="007BFF"/>
          <w:u w:val="none"/>
        </w:rPr>
      </w:pPr>
      <w:r>
        <w:rPr>
          <w:rFonts w:ascii="Roboto" w:hAnsi="Roboto"/>
          <w:color w:val="212529"/>
        </w:rPr>
        <w:fldChar w:fldCharType="begin"/>
      </w:r>
      <w:r>
        <w:rPr>
          <w:rFonts w:ascii="Roboto" w:hAnsi="Roboto"/>
          <w:color w:val="212529"/>
        </w:rPr>
        <w:instrText xml:space="preserve"> HYPERLINK "https://www.onlineinterviewquestions.com/vue-js-interview-questions/" \l "collapseUnfiled9" </w:instrText>
      </w:r>
      <w:r>
        <w:rPr>
          <w:rFonts w:ascii="Roboto" w:hAnsi="Roboto"/>
          <w:color w:val="212529"/>
        </w:rPr>
        <w:fldChar w:fldCharType="separate"/>
      </w:r>
    </w:p>
    <w:p w:rsidR="007D189A" w:rsidRDefault="007D189A" w:rsidP="007D189A">
      <w:pPr>
        <w:pStyle w:val="Heading3"/>
        <w:shd w:val="clear" w:color="auto" w:fill="FFFFFF"/>
        <w:spacing w:after="0" w:afterAutospacing="0"/>
        <w:rPr>
          <w:b w:val="0"/>
          <w:bCs w:val="0"/>
          <w:color w:val="000000"/>
        </w:rPr>
      </w:pPr>
      <w:r>
        <w:rPr>
          <w:rStyle w:val="Strong"/>
          <w:rFonts w:ascii="Roboto" w:hAnsi="Roboto"/>
          <w:b/>
          <w:bCs/>
          <w:color w:val="000000"/>
        </w:rPr>
        <w:t>9) List some features of Vue.js.</w:t>
      </w:r>
    </w:p>
    <w:p w:rsidR="007D189A" w:rsidRDefault="007D189A" w:rsidP="007D189A">
      <w:pPr>
        <w:shd w:val="clear" w:color="auto" w:fill="FFFFFF"/>
        <w:rPr>
          <w:rFonts w:ascii="Roboto" w:hAnsi="Roboto"/>
          <w:color w:val="212529"/>
        </w:rPr>
      </w:pPr>
      <w:r>
        <w:rPr>
          <w:rFonts w:ascii="Roboto" w:hAnsi="Roboto"/>
          <w:color w:val="212529"/>
        </w:rPr>
        <w:fldChar w:fldCharType="end"/>
      </w:r>
    </w:p>
    <w:p w:rsidR="007D189A" w:rsidRDefault="007D189A" w:rsidP="007D189A">
      <w:pPr>
        <w:shd w:val="clear" w:color="auto" w:fill="FFFFFF"/>
        <w:rPr>
          <w:rFonts w:ascii="Roboto" w:hAnsi="Roboto"/>
          <w:color w:val="212529"/>
        </w:rPr>
      </w:pPr>
      <w:r>
        <w:rPr>
          <w:rFonts w:ascii="Roboto" w:hAnsi="Roboto"/>
          <w:color w:val="212529"/>
        </w:rPr>
        <w:t>Vue js comes with following features</w:t>
      </w:r>
    </w:p>
    <w:p w:rsidR="007D189A" w:rsidRDefault="007D189A" w:rsidP="007D189A">
      <w:pPr>
        <w:numPr>
          <w:ilvl w:val="0"/>
          <w:numId w:val="17"/>
        </w:numPr>
        <w:shd w:val="clear" w:color="auto" w:fill="FFFFFF"/>
        <w:spacing w:before="100" w:beforeAutospacing="1" w:after="100" w:afterAutospacing="1" w:line="240" w:lineRule="auto"/>
        <w:rPr>
          <w:rFonts w:ascii="Roboto" w:hAnsi="Roboto"/>
          <w:color w:val="212529"/>
        </w:rPr>
      </w:pPr>
      <w:r>
        <w:rPr>
          <w:rFonts w:ascii="Roboto" w:hAnsi="Roboto"/>
          <w:color w:val="212529"/>
        </w:rPr>
        <w:t>Templates</w:t>
      </w:r>
    </w:p>
    <w:p w:rsidR="007D189A" w:rsidRDefault="007D189A" w:rsidP="007D189A">
      <w:pPr>
        <w:numPr>
          <w:ilvl w:val="0"/>
          <w:numId w:val="17"/>
        </w:numPr>
        <w:shd w:val="clear" w:color="auto" w:fill="FFFFFF"/>
        <w:spacing w:before="100" w:beforeAutospacing="1" w:after="100" w:afterAutospacing="1" w:line="240" w:lineRule="auto"/>
        <w:rPr>
          <w:rFonts w:ascii="Roboto" w:hAnsi="Roboto"/>
          <w:color w:val="212529"/>
        </w:rPr>
      </w:pPr>
      <w:r>
        <w:rPr>
          <w:rFonts w:ascii="Roboto" w:hAnsi="Roboto"/>
          <w:color w:val="212529"/>
        </w:rPr>
        <w:t>Reactivity</w:t>
      </w:r>
    </w:p>
    <w:p w:rsidR="007D189A" w:rsidRDefault="007D189A" w:rsidP="007D189A">
      <w:pPr>
        <w:numPr>
          <w:ilvl w:val="0"/>
          <w:numId w:val="17"/>
        </w:numPr>
        <w:shd w:val="clear" w:color="auto" w:fill="FFFFFF"/>
        <w:spacing w:before="100" w:beforeAutospacing="1" w:after="100" w:afterAutospacing="1" w:line="240" w:lineRule="auto"/>
        <w:rPr>
          <w:rFonts w:ascii="Roboto" w:hAnsi="Roboto"/>
          <w:color w:val="212529"/>
        </w:rPr>
      </w:pPr>
      <w:r>
        <w:rPr>
          <w:rFonts w:ascii="Roboto" w:hAnsi="Roboto"/>
          <w:color w:val="212529"/>
        </w:rPr>
        <w:t>Components</w:t>
      </w:r>
    </w:p>
    <w:p w:rsidR="007D189A" w:rsidRDefault="007D189A" w:rsidP="007D189A">
      <w:pPr>
        <w:numPr>
          <w:ilvl w:val="0"/>
          <w:numId w:val="17"/>
        </w:numPr>
        <w:shd w:val="clear" w:color="auto" w:fill="FFFFFF"/>
        <w:spacing w:before="100" w:beforeAutospacing="1" w:after="100" w:afterAutospacing="1" w:line="240" w:lineRule="auto"/>
        <w:rPr>
          <w:rFonts w:ascii="Roboto" w:hAnsi="Roboto"/>
          <w:color w:val="212529"/>
        </w:rPr>
      </w:pPr>
      <w:r>
        <w:rPr>
          <w:rFonts w:ascii="Roboto" w:hAnsi="Roboto"/>
          <w:color w:val="212529"/>
        </w:rPr>
        <w:t>Transitions</w:t>
      </w:r>
    </w:p>
    <w:p w:rsidR="007D189A" w:rsidRDefault="007D189A" w:rsidP="007D189A">
      <w:pPr>
        <w:numPr>
          <w:ilvl w:val="0"/>
          <w:numId w:val="17"/>
        </w:numPr>
        <w:shd w:val="clear" w:color="auto" w:fill="FFFFFF"/>
        <w:spacing w:before="100" w:beforeAutospacing="1" w:after="100" w:afterAutospacing="1" w:line="240" w:lineRule="auto"/>
        <w:rPr>
          <w:rFonts w:ascii="Roboto" w:hAnsi="Roboto"/>
          <w:color w:val="212529"/>
        </w:rPr>
      </w:pPr>
      <w:r>
        <w:rPr>
          <w:rFonts w:ascii="Roboto" w:hAnsi="Roboto"/>
          <w:color w:val="212529"/>
        </w:rPr>
        <w:t>Routing</w:t>
      </w:r>
    </w:p>
    <w:p w:rsidR="007D189A" w:rsidRDefault="007D189A" w:rsidP="007D189A">
      <w:pPr>
        <w:shd w:val="clear" w:color="auto" w:fill="FFFFFF"/>
        <w:spacing w:after="0"/>
        <w:rPr>
          <w:rStyle w:val="Hyperlink"/>
          <w:color w:val="007BFF"/>
          <w:u w:val="none"/>
        </w:rPr>
      </w:pPr>
      <w:r>
        <w:rPr>
          <w:rFonts w:ascii="Roboto" w:hAnsi="Roboto"/>
          <w:color w:val="212529"/>
        </w:rPr>
        <w:fldChar w:fldCharType="begin"/>
      </w:r>
      <w:r>
        <w:rPr>
          <w:rFonts w:ascii="Roboto" w:hAnsi="Roboto"/>
          <w:color w:val="212529"/>
        </w:rPr>
        <w:instrText xml:space="preserve"> HYPERLINK "https://www.onlineinterviewquestions.com/vue-js-interview-questions/" \l "collapseUnfiled10" </w:instrText>
      </w:r>
      <w:r>
        <w:rPr>
          <w:rFonts w:ascii="Roboto" w:hAnsi="Roboto"/>
          <w:color w:val="212529"/>
        </w:rPr>
        <w:fldChar w:fldCharType="separate"/>
      </w:r>
    </w:p>
    <w:p w:rsidR="007D189A" w:rsidRDefault="007D189A" w:rsidP="007D189A">
      <w:pPr>
        <w:pStyle w:val="Heading3"/>
        <w:shd w:val="clear" w:color="auto" w:fill="FFFFFF"/>
        <w:spacing w:after="0" w:afterAutospacing="0"/>
        <w:rPr>
          <w:b w:val="0"/>
          <w:bCs w:val="0"/>
          <w:color w:val="000000"/>
        </w:rPr>
      </w:pPr>
      <w:r>
        <w:rPr>
          <w:rStyle w:val="Strong"/>
          <w:rFonts w:ascii="Roboto" w:hAnsi="Roboto"/>
          <w:b/>
          <w:bCs/>
          <w:color w:val="000000"/>
        </w:rPr>
        <w:t>10) Explain Life cycle of Vue Instance.</w:t>
      </w:r>
    </w:p>
    <w:p w:rsidR="007D189A" w:rsidRDefault="007D189A" w:rsidP="007D189A">
      <w:pPr>
        <w:shd w:val="clear" w:color="auto" w:fill="FFFFFF"/>
        <w:rPr>
          <w:rFonts w:ascii="Roboto" w:hAnsi="Roboto"/>
          <w:color w:val="212529"/>
        </w:rPr>
      </w:pPr>
      <w:r>
        <w:rPr>
          <w:rFonts w:ascii="Roboto" w:hAnsi="Roboto"/>
          <w:color w:val="212529"/>
        </w:rPr>
        <w:fldChar w:fldCharType="end"/>
      </w:r>
    </w:p>
    <w:p w:rsidR="007D189A" w:rsidRDefault="007D189A" w:rsidP="007D189A">
      <w:pPr>
        <w:shd w:val="clear" w:color="auto" w:fill="FFFFFF"/>
        <w:rPr>
          <w:rFonts w:ascii="Roboto" w:hAnsi="Roboto"/>
          <w:color w:val="212529"/>
        </w:rPr>
      </w:pPr>
      <w:r>
        <w:rPr>
          <w:rFonts w:ascii="Roboto" w:hAnsi="Roboto"/>
          <w:color w:val="212529"/>
        </w:rPr>
        <w:t>The Life cycle of each Vue instance goes through a series of initialization steps when it is created.</w:t>
      </w:r>
      <w:r>
        <w:rPr>
          <w:rFonts w:ascii="Roboto" w:hAnsi="Roboto"/>
          <w:color w:val="212529"/>
        </w:rPr>
        <w:br/>
        <w:t>– for example, it needs to set up data observation, compile the template, and create the necessary data bindings. Along the way, it will also invoke some lifecycle hooks, which give us the opportunity to execute custom logic. For example, the created hook is called after the instance is created:</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new Vue({</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data: {</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a: 1</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created: function () {</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 `this` points to the vm instance</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console.log('a is: ' + this.a)</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=&gt; "a is: 1"</w:t>
      </w:r>
    </w:p>
    <w:p w:rsidR="007D189A" w:rsidRDefault="007D189A" w:rsidP="007D189A">
      <w:pPr>
        <w:pStyle w:val="NormalWeb"/>
        <w:shd w:val="clear" w:color="auto" w:fill="FFFFFF"/>
        <w:spacing w:before="0" w:beforeAutospacing="0"/>
        <w:rPr>
          <w:rFonts w:ascii="Roboto" w:hAnsi="Roboto"/>
          <w:color w:val="212529"/>
        </w:rPr>
      </w:pPr>
      <w:r>
        <w:rPr>
          <w:rFonts w:ascii="Roboto" w:hAnsi="Roboto"/>
          <w:color w:val="212529"/>
        </w:rPr>
        <w:t>There are also other hooks which will be called at different stages of the instance’s lifecycle, for example compiled, ready and destroyed. All lifecycle hooks are called with their this context pointing to the Vue instance invoking it. Some users may have been wondering where the concept of “controllers” lives in the Vue.js world, and the answer is: there are no controllers in Vue.js. Your custom logic for a component would be split among these lifecycle hooks.</w:t>
      </w:r>
    </w:p>
    <w:p w:rsidR="007D189A" w:rsidRDefault="007D189A" w:rsidP="007D189A">
      <w:pPr>
        <w:pStyle w:val="Heading4"/>
        <w:shd w:val="clear" w:color="auto" w:fill="FFFFFF"/>
        <w:spacing w:before="0"/>
        <w:rPr>
          <w:rFonts w:ascii="Roboto" w:hAnsi="Roboto"/>
          <w:b w:val="0"/>
          <w:bCs w:val="0"/>
          <w:color w:val="212529"/>
        </w:rPr>
      </w:pPr>
      <w:r>
        <w:rPr>
          <w:rFonts w:ascii="Roboto" w:hAnsi="Roboto"/>
          <w:b w:val="0"/>
          <w:bCs w:val="0"/>
          <w:color w:val="212529"/>
        </w:rPr>
        <w:t>Lifecycle Diagram</w:t>
      </w:r>
    </w:p>
    <w:p w:rsidR="007D189A" w:rsidRDefault="007D189A" w:rsidP="007D189A">
      <w:pPr>
        <w:pStyle w:val="NormalWeb"/>
        <w:shd w:val="clear" w:color="auto" w:fill="FFFFFF"/>
        <w:spacing w:before="0" w:beforeAutospacing="0"/>
        <w:rPr>
          <w:rFonts w:ascii="Roboto" w:hAnsi="Roboto"/>
          <w:color w:val="212529"/>
        </w:rPr>
      </w:pPr>
      <w:r>
        <w:rPr>
          <w:rFonts w:ascii="Roboto" w:hAnsi="Roboto"/>
          <w:color w:val="212529"/>
        </w:rPr>
        <w:t>Below diagram shows complete life cycle of Vue Instance</w:t>
      </w:r>
    </w:p>
    <w:p w:rsidR="007D189A" w:rsidRDefault="007D189A" w:rsidP="007D189A">
      <w:pPr>
        <w:pStyle w:val="NormalWeb"/>
        <w:shd w:val="clear" w:color="auto" w:fill="FFFFFF"/>
        <w:spacing w:before="0" w:beforeAutospacing="0"/>
        <w:rPr>
          <w:rFonts w:ascii="Roboto" w:hAnsi="Roboto"/>
          <w:color w:val="212529"/>
        </w:rPr>
      </w:pPr>
      <w:r>
        <w:rPr>
          <w:rFonts w:ascii="Roboto" w:hAnsi="Roboto"/>
          <w:noProof/>
          <w:color w:val="212529"/>
        </w:rPr>
        <w:drawing>
          <wp:inline distT="0" distB="0" distL="0" distR="0">
            <wp:extent cx="11433810" cy="26668730"/>
            <wp:effectExtent l="0" t="0" r="0" b="1270"/>
            <wp:docPr id="9" name="Picture 9" descr="https://v1.vuejs.org/images/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v1.vuejs.org/images/lifecyc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3810" cy="26668730"/>
                    </a:xfrm>
                    <a:prstGeom prst="rect">
                      <a:avLst/>
                    </a:prstGeom>
                    <a:noFill/>
                    <a:ln>
                      <a:noFill/>
                    </a:ln>
                  </pic:spPr>
                </pic:pic>
              </a:graphicData>
            </a:graphic>
          </wp:inline>
        </w:drawing>
      </w:r>
      <w:r>
        <w:rPr>
          <w:rFonts w:ascii="Roboto" w:hAnsi="Roboto"/>
          <w:color w:val="212529"/>
        </w:rPr>
        <w:br/>
        <w:t>Source: https://v1.vuejs.org/guide/instance.html#Instance-Lifecycle</w:t>
      </w:r>
    </w:p>
    <w:p w:rsidR="007D189A" w:rsidRDefault="007D189A" w:rsidP="007D189A">
      <w:pPr>
        <w:pStyle w:val="NormalWeb"/>
        <w:shd w:val="clear" w:color="auto" w:fill="FFFFFF"/>
        <w:spacing w:before="0" w:beforeAutospacing="0"/>
        <w:rPr>
          <w:rFonts w:ascii="Roboto" w:hAnsi="Roboto"/>
          <w:color w:val="212529"/>
        </w:rPr>
      </w:pPr>
      <w:r>
        <w:rPr>
          <w:rFonts w:ascii="Roboto" w:hAnsi="Roboto"/>
          <w:color w:val="212529"/>
        </w:rPr>
        <w:t>Also, Read </w:t>
      </w:r>
      <w:hyperlink r:id="rId252" w:history="1">
        <w:r>
          <w:rPr>
            <w:rStyle w:val="Hyperlink"/>
            <w:rFonts w:ascii="Roboto" w:hAnsi="Roboto"/>
            <w:b/>
            <w:bCs/>
            <w:color w:val="007BFF"/>
          </w:rPr>
          <w:t>React js Interview questions</w:t>
        </w:r>
      </w:hyperlink>
    </w:p>
    <w:p w:rsidR="007D189A" w:rsidRDefault="007D189A" w:rsidP="007D189A">
      <w:pPr>
        <w:shd w:val="clear" w:color="auto" w:fill="FFFFFF"/>
        <w:rPr>
          <w:rStyle w:val="Hyperlink"/>
          <w:color w:val="007BFF"/>
          <w:u w:val="none"/>
        </w:rPr>
      </w:pPr>
      <w:r>
        <w:rPr>
          <w:rFonts w:ascii="Roboto" w:hAnsi="Roboto"/>
          <w:color w:val="212529"/>
        </w:rPr>
        <w:fldChar w:fldCharType="begin"/>
      </w:r>
      <w:r>
        <w:rPr>
          <w:rFonts w:ascii="Roboto" w:hAnsi="Roboto"/>
          <w:color w:val="212529"/>
        </w:rPr>
        <w:instrText xml:space="preserve"> HYPERLINK "https://www.onlineinterviewquestions.com/vue-js-interview-questions/" \l "collapseUnfiled11" </w:instrText>
      </w:r>
      <w:r>
        <w:rPr>
          <w:rFonts w:ascii="Roboto" w:hAnsi="Roboto"/>
          <w:color w:val="212529"/>
        </w:rPr>
        <w:fldChar w:fldCharType="separate"/>
      </w:r>
    </w:p>
    <w:p w:rsidR="007D189A" w:rsidRDefault="007D189A" w:rsidP="007D189A">
      <w:pPr>
        <w:pStyle w:val="Heading3"/>
        <w:shd w:val="clear" w:color="auto" w:fill="FFFFFF"/>
        <w:spacing w:after="0" w:afterAutospacing="0"/>
        <w:rPr>
          <w:b w:val="0"/>
          <w:bCs w:val="0"/>
          <w:color w:val="000000"/>
        </w:rPr>
      </w:pPr>
      <w:r>
        <w:rPr>
          <w:rStyle w:val="Strong"/>
          <w:rFonts w:ascii="Roboto" w:hAnsi="Roboto"/>
          <w:b/>
          <w:bCs/>
          <w:color w:val="000000"/>
        </w:rPr>
        <w:t>11) How to create an instance of Vue js.</w:t>
      </w:r>
    </w:p>
    <w:p w:rsidR="007D189A" w:rsidRDefault="007D189A" w:rsidP="007D189A">
      <w:pPr>
        <w:shd w:val="clear" w:color="auto" w:fill="FFFFFF"/>
        <w:rPr>
          <w:rFonts w:ascii="Roboto" w:hAnsi="Roboto"/>
          <w:color w:val="212529"/>
        </w:rPr>
      </w:pPr>
      <w:r>
        <w:rPr>
          <w:rFonts w:ascii="Roboto" w:hAnsi="Roboto"/>
          <w:color w:val="212529"/>
        </w:rPr>
        <w:fldChar w:fldCharType="end"/>
      </w:r>
    </w:p>
    <w:p w:rsidR="007D189A" w:rsidRDefault="007D189A" w:rsidP="007D189A">
      <w:pPr>
        <w:shd w:val="clear" w:color="auto" w:fill="FFFFFF"/>
        <w:rPr>
          <w:rFonts w:ascii="Roboto" w:hAnsi="Roboto"/>
          <w:color w:val="212529"/>
        </w:rPr>
      </w:pPr>
      <w:r>
        <w:rPr>
          <w:rFonts w:ascii="Roboto" w:hAnsi="Roboto"/>
          <w:color w:val="212529"/>
        </w:rPr>
        <w:t>You can create Vue instance with the Vue function:</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var vm = new Vue({</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 options</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w:t>
      </w:r>
    </w:p>
    <w:p w:rsidR="007D189A" w:rsidRDefault="007D189A" w:rsidP="007D189A">
      <w:pPr>
        <w:shd w:val="clear" w:color="auto" w:fill="FFFFFF"/>
        <w:rPr>
          <w:rStyle w:val="Hyperlink"/>
          <w:color w:val="007BFF"/>
          <w:u w:val="none"/>
        </w:rPr>
      </w:pPr>
      <w:r>
        <w:rPr>
          <w:rFonts w:ascii="Roboto" w:hAnsi="Roboto"/>
          <w:color w:val="212529"/>
        </w:rPr>
        <w:fldChar w:fldCharType="begin"/>
      </w:r>
      <w:r>
        <w:rPr>
          <w:rFonts w:ascii="Roboto" w:hAnsi="Roboto"/>
          <w:color w:val="212529"/>
        </w:rPr>
        <w:instrText xml:space="preserve"> HYPERLINK "https://www.onlineinterviewquestions.com/vue-js-interview-questions/" \l "collapseUnfiled12" </w:instrText>
      </w:r>
      <w:r>
        <w:rPr>
          <w:rFonts w:ascii="Roboto" w:hAnsi="Roboto"/>
          <w:color w:val="212529"/>
        </w:rPr>
        <w:fldChar w:fldCharType="separate"/>
      </w:r>
    </w:p>
    <w:p w:rsidR="007D189A" w:rsidRDefault="007D189A" w:rsidP="007D189A">
      <w:pPr>
        <w:pStyle w:val="Heading3"/>
        <w:shd w:val="clear" w:color="auto" w:fill="FFFFFF"/>
        <w:spacing w:after="0" w:afterAutospacing="0"/>
        <w:rPr>
          <w:b w:val="0"/>
          <w:bCs w:val="0"/>
          <w:color w:val="000000"/>
        </w:rPr>
      </w:pPr>
      <w:r>
        <w:rPr>
          <w:rStyle w:val="Strong"/>
          <w:rFonts w:ascii="Roboto" w:hAnsi="Roboto"/>
          <w:b/>
          <w:bCs/>
          <w:color w:val="000000"/>
        </w:rPr>
        <w:t>12) Explain the differences between one-way data flow and two-way data binding?</w:t>
      </w:r>
    </w:p>
    <w:p w:rsidR="007D189A" w:rsidRDefault="007D189A" w:rsidP="007D189A">
      <w:pPr>
        <w:shd w:val="clear" w:color="auto" w:fill="FFFFFF"/>
        <w:rPr>
          <w:rFonts w:ascii="Roboto" w:hAnsi="Roboto"/>
          <w:color w:val="212529"/>
        </w:rPr>
      </w:pPr>
      <w:r>
        <w:rPr>
          <w:rFonts w:ascii="Roboto" w:hAnsi="Roboto"/>
          <w:color w:val="212529"/>
        </w:rPr>
        <w:fldChar w:fldCharType="end"/>
      </w:r>
    </w:p>
    <w:p w:rsidR="007D189A" w:rsidRDefault="007D189A" w:rsidP="007D189A">
      <w:pPr>
        <w:shd w:val="clear" w:color="auto" w:fill="FFFFFF"/>
        <w:rPr>
          <w:rFonts w:ascii="Roboto" w:hAnsi="Roboto"/>
          <w:color w:val="212529"/>
        </w:rPr>
      </w:pPr>
      <w:r>
        <w:rPr>
          <w:rFonts w:ascii="Roboto" w:hAnsi="Roboto"/>
          <w:color w:val="212529"/>
        </w:rPr>
        <w:t>In one-way data flow the view(UI) part of application does not updates automatically when data Model is change we need to write some custom code to make it updated every time a data model is changed.</w:t>
      </w:r>
    </w:p>
    <w:p w:rsidR="007D189A" w:rsidRDefault="007D189A" w:rsidP="007D189A">
      <w:pPr>
        <w:pStyle w:val="NormalWeb"/>
        <w:shd w:val="clear" w:color="auto" w:fill="FFFFFF"/>
        <w:spacing w:before="0" w:beforeAutospacing="0"/>
        <w:rPr>
          <w:rFonts w:ascii="Roboto" w:hAnsi="Roboto"/>
          <w:color w:val="212529"/>
        </w:rPr>
      </w:pPr>
      <w:r>
        <w:rPr>
          <w:rFonts w:ascii="Roboto" w:hAnsi="Roboto"/>
          <w:color w:val="212529"/>
        </w:rPr>
        <w:t>In Vue js </w:t>
      </w:r>
      <w:r>
        <w:rPr>
          <w:rFonts w:ascii="Roboto" w:hAnsi="Roboto"/>
          <w:b/>
          <w:bCs/>
          <w:color w:val="212529"/>
        </w:rPr>
        <w:t>v-bind</w:t>
      </w:r>
      <w:r>
        <w:rPr>
          <w:rFonts w:ascii="Roboto" w:hAnsi="Roboto"/>
          <w:color w:val="212529"/>
        </w:rPr>
        <w:t> is used for one-way data flow or binding.</w:t>
      </w:r>
    </w:p>
    <w:p w:rsidR="007D189A" w:rsidRDefault="007D189A" w:rsidP="007D189A">
      <w:pPr>
        <w:pStyle w:val="NormalWeb"/>
        <w:shd w:val="clear" w:color="auto" w:fill="FFFFFF"/>
        <w:spacing w:before="0" w:beforeAutospacing="0"/>
        <w:rPr>
          <w:rFonts w:ascii="Roboto" w:hAnsi="Roboto"/>
          <w:color w:val="212529"/>
        </w:rPr>
      </w:pPr>
      <w:r>
        <w:rPr>
          <w:rFonts w:ascii="Roboto" w:hAnsi="Roboto"/>
          <w:color w:val="212529"/>
        </w:rPr>
        <w:t>In two-way data binding the view(UI) part of application automatically updates when data Model is changed.</w:t>
      </w:r>
      <w:r>
        <w:rPr>
          <w:rFonts w:ascii="Roboto" w:hAnsi="Roboto"/>
          <w:color w:val="212529"/>
        </w:rPr>
        <w:br/>
        <w:t>In Vue.js </w:t>
      </w:r>
      <w:r>
        <w:rPr>
          <w:rFonts w:ascii="Roboto" w:hAnsi="Roboto"/>
          <w:b/>
          <w:bCs/>
          <w:color w:val="212529"/>
        </w:rPr>
        <w:t>v-model</w:t>
      </w:r>
      <w:r>
        <w:rPr>
          <w:rFonts w:ascii="Roboto" w:hAnsi="Roboto"/>
          <w:color w:val="212529"/>
        </w:rPr>
        <w:t> directive is used for two way data binding.</w:t>
      </w:r>
    </w:p>
    <w:p w:rsidR="007D189A" w:rsidRDefault="007D189A" w:rsidP="007D189A">
      <w:pPr>
        <w:shd w:val="clear" w:color="auto" w:fill="FFFFFF"/>
        <w:rPr>
          <w:rStyle w:val="Hyperlink"/>
          <w:color w:val="007BFF"/>
          <w:u w:val="none"/>
        </w:rPr>
      </w:pPr>
      <w:r>
        <w:rPr>
          <w:rFonts w:ascii="Roboto" w:hAnsi="Roboto"/>
          <w:color w:val="212529"/>
        </w:rPr>
        <w:fldChar w:fldCharType="begin"/>
      </w:r>
      <w:r>
        <w:rPr>
          <w:rFonts w:ascii="Roboto" w:hAnsi="Roboto"/>
          <w:color w:val="212529"/>
        </w:rPr>
        <w:instrText xml:space="preserve"> HYPERLINK "https://www.onlineinterviewquestions.com/vue-js-interview-questions/" \l "collapseUnfiled13" </w:instrText>
      </w:r>
      <w:r>
        <w:rPr>
          <w:rFonts w:ascii="Roboto" w:hAnsi="Roboto"/>
          <w:color w:val="212529"/>
        </w:rPr>
        <w:fldChar w:fldCharType="separate"/>
      </w:r>
    </w:p>
    <w:p w:rsidR="007D189A" w:rsidRDefault="007D189A" w:rsidP="007D189A">
      <w:pPr>
        <w:pStyle w:val="Heading3"/>
        <w:shd w:val="clear" w:color="auto" w:fill="FFFFFF"/>
        <w:spacing w:after="0" w:afterAutospacing="0"/>
        <w:rPr>
          <w:b w:val="0"/>
          <w:bCs w:val="0"/>
          <w:color w:val="000000"/>
        </w:rPr>
      </w:pPr>
      <w:r>
        <w:rPr>
          <w:rStyle w:val="Strong"/>
          <w:rFonts w:ascii="Roboto" w:hAnsi="Roboto"/>
          <w:b/>
          <w:bCs/>
          <w:color w:val="000000"/>
        </w:rPr>
        <w:t>13) How to create Two-Way Bindings in Vue.js?</w:t>
      </w:r>
    </w:p>
    <w:p w:rsidR="007D189A" w:rsidRDefault="007D189A" w:rsidP="007D189A">
      <w:pPr>
        <w:shd w:val="clear" w:color="auto" w:fill="FFFFFF"/>
        <w:rPr>
          <w:rFonts w:ascii="Roboto" w:hAnsi="Roboto"/>
          <w:color w:val="212529"/>
        </w:rPr>
      </w:pPr>
      <w:r>
        <w:rPr>
          <w:rFonts w:ascii="Roboto" w:hAnsi="Roboto"/>
          <w:color w:val="212529"/>
        </w:rPr>
        <w:fldChar w:fldCharType="end"/>
      </w:r>
    </w:p>
    <w:p w:rsidR="007D189A" w:rsidRDefault="007D189A" w:rsidP="007D189A">
      <w:pPr>
        <w:shd w:val="clear" w:color="auto" w:fill="FFFFFF"/>
        <w:rPr>
          <w:rFonts w:ascii="Roboto" w:hAnsi="Roboto"/>
          <w:color w:val="212529"/>
        </w:rPr>
      </w:pPr>
      <w:r>
        <w:rPr>
          <w:rFonts w:ascii="Roboto" w:hAnsi="Roboto"/>
          <w:color w:val="212529"/>
        </w:rPr>
        <w:t>v-model directive is used to create Two-Way Bindings in Vue js.In Two-Way Bindings data or model is bind with DOM and Dom is binded back to model.</w:t>
      </w:r>
    </w:p>
    <w:p w:rsidR="007D189A" w:rsidRDefault="007D189A" w:rsidP="007D189A">
      <w:pPr>
        <w:pStyle w:val="NormalWeb"/>
        <w:shd w:val="clear" w:color="auto" w:fill="FFFFFF"/>
        <w:spacing w:before="0" w:beforeAutospacing="0"/>
        <w:rPr>
          <w:rFonts w:ascii="Roboto" w:hAnsi="Roboto"/>
          <w:color w:val="212529"/>
        </w:rPr>
      </w:pPr>
      <w:r>
        <w:rPr>
          <w:rFonts w:ascii="Roboto" w:hAnsi="Roboto"/>
          <w:color w:val="212529"/>
        </w:rPr>
        <w:t>In below example you can see how Two-Way Bindings is implemented.</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&lt;div id="app"&gt;</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{{message}}</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&lt;input v-model="message"&gt;</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&lt;/div&gt;</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&lt;script type="text/javascript"&gt;</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var message = 'Vue.js is rad';</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new Vue({ el: '#app', data: { message } });</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&lt;/script&gt;</w:t>
      </w:r>
    </w:p>
    <w:p w:rsidR="007D189A" w:rsidRDefault="007D189A" w:rsidP="007D189A">
      <w:pPr>
        <w:shd w:val="clear" w:color="auto" w:fill="FFFFFF"/>
        <w:rPr>
          <w:rStyle w:val="Hyperlink"/>
          <w:color w:val="007BFF"/>
          <w:u w:val="none"/>
        </w:rPr>
      </w:pPr>
      <w:r>
        <w:rPr>
          <w:rFonts w:ascii="Roboto" w:hAnsi="Roboto"/>
          <w:color w:val="212529"/>
        </w:rPr>
        <w:fldChar w:fldCharType="begin"/>
      </w:r>
      <w:r>
        <w:rPr>
          <w:rFonts w:ascii="Roboto" w:hAnsi="Roboto"/>
          <w:color w:val="212529"/>
        </w:rPr>
        <w:instrText xml:space="preserve"> HYPERLINK "https://www.onlineinterviewquestions.com/vue-js-interview-questions/" \l "collapseUnfiled14" </w:instrText>
      </w:r>
      <w:r>
        <w:rPr>
          <w:rFonts w:ascii="Roboto" w:hAnsi="Roboto"/>
          <w:color w:val="212529"/>
        </w:rPr>
        <w:fldChar w:fldCharType="separate"/>
      </w:r>
    </w:p>
    <w:p w:rsidR="007D189A" w:rsidRDefault="007D189A" w:rsidP="007D189A">
      <w:pPr>
        <w:pStyle w:val="Heading3"/>
        <w:shd w:val="clear" w:color="auto" w:fill="FFFFFF"/>
        <w:spacing w:after="0" w:afterAutospacing="0"/>
        <w:rPr>
          <w:b w:val="0"/>
          <w:bCs w:val="0"/>
          <w:color w:val="000000"/>
        </w:rPr>
      </w:pPr>
      <w:r>
        <w:rPr>
          <w:rStyle w:val="Strong"/>
          <w:rFonts w:ascii="Roboto" w:hAnsi="Roboto"/>
          <w:b/>
          <w:bCs/>
          <w:color w:val="000000"/>
        </w:rPr>
        <w:t>14) What are filters in VUE.js?</w:t>
      </w:r>
    </w:p>
    <w:p w:rsidR="007D189A" w:rsidRDefault="007D189A" w:rsidP="007D189A">
      <w:pPr>
        <w:shd w:val="clear" w:color="auto" w:fill="FFFFFF"/>
        <w:rPr>
          <w:rFonts w:ascii="Roboto" w:hAnsi="Roboto"/>
          <w:color w:val="212529"/>
        </w:rPr>
      </w:pPr>
      <w:r>
        <w:rPr>
          <w:rFonts w:ascii="Roboto" w:hAnsi="Roboto"/>
          <w:color w:val="212529"/>
        </w:rPr>
        <w:fldChar w:fldCharType="end"/>
      </w:r>
    </w:p>
    <w:p w:rsidR="007D189A" w:rsidRDefault="007D189A" w:rsidP="007D189A">
      <w:pPr>
        <w:shd w:val="clear" w:color="auto" w:fill="FFFFFF"/>
        <w:rPr>
          <w:rFonts w:ascii="Roboto" w:hAnsi="Roboto"/>
          <w:color w:val="212529"/>
        </w:rPr>
      </w:pPr>
      <w:r>
        <w:rPr>
          <w:rFonts w:ascii="Roboto" w:hAnsi="Roboto"/>
          <w:color w:val="212529"/>
        </w:rPr>
        <w:t>In Vue js filters are used to transform the output that are going to rendered on browser.</w:t>
      </w:r>
      <w:r>
        <w:rPr>
          <w:rFonts w:ascii="Roboto" w:hAnsi="Roboto"/>
          <w:color w:val="212529"/>
        </w:rPr>
        <w:br/>
        <w:t>A Vue.js filter is essentially a function that takes a value, processes it, and then returns the processed value. In the markup it is denoted by a single pipe (|) and can be followed by one or more arguments:</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&lt;element directive="expression | filterId [args...]"&gt;&lt;/element&gt;</w:t>
      </w:r>
    </w:p>
    <w:p w:rsidR="007D189A" w:rsidRDefault="007D189A" w:rsidP="007D189A">
      <w:pPr>
        <w:pStyle w:val="NormalWeb"/>
        <w:shd w:val="clear" w:color="auto" w:fill="FFFFFF"/>
        <w:spacing w:before="0" w:beforeAutospacing="0"/>
        <w:rPr>
          <w:rFonts w:ascii="Roboto" w:hAnsi="Roboto"/>
          <w:color w:val="212529"/>
        </w:rPr>
      </w:pPr>
      <w:r>
        <w:rPr>
          <w:rFonts w:ascii="Roboto" w:hAnsi="Roboto"/>
          <w:color w:val="212529"/>
        </w:rPr>
        <w:t>In Vue 2.0, there are no built-in filters are availables, however you are free to create your own filters.</w:t>
      </w:r>
    </w:p>
    <w:p w:rsidR="007D189A" w:rsidRDefault="007D189A" w:rsidP="007D189A">
      <w:pPr>
        <w:shd w:val="clear" w:color="auto" w:fill="FFFFFF"/>
        <w:rPr>
          <w:rStyle w:val="Hyperlink"/>
          <w:color w:val="007BFF"/>
          <w:u w:val="none"/>
        </w:rPr>
      </w:pPr>
      <w:r>
        <w:rPr>
          <w:rFonts w:ascii="Roboto" w:hAnsi="Roboto"/>
          <w:color w:val="212529"/>
        </w:rPr>
        <w:fldChar w:fldCharType="begin"/>
      </w:r>
      <w:r>
        <w:rPr>
          <w:rFonts w:ascii="Roboto" w:hAnsi="Roboto"/>
          <w:color w:val="212529"/>
        </w:rPr>
        <w:instrText xml:space="preserve"> HYPERLINK "https://www.onlineinterviewquestions.com/vue-js-interview-questions/" \l "collapseUnfiled15" </w:instrText>
      </w:r>
      <w:r>
        <w:rPr>
          <w:rFonts w:ascii="Roboto" w:hAnsi="Roboto"/>
          <w:color w:val="212529"/>
        </w:rPr>
        <w:fldChar w:fldCharType="separate"/>
      </w:r>
    </w:p>
    <w:p w:rsidR="007D189A" w:rsidRDefault="007D189A" w:rsidP="007D189A">
      <w:pPr>
        <w:pStyle w:val="Heading3"/>
        <w:shd w:val="clear" w:color="auto" w:fill="FFFFFF"/>
        <w:spacing w:after="0" w:afterAutospacing="0"/>
        <w:rPr>
          <w:b w:val="0"/>
          <w:bCs w:val="0"/>
          <w:color w:val="000000"/>
        </w:rPr>
      </w:pPr>
      <w:r>
        <w:rPr>
          <w:rStyle w:val="Strong"/>
          <w:rFonts w:ascii="Roboto" w:hAnsi="Roboto"/>
          <w:b/>
          <w:bCs/>
          <w:color w:val="000000"/>
        </w:rPr>
        <w:t>15) How to create a custom filter in Vue.js?</w:t>
      </w:r>
    </w:p>
    <w:p w:rsidR="007D189A" w:rsidRDefault="007D189A" w:rsidP="007D189A">
      <w:pPr>
        <w:shd w:val="clear" w:color="auto" w:fill="FFFFFF"/>
        <w:rPr>
          <w:rFonts w:ascii="Roboto" w:hAnsi="Roboto"/>
          <w:color w:val="212529"/>
        </w:rPr>
      </w:pPr>
      <w:r>
        <w:rPr>
          <w:rFonts w:ascii="Roboto" w:hAnsi="Roboto"/>
          <w:color w:val="212529"/>
        </w:rPr>
        <w:fldChar w:fldCharType="end"/>
      </w:r>
    </w:p>
    <w:p w:rsidR="007D189A" w:rsidRDefault="007D189A" w:rsidP="007D189A">
      <w:pPr>
        <w:shd w:val="clear" w:color="auto" w:fill="FFFFFF"/>
        <w:rPr>
          <w:rFonts w:ascii="Roboto" w:hAnsi="Roboto"/>
          <w:color w:val="212529"/>
        </w:rPr>
      </w:pPr>
      <w:r>
        <w:rPr>
          <w:rFonts w:ascii="Roboto" w:hAnsi="Roboto"/>
          <w:color w:val="212529"/>
        </w:rPr>
        <w:t>Vue.filter() method is used to create and register a custom filter in Vue js. Vue.filter() method takes two parameters a filterId that is usnique name to filter that you going to create and a filter function that takes a value as the argument and returns the transformed value.</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Vue.filter('reverse', function (value) {</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return value.split('').reverse().join('')</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w:t>
      </w:r>
    </w:p>
    <w:p w:rsidR="007D189A" w:rsidRDefault="007D189A" w:rsidP="007D189A">
      <w:pPr>
        <w:shd w:val="clear" w:color="auto" w:fill="FFFFFF"/>
        <w:rPr>
          <w:rStyle w:val="Hyperlink"/>
          <w:color w:val="007BFF"/>
          <w:u w:val="none"/>
        </w:rPr>
      </w:pPr>
      <w:r>
        <w:rPr>
          <w:rFonts w:ascii="Roboto" w:hAnsi="Roboto"/>
          <w:color w:val="212529"/>
        </w:rPr>
        <w:fldChar w:fldCharType="begin"/>
      </w:r>
      <w:r>
        <w:rPr>
          <w:rFonts w:ascii="Roboto" w:hAnsi="Roboto"/>
          <w:color w:val="212529"/>
        </w:rPr>
        <w:instrText xml:space="preserve"> HYPERLINK "https://www.onlineinterviewquestions.com/vue-js-interview-questions/" \l "collapseUnfiled16" </w:instrText>
      </w:r>
      <w:r>
        <w:rPr>
          <w:rFonts w:ascii="Roboto" w:hAnsi="Roboto"/>
          <w:color w:val="212529"/>
        </w:rPr>
        <w:fldChar w:fldCharType="separate"/>
      </w:r>
    </w:p>
    <w:p w:rsidR="007D189A" w:rsidRDefault="007D189A" w:rsidP="007D189A">
      <w:pPr>
        <w:pStyle w:val="Heading3"/>
        <w:shd w:val="clear" w:color="auto" w:fill="FFFFFF"/>
        <w:spacing w:after="0" w:afterAutospacing="0"/>
        <w:rPr>
          <w:b w:val="0"/>
          <w:bCs w:val="0"/>
          <w:color w:val="000000"/>
        </w:rPr>
      </w:pPr>
      <w:r>
        <w:rPr>
          <w:rStyle w:val="Strong"/>
          <w:rFonts w:ascii="Roboto" w:hAnsi="Roboto"/>
          <w:b/>
          <w:bCs/>
          <w:color w:val="000000"/>
        </w:rPr>
        <w:t>16) What are Components in Vue.js? How to register a component inside other component</w:t>
      </w:r>
    </w:p>
    <w:p w:rsidR="007D189A" w:rsidRDefault="007D189A" w:rsidP="007D189A">
      <w:pPr>
        <w:shd w:val="clear" w:color="auto" w:fill="FFFFFF"/>
        <w:rPr>
          <w:rFonts w:ascii="Roboto" w:hAnsi="Roboto"/>
          <w:color w:val="212529"/>
        </w:rPr>
      </w:pPr>
      <w:r>
        <w:rPr>
          <w:rFonts w:ascii="Roboto" w:hAnsi="Roboto"/>
          <w:color w:val="212529"/>
        </w:rPr>
        <w:fldChar w:fldCharType="end"/>
      </w:r>
    </w:p>
    <w:p w:rsidR="007D189A" w:rsidRDefault="007D189A" w:rsidP="007D189A">
      <w:pPr>
        <w:shd w:val="clear" w:color="auto" w:fill="FFFFFF"/>
        <w:rPr>
          <w:rFonts w:ascii="Roboto" w:hAnsi="Roboto"/>
          <w:color w:val="212529"/>
        </w:rPr>
      </w:pPr>
      <w:r>
        <w:rPr>
          <w:rFonts w:ascii="Roboto" w:hAnsi="Roboto"/>
          <w:color w:val="212529"/>
        </w:rPr>
        <w:t>Vue Components are one of most powerful features of Vue js.In Vue components are custom elements that help you extend basic HTML elements to encapsulate reusable code.</w:t>
      </w:r>
      <w:r>
        <w:rPr>
          <w:rFonts w:ascii="Roboto" w:hAnsi="Roboto"/>
          <w:color w:val="212529"/>
        </w:rPr>
        <w:br/>
        <w:t>Following is the way to register a Vue component inside other component</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export default {</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el: '#your-element'</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components: {</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'your-component'</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w:t>
      </w:r>
    </w:p>
    <w:p w:rsidR="007D189A" w:rsidRDefault="007D189A" w:rsidP="007D189A">
      <w:pPr>
        <w:shd w:val="clear" w:color="auto" w:fill="FFFFFF"/>
        <w:rPr>
          <w:rStyle w:val="Hyperlink"/>
          <w:color w:val="007BFF"/>
          <w:u w:val="none"/>
        </w:rPr>
      </w:pPr>
      <w:r>
        <w:rPr>
          <w:rFonts w:ascii="Roboto" w:hAnsi="Roboto"/>
          <w:color w:val="212529"/>
        </w:rPr>
        <w:fldChar w:fldCharType="begin"/>
      </w:r>
      <w:r>
        <w:rPr>
          <w:rFonts w:ascii="Roboto" w:hAnsi="Roboto"/>
          <w:color w:val="212529"/>
        </w:rPr>
        <w:instrText xml:space="preserve"> HYPERLINK "https://www.onlineinterviewquestions.com/vue-js-interview-questions/" \l "collapseUnfiled17" </w:instrText>
      </w:r>
      <w:r>
        <w:rPr>
          <w:rFonts w:ascii="Roboto" w:hAnsi="Roboto"/>
          <w:color w:val="212529"/>
        </w:rPr>
        <w:fldChar w:fldCharType="separate"/>
      </w:r>
    </w:p>
    <w:p w:rsidR="007D189A" w:rsidRDefault="007D189A" w:rsidP="007D189A">
      <w:pPr>
        <w:pStyle w:val="Heading3"/>
        <w:shd w:val="clear" w:color="auto" w:fill="FFFFFF"/>
        <w:spacing w:after="0" w:afterAutospacing="0"/>
        <w:rPr>
          <w:b w:val="0"/>
          <w:bCs w:val="0"/>
          <w:color w:val="000000"/>
        </w:rPr>
      </w:pPr>
      <w:r>
        <w:rPr>
          <w:rStyle w:val="Strong"/>
          <w:rFonts w:ascii="Roboto" w:hAnsi="Roboto"/>
          <w:b/>
          <w:bCs/>
          <w:color w:val="000000"/>
        </w:rPr>
        <w:t>17) What are Directives in VUE.js, List some of them you used?</w:t>
      </w:r>
    </w:p>
    <w:p w:rsidR="007D189A" w:rsidRDefault="007D189A" w:rsidP="007D189A">
      <w:pPr>
        <w:shd w:val="clear" w:color="auto" w:fill="FFFFFF"/>
        <w:rPr>
          <w:rFonts w:ascii="Roboto" w:hAnsi="Roboto"/>
          <w:color w:val="212529"/>
        </w:rPr>
      </w:pPr>
      <w:r>
        <w:rPr>
          <w:rFonts w:ascii="Roboto" w:hAnsi="Roboto"/>
          <w:color w:val="212529"/>
        </w:rPr>
        <w:fldChar w:fldCharType="end"/>
      </w:r>
    </w:p>
    <w:p w:rsidR="007D189A" w:rsidRDefault="007D189A" w:rsidP="007D189A">
      <w:pPr>
        <w:shd w:val="clear" w:color="auto" w:fill="FFFFFF"/>
        <w:rPr>
          <w:rFonts w:ascii="Roboto" w:hAnsi="Roboto"/>
          <w:color w:val="212529"/>
        </w:rPr>
      </w:pPr>
      <w:r>
        <w:rPr>
          <w:rFonts w:ascii="Roboto" w:hAnsi="Roboto"/>
          <w:color w:val="212529"/>
        </w:rPr>
        <w:t>The concept of directive in Vue js is drastically simpler than that in Angular. Vue.js directives provides a way to extend HTML with new attributes and tags. Vue.js has a set of built-in directives which offers extended functionality to your applications.You can also write your custom directives in Vue.js .</w:t>
      </w:r>
    </w:p>
    <w:p w:rsidR="007D189A" w:rsidRDefault="007D189A" w:rsidP="007D189A">
      <w:pPr>
        <w:pStyle w:val="NormalWeb"/>
        <w:shd w:val="clear" w:color="auto" w:fill="FFFFFF"/>
        <w:spacing w:before="0" w:beforeAutospacing="0"/>
        <w:rPr>
          <w:rFonts w:ascii="Roboto" w:hAnsi="Roboto"/>
          <w:color w:val="212529"/>
        </w:rPr>
      </w:pPr>
      <w:r>
        <w:rPr>
          <w:rFonts w:ascii="Roboto" w:hAnsi="Roboto"/>
          <w:color w:val="212529"/>
        </w:rPr>
        <w:t>Below are list of commonly used directives in Vue.js</w:t>
      </w:r>
    </w:p>
    <w:p w:rsidR="007D189A" w:rsidRDefault="007D189A" w:rsidP="007D189A">
      <w:pPr>
        <w:numPr>
          <w:ilvl w:val="0"/>
          <w:numId w:val="18"/>
        </w:numPr>
        <w:shd w:val="clear" w:color="auto" w:fill="FFFFFF"/>
        <w:spacing w:before="100" w:beforeAutospacing="1" w:after="100" w:afterAutospacing="1" w:line="240" w:lineRule="auto"/>
        <w:rPr>
          <w:rFonts w:ascii="Roboto" w:hAnsi="Roboto"/>
          <w:color w:val="212529"/>
        </w:rPr>
      </w:pPr>
      <w:r>
        <w:rPr>
          <w:rFonts w:ascii="Roboto" w:hAnsi="Roboto"/>
          <w:color w:val="212529"/>
        </w:rPr>
        <w:t>v-show</w:t>
      </w:r>
    </w:p>
    <w:p w:rsidR="007D189A" w:rsidRDefault="007D189A" w:rsidP="007D189A">
      <w:pPr>
        <w:numPr>
          <w:ilvl w:val="0"/>
          <w:numId w:val="18"/>
        </w:numPr>
        <w:shd w:val="clear" w:color="auto" w:fill="FFFFFF"/>
        <w:spacing w:before="100" w:beforeAutospacing="1" w:after="100" w:afterAutospacing="1" w:line="240" w:lineRule="auto"/>
        <w:rPr>
          <w:rFonts w:ascii="Roboto" w:hAnsi="Roboto"/>
          <w:color w:val="212529"/>
        </w:rPr>
      </w:pPr>
      <w:r>
        <w:rPr>
          <w:rFonts w:ascii="Roboto" w:hAnsi="Roboto"/>
          <w:color w:val="212529"/>
        </w:rPr>
        <w:t>v-if</w:t>
      </w:r>
    </w:p>
    <w:p w:rsidR="007D189A" w:rsidRDefault="007D189A" w:rsidP="007D189A">
      <w:pPr>
        <w:numPr>
          <w:ilvl w:val="0"/>
          <w:numId w:val="18"/>
        </w:numPr>
        <w:shd w:val="clear" w:color="auto" w:fill="FFFFFF"/>
        <w:spacing w:before="100" w:beforeAutospacing="1" w:after="100" w:afterAutospacing="1" w:line="240" w:lineRule="auto"/>
        <w:rPr>
          <w:rFonts w:ascii="Roboto" w:hAnsi="Roboto"/>
          <w:color w:val="212529"/>
        </w:rPr>
      </w:pPr>
      <w:r>
        <w:rPr>
          <w:rFonts w:ascii="Roboto" w:hAnsi="Roboto"/>
          <w:color w:val="212529"/>
        </w:rPr>
        <w:t>v-model</w:t>
      </w:r>
    </w:p>
    <w:p w:rsidR="007D189A" w:rsidRDefault="007D189A" w:rsidP="007D189A">
      <w:pPr>
        <w:numPr>
          <w:ilvl w:val="0"/>
          <w:numId w:val="18"/>
        </w:numPr>
        <w:shd w:val="clear" w:color="auto" w:fill="FFFFFF"/>
        <w:spacing w:before="100" w:beforeAutospacing="1" w:after="100" w:afterAutospacing="1" w:line="240" w:lineRule="auto"/>
        <w:rPr>
          <w:rFonts w:ascii="Roboto" w:hAnsi="Roboto"/>
          <w:color w:val="212529"/>
        </w:rPr>
      </w:pPr>
      <w:r>
        <w:rPr>
          <w:rFonts w:ascii="Roboto" w:hAnsi="Roboto"/>
          <w:color w:val="212529"/>
        </w:rPr>
        <w:t>v-else</w:t>
      </w:r>
    </w:p>
    <w:p w:rsidR="007D189A" w:rsidRDefault="007D189A" w:rsidP="007D189A">
      <w:pPr>
        <w:numPr>
          <w:ilvl w:val="0"/>
          <w:numId w:val="18"/>
        </w:numPr>
        <w:shd w:val="clear" w:color="auto" w:fill="FFFFFF"/>
        <w:spacing w:before="100" w:beforeAutospacing="1" w:after="100" w:afterAutospacing="1" w:line="240" w:lineRule="auto"/>
        <w:rPr>
          <w:rFonts w:ascii="Roboto" w:hAnsi="Roboto"/>
          <w:color w:val="212529"/>
        </w:rPr>
      </w:pPr>
      <w:r>
        <w:rPr>
          <w:rFonts w:ascii="Roboto" w:hAnsi="Roboto"/>
          <w:color w:val="212529"/>
        </w:rPr>
        <w:t>v-on</w:t>
      </w:r>
    </w:p>
    <w:p w:rsidR="007D189A" w:rsidRDefault="007D189A" w:rsidP="007D189A">
      <w:pPr>
        <w:shd w:val="clear" w:color="auto" w:fill="FFFFFF"/>
        <w:spacing w:after="0"/>
        <w:rPr>
          <w:rStyle w:val="Hyperlink"/>
          <w:color w:val="007BFF"/>
          <w:u w:val="none"/>
        </w:rPr>
      </w:pPr>
      <w:r>
        <w:rPr>
          <w:rFonts w:ascii="Roboto" w:hAnsi="Roboto"/>
          <w:color w:val="212529"/>
        </w:rPr>
        <w:fldChar w:fldCharType="begin"/>
      </w:r>
      <w:r>
        <w:rPr>
          <w:rFonts w:ascii="Roboto" w:hAnsi="Roboto"/>
          <w:color w:val="212529"/>
        </w:rPr>
        <w:instrText xml:space="preserve"> HYPERLINK "https://www.onlineinterviewquestions.com/vue-js-interview-questions/" \l "collapseUnfiled18" </w:instrText>
      </w:r>
      <w:r>
        <w:rPr>
          <w:rFonts w:ascii="Roboto" w:hAnsi="Roboto"/>
          <w:color w:val="212529"/>
        </w:rPr>
        <w:fldChar w:fldCharType="separate"/>
      </w:r>
    </w:p>
    <w:p w:rsidR="007D189A" w:rsidRDefault="007D189A" w:rsidP="007D189A">
      <w:pPr>
        <w:pStyle w:val="Heading3"/>
        <w:shd w:val="clear" w:color="auto" w:fill="FFFFFF"/>
        <w:spacing w:after="0" w:afterAutospacing="0"/>
        <w:rPr>
          <w:b w:val="0"/>
          <w:bCs w:val="0"/>
          <w:color w:val="000000"/>
        </w:rPr>
      </w:pPr>
      <w:r>
        <w:rPr>
          <w:rStyle w:val="Strong"/>
          <w:rFonts w:ascii="Roboto" w:hAnsi="Roboto"/>
          <w:b/>
          <w:bCs/>
          <w:color w:val="000000"/>
        </w:rPr>
        <w:t>18) List type of Directive are available in Vuejs.</w:t>
      </w:r>
    </w:p>
    <w:p w:rsidR="007D189A" w:rsidRDefault="007D189A" w:rsidP="007D189A">
      <w:pPr>
        <w:shd w:val="clear" w:color="auto" w:fill="FFFFFF"/>
        <w:rPr>
          <w:rFonts w:ascii="Roboto" w:hAnsi="Roboto"/>
          <w:color w:val="212529"/>
        </w:rPr>
      </w:pPr>
      <w:r>
        <w:rPr>
          <w:rFonts w:ascii="Roboto" w:hAnsi="Roboto"/>
          <w:color w:val="212529"/>
        </w:rPr>
        <w:fldChar w:fldCharType="end"/>
      </w:r>
    </w:p>
    <w:p w:rsidR="007D189A" w:rsidRDefault="007D189A" w:rsidP="007D189A">
      <w:pPr>
        <w:shd w:val="clear" w:color="auto" w:fill="FFFFFF"/>
        <w:rPr>
          <w:rFonts w:ascii="Roboto" w:hAnsi="Roboto"/>
          <w:color w:val="212529"/>
        </w:rPr>
      </w:pPr>
      <w:r>
        <w:rPr>
          <w:rFonts w:ascii="Roboto" w:hAnsi="Roboto"/>
          <w:color w:val="212529"/>
        </w:rPr>
        <w:t>In Vue js following types of directives are available</w:t>
      </w:r>
    </w:p>
    <w:p w:rsidR="007D189A" w:rsidRDefault="007D189A" w:rsidP="007D189A">
      <w:pPr>
        <w:numPr>
          <w:ilvl w:val="0"/>
          <w:numId w:val="19"/>
        </w:numPr>
        <w:shd w:val="clear" w:color="auto" w:fill="FFFFFF"/>
        <w:spacing w:before="100" w:beforeAutospacing="1" w:after="100" w:afterAutospacing="1" w:line="240" w:lineRule="auto"/>
        <w:rPr>
          <w:rFonts w:ascii="Roboto" w:hAnsi="Roboto"/>
          <w:color w:val="212529"/>
        </w:rPr>
      </w:pPr>
      <w:r>
        <w:rPr>
          <w:rFonts w:ascii="Roboto" w:hAnsi="Roboto"/>
          <w:color w:val="212529"/>
        </w:rPr>
        <w:t>General Directives</w:t>
      </w:r>
    </w:p>
    <w:p w:rsidR="007D189A" w:rsidRDefault="007D189A" w:rsidP="007D189A">
      <w:pPr>
        <w:numPr>
          <w:ilvl w:val="0"/>
          <w:numId w:val="19"/>
        </w:numPr>
        <w:shd w:val="clear" w:color="auto" w:fill="FFFFFF"/>
        <w:spacing w:before="100" w:beforeAutospacing="1" w:after="100" w:afterAutospacing="1" w:line="240" w:lineRule="auto"/>
        <w:rPr>
          <w:rFonts w:ascii="Roboto" w:hAnsi="Roboto"/>
          <w:color w:val="212529"/>
        </w:rPr>
      </w:pPr>
      <w:r>
        <w:rPr>
          <w:rFonts w:ascii="Roboto" w:hAnsi="Roboto"/>
          <w:color w:val="212529"/>
        </w:rPr>
        <w:t>Literal Directives</w:t>
      </w:r>
    </w:p>
    <w:p w:rsidR="007D189A" w:rsidRDefault="007D189A" w:rsidP="007D189A">
      <w:pPr>
        <w:numPr>
          <w:ilvl w:val="0"/>
          <w:numId w:val="19"/>
        </w:numPr>
        <w:shd w:val="clear" w:color="auto" w:fill="FFFFFF"/>
        <w:spacing w:before="100" w:beforeAutospacing="1" w:after="100" w:afterAutospacing="1" w:line="240" w:lineRule="auto"/>
        <w:rPr>
          <w:rFonts w:ascii="Roboto" w:hAnsi="Roboto"/>
          <w:color w:val="212529"/>
        </w:rPr>
      </w:pPr>
      <w:r>
        <w:rPr>
          <w:rFonts w:ascii="Roboto" w:hAnsi="Roboto"/>
          <w:color w:val="212529"/>
        </w:rPr>
        <w:t>Empty Directives</w:t>
      </w:r>
    </w:p>
    <w:p w:rsidR="007D189A" w:rsidRDefault="007D189A" w:rsidP="007D189A">
      <w:pPr>
        <w:numPr>
          <w:ilvl w:val="0"/>
          <w:numId w:val="19"/>
        </w:numPr>
        <w:shd w:val="clear" w:color="auto" w:fill="FFFFFF"/>
        <w:spacing w:before="100" w:beforeAutospacing="1" w:after="100" w:afterAutospacing="1" w:line="240" w:lineRule="auto"/>
        <w:rPr>
          <w:rFonts w:ascii="Roboto" w:hAnsi="Roboto"/>
          <w:color w:val="212529"/>
        </w:rPr>
      </w:pPr>
      <w:r>
        <w:rPr>
          <w:rFonts w:ascii="Roboto" w:hAnsi="Roboto"/>
          <w:color w:val="212529"/>
        </w:rPr>
        <w:t>Custom Directives</w:t>
      </w:r>
    </w:p>
    <w:p w:rsidR="007D189A" w:rsidRDefault="007D189A" w:rsidP="007D189A">
      <w:pPr>
        <w:shd w:val="clear" w:color="auto" w:fill="FFFFFF"/>
        <w:spacing w:after="0"/>
        <w:rPr>
          <w:rStyle w:val="Hyperlink"/>
          <w:color w:val="007BFF"/>
          <w:u w:val="none"/>
        </w:rPr>
      </w:pPr>
      <w:r>
        <w:rPr>
          <w:rFonts w:ascii="Roboto" w:hAnsi="Roboto"/>
          <w:color w:val="212529"/>
        </w:rPr>
        <w:fldChar w:fldCharType="begin"/>
      </w:r>
      <w:r>
        <w:rPr>
          <w:rFonts w:ascii="Roboto" w:hAnsi="Roboto"/>
          <w:color w:val="212529"/>
        </w:rPr>
        <w:instrText xml:space="preserve"> HYPERLINK "https://www.onlineinterviewquestions.com/vue-js-interview-questions/" \l "collapseUnfiled19" </w:instrText>
      </w:r>
      <w:r>
        <w:rPr>
          <w:rFonts w:ascii="Roboto" w:hAnsi="Roboto"/>
          <w:color w:val="212529"/>
        </w:rPr>
        <w:fldChar w:fldCharType="separate"/>
      </w:r>
    </w:p>
    <w:p w:rsidR="007D189A" w:rsidRDefault="007D189A" w:rsidP="007D189A">
      <w:pPr>
        <w:pStyle w:val="Heading3"/>
        <w:shd w:val="clear" w:color="auto" w:fill="FFFFFF"/>
        <w:spacing w:after="0" w:afterAutospacing="0"/>
        <w:rPr>
          <w:b w:val="0"/>
          <w:bCs w:val="0"/>
          <w:color w:val="000000"/>
        </w:rPr>
      </w:pPr>
      <w:r>
        <w:rPr>
          <w:rStyle w:val="Strong"/>
          <w:rFonts w:ascii="Roboto" w:hAnsi="Roboto"/>
          <w:b/>
          <w:bCs/>
          <w:color w:val="000000"/>
        </w:rPr>
        <w:t>19) What is VUE-resource, how can you install Vue Resource ?</w:t>
      </w:r>
    </w:p>
    <w:p w:rsidR="007D189A" w:rsidRDefault="007D189A" w:rsidP="007D189A">
      <w:pPr>
        <w:shd w:val="clear" w:color="auto" w:fill="FFFFFF"/>
        <w:rPr>
          <w:rFonts w:ascii="Roboto" w:hAnsi="Roboto"/>
          <w:color w:val="212529"/>
        </w:rPr>
      </w:pPr>
      <w:r>
        <w:rPr>
          <w:rFonts w:ascii="Roboto" w:hAnsi="Roboto"/>
          <w:color w:val="212529"/>
        </w:rPr>
        <w:fldChar w:fldCharType="end"/>
      </w:r>
    </w:p>
    <w:p w:rsidR="007D189A" w:rsidRDefault="007D189A" w:rsidP="007D189A">
      <w:pPr>
        <w:shd w:val="clear" w:color="auto" w:fill="FFFFFF"/>
        <w:rPr>
          <w:rFonts w:ascii="Roboto" w:hAnsi="Roboto"/>
          <w:color w:val="212529"/>
        </w:rPr>
      </w:pPr>
      <w:r>
        <w:rPr>
          <w:rFonts w:ascii="Roboto" w:hAnsi="Roboto"/>
          <w:color w:val="212529"/>
        </w:rPr>
        <w:t>VUE-resource is a plugin for vue.js that provides services for making web requests and handle responses using a XMLHttpRequest or JSONP</w:t>
      </w:r>
      <w:r>
        <w:rPr>
          <w:rFonts w:ascii="Roboto" w:hAnsi="Roboto"/>
          <w:color w:val="212529"/>
        </w:rPr>
        <w:br/>
        <w:t>You can install it via yarn or NPM.</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yarn add vue-resource</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 npm install vue-resource</w:t>
      </w:r>
    </w:p>
    <w:p w:rsidR="007D189A" w:rsidRDefault="007D189A" w:rsidP="007D189A">
      <w:pPr>
        <w:shd w:val="clear" w:color="auto" w:fill="FFFFFF"/>
        <w:rPr>
          <w:rStyle w:val="Hyperlink"/>
          <w:color w:val="007BFF"/>
          <w:u w:val="none"/>
        </w:rPr>
      </w:pPr>
      <w:r>
        <w:rPr>
          <w:rFonts w:ascii="Roboto" w:hAnsi="Roboto"/>
          <w:color w:val="212529"/>
        </w:rPr>
        <w:fldChar w:fldCharType="begin"/>
      </w:r>
      <w:r>
        <w:rPr>
          <w:rFonts w:ascii="Roboto" w:hAnsi="Roboto"/>
          <w:color w:val="212529"/>
        </w:rPr>
        <w:instrText xml:space="preserve"> HYPERLINK "https://www.onlineinterviewquestions.com/vue-js-interview-questions/" \l "collapseUnfiled20" </w:instrText>
      </w:r>
      <w:r>
        <w:rPr>
          <w:rFonts w:ascii="Roboto" w:hAnsi="Roboto"/>
          <w:color w:val="212529"/>
        </w:rPr>
        <w:fldChar w:fldCharType="separate"/>
      </w:r>
    </w:p>
    <w:p w:rsidR="007D189A" w:rsidRDefault="007D189A" w:rsidP="007D189A">
      <w:pPr>
        <w:pStyle w:val="Heading3"/>
        <w:shd w:val="clear" w:color="auto" w:fill="FFFFFF"/>
        <w:spacing w:after="0" w:afterAutospacing="0"/>
        <w:rPr>
          <w:b w:val="0"/>
          <w:bCs w:val="0"/>
          <w:color w:val="000000"/>
        </w:rPr>
      </w:pPr>
      <w:r>
        <w:rPr>
          <w:rStyle w:val="Strong"/>
          <w:rFonts w:ascii="Roboto" w:hAnsi="Roboto"/>
          <w:b/>
          <w:bCs/>
          <w:color w:val="000000"/>
        </w:rPr>
        <w:t>20) How to create Constants in Vue js.</w:t>
      </w:r>
    </w:p>
    <w:p w:rsidR="007D189A" w:rsidRDefault="007D189A" w:rsidP="007D189A">
      <w:pPr>
        <w:shd w:val="clear" w:color="auto" w:fill="FFFFFF"/>
        <w:rPr>
          <w:rFonts w:ascii="Roboto" w:hAnsi="Roboto"/>
          <w:color w:val="212529"/>
        </w:rPr>
      </w:pPr>
      <w:r>
        <w:rPr>
          <w:rFonts w:ascii="Roboto" w:hAnsi="Roboto"/>
          <w:color w:val="212529"/>
        </w:rPr>
        <w:fldChar w:fldCharType="end"/>
      </w:r>
    </w:p>
    <w:p w:rsidR="007D189A" w:rsidRDefault="007D189A" w:rsidP="007D189A">
      <w:pPr>
        <w:shd w:val="clear" w:color="auto" w:fill="FFFFFF"/>
        <w:rPr>
          <w:rFonts w:ascii="Roboto" w:hAnsi="Roboto"/>
          <w:color w:val="212529"/>
        </w:rPr>
      </w:pPr>
      <w:r>
        <w:rPr>
          <w:rFonts w:ascii="Roboto" w:hAnsi="Roboto"/>
          <w:color w:val="212529"/>
        </w:rPr>
        <w:t>To create constant </w:t>
      </w:r>
      <w:r>
        <w:rPr>
          <w:rFonts w:ascii="Roboto" w:hAnsi="Roboto"/>
          <w:b/>
          <w:bCs/>
          <w:color w:val="212529"/>
        </w:rPr>
        <w:t>const</w:t>
      </w:r>
      <w:r>
        <w:rPr>
          <w:rFonts w:ascii="Roboto" w:hAnsi="Roboto"/>
          <w:color w:val="212529"/>
        </w:rPr>
        <w:t> keyword is used.In Vue.js we suggest to create a seperate file for defining your consants.</w:t>
      </w:r>
      <w:r>
        <w:rPr>
          <w:rFonts w:ascii="Roboto" w:hAnsi="Roboto"/>
          <w:color w:val="212529"/>
        </w:rPr>
        <w:br/>
        <w:t>Example:</w:t>
      </w:r>
    </w:p>
    <w:p w:rsidR="007D189A" w:rsidRDefault="007D189A" w:rsidP="007D189A">
      <w:pPr>
        <w:pStyle w:val="Heading4"/>
        <w:shd w:val="clear" w:color="auto" w:fill="FFFFFF"/>
        <w:spacing w:before="0"/>
        <w:rPr>
          <w:rFonts w:ascii="Roboto" w:hAnsi="Roboto"/>
          <w:b w:val="0"/>
          <w:bCs w:val="0"/>
          <w:color w:val="212529"/>
        </w:rPr>
      </w:pPr>
      <w:r>
        <w:rPr>
          <w:rFonts w:ascii="Roboto" w:hAnsi="Roboto"/>
          <w:b w:val="0"/>
          <w:bCs w:val="0"/>
          <w:color w:val="212529"/>
        </w:rPr>
        <w:t>Creating a Constant in Vue js.</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export const SITE_URL = 'https://www.onlineinterviewquestions.com';</w:t>
      </w:r>
    </w:p>
    <w:p w:rsidR="007D189A" w:rsidRDefault="007D189A" w:rsidP="007D189A">
      <w:pPr>
        <w:pStyle w:val="Heading4"/>
        <w:shd w:val="clear" w:color="auto" w:fill="FFFFFF"/>
        <w:spacing w:before="0"/>
        <w:rPr>
          <w:rFonts w:ascii="Roboto" w:hAnsi="Roboto"/>
          <w:b w:val="0"/>
          <w:bCs w:val="0"/>
          <w:color w:val="212529"/>
        </w:rPr>
      </w:pPr>
      <w:r>
        <w:rPr>
          <w:rFonts w:ascii="Roboto" w:hAnsi="Roboto"/>
          <w:b w:val="0"/>
          <w:bCs w:val="0"/>
          <w:color w:val="212529"/>
        </w:rPr>
        <w:t>Importing a Constant in Vue js.</w:t>
      </w:r>
    </w:p>
    <w:p w:rsidR="007D189A" w:rsidRDefault="007D189A" w:rsidP="007D189A">
      <w:pPr>
        <w:pStyle w:val="HTMLPreformatted"/>
        <w:shd w:val="clear" w:color="auto" w:fill="FFFFFF"/>
        <w:rPr>
          <w:rFonts w:ascii="Consolas" w:hAnsi="Consolas"/>
          <w:color w:val="212529"/>
          <w:sz w:val="21"/>
          <w:szCs w:val="21"/>
        </w:rPr>
      </w:pPr>
      <w:r>
        <w:rPr>
          <w:rFonts w:ascii="Consolas" w:hAnsi="Consolas"/>
          <w:color w:val="212529"/>
          <w:sz w:val="21"/>
          <w:szCs w:val="21"/>
        </w:rPr>
        <w:t>import {SITE_URL} from './path/to/constants.js';</w:t>
      </w:r>
    </w:p>
    <w:p w:rsidR="007D189A" w:rsidRPr="007D189A" w:rsidRDefault="007D189A" w:rsidP="007D189A">
      <w:pPr>
        <w:numPr>
          <w:ilvl w:val="0"/>
          <w:numId w:val="20"/>
        </w:numPr>
        <w:shd w:val="clear" w:color="auto" w:fill="FFFFFF"/>
        <w:spacing w:after="0"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b/>
          <w:bCs/>
          <w:color w:val="000000"/>
          <w:sz w:val="24"/>
          <w:szCs w:val="24"/>
        </w:rPr>
        <w:t>Question 1. What Is Vue.js?</w:t>
      </w:r>
    </w:p>
    <w:p w:rsidR="007D189A" w:rsidRPr="007D189A" w:rsidRDefault="007D189A" w:rsidP="007D189A">
      <w:pPr>
        <w:shd w:val="clear" w:color="auto" w:fill="FFFFFF"/>
        <w:spacing w:after="0"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b/>
          <w:bCs/>
          <w:color w:val="2DA506"/>
          <w:sz w:val="24"/>
          <w:szCs w:val="24"/>
        </w:rPr>
        <w:t>Answer :</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Vue.js (pronounced /vjuː/, like view) is a JavaScript library that helps you build web applications using the the MVVM (Model-View-ViewModel) architectural pattern.</w:t>
      </w:r>
    </w:p>
    <w:p w:rsidR="007D189A" w:rsidRPr="007D189A" w:rsidRDefault="007D189A" w:rsidP="007D189A">
      <w:pPr>
        <w:numPr>
          <w:ilvl w:val="0"/>
          <w:numId w:val="20"/>
        </w:numPr>
        <w:shd w:val="clear" w:color="auto" w:fill="FFFFFF"/>
        <w:spacing w:after="0"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b/>
          <w:bCs/>
          <w:color w:val="000000"/>
          <w:sz w:val="24"/>
          <w:szCs w:val="24"/>
        </w:rPr>
        <w:t>Question 2. How A View-model Works In Vue.js?</w:t>
      </w:r>
    </w:p>
    <w:p w:rsidR="007D189A" w:rsidRPr="007D189A" w:rsidRDefault="007D189A" w:rsidP="007D189A">
      <w:pPr>
        <w:shd w:val="clear" w:color="auto" w:fill="FFFFFF"/>
        <w:spacing w:after="0"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b/>
          <w:bCs/>
          <w:color w:val="2DA506"/>
          <w:sz w:val="24"/>
          <w:szCs w:val="24"/>
        </w:rPr>
        <w:t>Answer :</w:t>
      </w:r>
    </w:p>
    <w:p w:rsidR="007D189A" w:rsidRPr="007D189A" w:rsidRDefault="007D189A" w:rsidP="007D189A">
      <w:pPr>
        <w:shd w:val="clear" w:color="auto" w:fill="FFFFFF"/>
        <w:spacing w:after="0"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b/>
          <w:bCs/>
          <w:color w:val="000000"/>
          <w:sz w:val="24"/>
          <w:szCs w:val="24"/>
        </w:rPr>
        <w:t>View:</w:t>
      </w:r>
      <w:r w:rsidRPr="007D189A">
        <w:rPr>
          <w:rFonts w:ascii="Roboto" w:eastAsia="Times New Roman" w:hAnsi="Roboto" w:cs="Times New Roman"/>
          <w:color w:val="000000"/>
          <w:sz w:val="24"/>
          <w:szCs w:val="24"/>
        </w:rPr>
        <w:t>–</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&lt;div id="app"&gt;</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  {{ name }} is {{ age }} years old.</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div&gt;</w:t>
      </w:r>
    </w:p>
    <w:p w:rsidR="007D189A" w:rsidRPr="007D189A" w:rsidRDefault="007D189A" w:rsidP="007D189A">
      <w:pPr>
        <w:shd w:val="clear" w:color="auto" w:fill="FFFFFF"/>
        <w:spacing w:after="0"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b/>
          <w:bCs/>
          <w:color w:val="000000"/>
          <w:sz w:val="24"/>
          <w:szCs w:val="24"/>
        </w:rPr>
        <w:t>Model:</w:t>
      </w:r>
      <w:r w:rsidRPr="007D189A">
        <w:rPr>
          <w:rFonts w:ascii="Roboto" w:eastAsia="Times New Roman" w:hAnsi="Roboto" w:cs="Times New Roman"/>
          <w:color w:val="000000"/>
          <w:sz w:val="24"/>
          <w:szCs w:val="24"/>
        </w:rPr>
        <w:t>–</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var my Model = {</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  name: "Laraphp",</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  age: 24</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w:t>
      </w:r>
    </w:p>
    <w:p w:rsidR="007D189A" w:rsidRPr="007D189A" w:rsidRDefault="007D189A" w:rsidP="007D189A">
      <w:pPr>
        <w:shd w:val="clear" w:color="auto" w:fill="FFFFFF"/>
        <w:spacing w:after="0"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b/>
          <w:bCs/>
          <w:color w:val="000000"/>
          <w:sz w:val="24"/>
          <w:szCs w:val="24"/>
        </w:rPr>
        <w:t>ViewModel:</w:t>
      </w:r>
      <w:r w:rsidRPr="007D189A">
        <w:rPr>
          <w:rFonts w:ascii="Roboto" w:eastAsia="Times New Roman" w:hAnsi="Roboto" w:cs="Times New Roman"/>
          <w:color w:val="000000"/>
          <w:sz w:val="24"/>
          <w:szCs w:val="24"/>
        </w:rPr>
        <w:t>–</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var myViewModel = new Vue({</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  el: '#app',</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  data: my Model</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w:t>
      </w:r>
    </w:p>
    <w:p w:rsidR="007D189A" w:rsidRPr="007D189A" w:rsidRDefault="007D189A" w:rsidP="007D189A">
      <w:pPr>
        <w:shd w:val="clear" w:color="auto" w:fill="FFFFFF"/>
        <w:spacing w:after="0" w:line="240" w:lineRule="auto"/>
        <w:ind w:left="150" w:right="150"/>
        <w:rPr>
          <w:rFonts w:ascii="Roboto" w:eastAsia="Times New Roman" w:hAnsi="Roboto" w:cs="Times New Roman"/>
          <w:color w:val="000000"/>
          <w:sz w:val="24"/>
          <w:szCs w:val="24"/>
        </w:rPr>
      </w:pPr>
      <w:hyperlink r:id="rId253" w:tooltip="HTML 5 Interview Questions" w:history="1">
        <w:r w:rsidRPr="007D189A">
          <w:rPr>
            <w:rFonts w:ascii="Roboto" w:eastAsia="Times New Roman" w:hAnsi="Roboto" w:cs="Times New Roman"/>
            <w:color w:val="337AB7"/>
            <w:sz w:val="24"/>
            <w:szCs w:val="24"/>
            <w:u w:val="single"/>
            <w:bdr w:val="single" w:sz="6" w:space="7" w:color="0277BB" w:frame="1"/>
          </w:rPr>
          <w:t>HTML 5 Interview Questions</w:t>
        </w:r>
      </w:hyperlink>
    </w:p>
    <w:p w:rsidR="007D189A" w:rsidRPr="007D189A" w:rsidRDefault="007D189A" w:rsidP="007D189A">
      <w:pPr>
        <w:numPr>
          <w:ilvl w:val="0"/>
          <w:numId w:val="20"/>
        </w:numPr>
        <w:shd w:val="clear" w:color="auto" w:fill="FFFFFF"/>
        <w:spacing w:after="0"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b/>
          <w:bCs/>
          <w:color w:val="000000"/>
          <w:sz w:val="24"/>
          <w:szCs w:val="24"/>
        </w:rPr>
        <w:t>Question 3. How To Create Two-way Bindings In Vue.js?</w:t>
      </w:r>
    </w:p>
    <w:p w:rsidR="007D189A" w:rsidRPr="007D189A" w:rsidRDefault="007D189A" w:rsidP="007D189A">
      <w:pPr>
        <w:shd w:val="clear" w:color="auto" w:fill="FFFFFF"/>
        <w:spacing w:after="0"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b/>
          <w:bCs/>
          <w:color w:val="2DA506"/>
          <w:sz w:val="24"/>
          <w:szCs w:val="24"/>
        </w:rPr>
        <w:t>Answer :</w:t>
      </w:r>
    </w:p>
    <w:p w:rsidR="007D189A" w:rsidRPr="007D189A" w:rsidRDefault="007D189A" w:rsidP="007D189A">
      <w:pPr>
        <w:shd w:val="clear" w:color="auto" w:fill="FFFFFF"/>
        <w:spacing w:after="0"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b/>
          <w:bCs/>
          <w:color w:val="000000"/>
          <w:sz w:val="24"/>
          <w:szCs w:val="24"/>
        </w:rPr>
        <w:t>HTML:</w:t>
      </w:r>
      <w:r w:rsidRPr="007D189A">
        <w:rPr>
          <w:rFonts w:ascii="Roboto" w:eastAsia="Times New Roman" w:hAnsi="Roboto" w:cs="Times New Roman"/>
          <w:color w:val="000000"/>
          <w:sz w:val="24"/>
          <w:szCs w:val="24"/>
        </w:rPr>
        <w:t>–</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&lt;div id="app"&gt;</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  &lt;label for="name"&gt;Enter name: label&gt;</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  &lt;input type="text" v-model="name" id="name" name="name" /&gt;</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  &lt;p&gt;{{ name }} is {{ age }} years old.p&gt;</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div&gt;</w:t>
      </w:r>
    </w:p>
    <w:p w:rsidR="007D189A" w:rsidRPr="007D189A" w:rsidRDefault="007D189A" w:rsidP="007D189A">
      <w:pPr>
        <w:shd w:val="clear" w:color="auto" w:fill="FFFFFF"/>
        <w:spacing w:after="0"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b/>
          <w:bCs/>
          <w:color w:val="000000"/>
          <w:sz w:val="24"/>
          <w:szCs w:val="24"/>
        </w:rPr>
        <w:t>JS:</w:t>
      </w:r>
      <w:r w:rsidRPr="007D189A">
        <w:rPr>
          <w:rFonts w:ascii="Roboto" w:eastAsia="Times New Roman" w:hAnsi="Roboto" w:cs="Times New Roman"/>
          <w:color w:val="000000"/>
          <w:sz w:val="24"/>
          <w:szCs w:val="24"/>
        </w:rPr>
        <w:t>–</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var my Model = {</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    name: "Laraphp",</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    age: 24</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var myViewModel = new Vue({</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    el: '#app',</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    data: my Model</w:t>
      </w:r>
    </w:p>
    <w:p w:rsidR="007D189A" w:rsidRPr="007D189A" w:rsidRDefault="007D189A" w:rsidP="007D189A">
      <w:pPr>
        <w:shd w:val="clear" w:color="auto" w:fill="FFFFFF"/>
        <w:spacing w:after="75" w:line="240" w:lineRule="auto"/>
        <w:ind w:left="150" w:right="150"/>
        <w:rPr>
          <w:rFonts w:ascii="Roboto" w:eastAsia="Times New Roman" w:hAnsi="Roboto" w:cs="Times New Roman"/>
          <w:color w:val="000000"/>
          <w:sz w:val="24"/>
          <w:szCs w:val="24"/>
        </w:rPr>
      </w:pPr>
      <w:r w:rsidRPr="007D189A">
        <w:rPr>
          <w:rFonts w:ascii="Roboto" w:eastAsia="Times New Roman" w:hAnsi="Roboto" w:cs="Times New Roman"/>
          <w:color w:val="000000"/>
          <w:sz w:val="24"/>
          <w:szCs w:val="24"/>
        </w:rPr>
        <w:t>});</w:t>
      </w:r>
    </w:p>
    <w:p w:rsidR="007D189A" w:rsidRPr="007D189A" w:rsidRDefault="007D189A" w:rsidP="007D189A">
      <w:pPr>
        <w:numPr>
          <w:ilvl w:val="0"/>
          <w:numId w:val="20"/>
        </w:numPr>
        <w:shd w:val="clear" w:color="auto" w:fill="FFFFFF"/>
        <w:spacing w:after="0" w:line="240" w:lineRule="auto"/>
        <w:ind w:left="150" w:right="150"/>
        <w:rPr>
          <w:ins w:id="0" w:author="Unknown"/>
          <w:rFonts w:ascii="Roboto" w:eastAsia="Times New Roman" w:hAnsi="Roboto" w:cs="Times New Roman"/>
          <w:color w:val="000000"/>
          <w:sz w:val="24"/>
          <w:szCs w:val="24"/>
        </w:rPr>
      </w:pPr>
      <w:ins w:id="1" w:author="Unknown">
        <w:r w:rsidRPr="007D189A">
          <w:rPr>
            <w:rFonts w:ascii="Roboto" w:eastAsia="Times New Roman" w:hAnsi="Roboto" w:cs="Times New Roman"/>
            <w:b/>
            <w:bCs/>
            <w:color w:val="000000"/>
            <w:sz w:val="24"/>
            <w:szCs w:val="24"/>
          </w:rPr>
          <w:t>Question 4. How To Use Filters In Vue.js?</w:t>
        </w:r>
      </w:ins>
    </w:p>
    <w:p w:rsidR="007D189A" w:rsidRPr="007D189A" w:rsidRDefault="007D189A" w:rsidP="007D189A">
      <w:pPr>
        <w:shd w:val="clear" w:color="auto" w:fill="FFFFFF"/>
        <w:spacing w:after="0" w:line="240" w:lineRule="auto"/>
        <w:ind w:left="150" w:right="150"/>
        <w:rPr>
          <w:ins w:id="2" w:author="Unknown"/>
          <w:rFonts w:ascii="Roboto" w:eastAsia="Times New Roman" w:hAnsi="Roboto" w:cs="Times New Roman"/>
          <w:color w:val="000000"/>
          <w:sz w:val="24"/>
          <w:szCs w:val="24"/>
        </w:rPr>
      </w:pPr>
      <w:ins w:id="3" w:author="Unknown">
        <w:r w:rsidRPr="007D189A">
          <w:rPr>
            <w:rFonts w:ascii="Roboto" w:eastAsia="Times New Roman" w:hAnsi="Roboto" w:cs="Times New Roman"/>
            <w:b/>
            <w:bCs/>
            <w:color w:val="2DA506"/>
            <w:sz w:val="24"/>
            <w:szCs w:val="24"/>
          </w:rPr>
          <w:t>Answer :</w:t>
        </w:r>
      </w:ins>
    </w:p>
    <w:p w:rsidR="007D189A" w:rsidRPr="007D189A" w:rsidRDefault="007D189A" w:rsidP="007D189A">
      <w:pPr>
        <w:shd w:val="clear" w:color="auto" w:fill="FFFFFF"/>
        <w:spacing w:after="0" w:line="240" w:lineRule="auto"/>
        <w:ind w:left="150" w:right="150"/>
        <w:rPr>
          <w:ins w:id="4" w:author="Unknown"/>
          <w:rFonts w:ascii="Roboto" w:eastAsia="Times New Roman" w:hAnsi="Roboto" w:cs="Times New Roman"/>
          <w:color w:val="000000"/>
          <w:sz w:val="24"/>
          <w:szCs w:val="24"/>
        </w:rPr>
      </w:pPr>
      <w:ins w:id="5" w:author="Unknown">
        <w:r w:rsidRPr="007D189A">
          <w:rPr>
            <w:rFonts w:ascii="Roboto" w:eastAsia="Times New Roman" w:hAnsi="Roboto" w:cs="Times New Roman"/>
            <w:b/>
            <w:bCs/>
            <w:color w:val="000000"/>
            <w:sz w:val="24"/>
            <w:szCs w:val="24"/>
          </w:rPr>
          <w:t>HTML</w:t>
        </w:r>
        <w:r w:rsidRPr="007D189A">
          <w:rPr>
            <w:rFonts w:ascii="Roboto" w:eastAsia="Times New Roman" w:hAnsi="Roboto" w:cs="Times New Roman"/>
            <w:color w:val="000000"/>
            <w:sz w:val="24"/>
            <w:szCs w:val="24"/>
          </w:rPr>
          <w:t>:–</w:t>
        </w:r>
      </w:ins>
    </w:p>
    <w:p w:rsidR="007D189A" w:rsidRPr="007D189A" w:rsidRDefault="007D189A" w:rsidP="007D189A">
      <w:pPr>
        <w:shd w:val="clear" w:color="auto" w:fill="FFFFFF"/>
        <w:spacing w:after="75" w:line="240" w:lineRule="auto"/>
        <w:ind w:left="150" w:right="150"/>
        <w:rPr>
          <w:ins w:id="6" w:author="Unknown"/>
          <w:rFonts w:ascii="Roboto" w:eastAsia="Times New Roman" w:hAnsi="Roboto" w:cs="Times New Roman"/>
          <w:color w:val="000000"/>
          <w:sz w:val="24"/>
          <w:szCs w:val="24"/>
        </w:rPr>
      </w:pPr>
      <w:ins w:id="7" w:author="Unknown">
        <w:r w:rsidRPr="007D189A">
          <w:rPr>
            <w:rFonts w:ascii="Roboto" w:eastAsia="Times New Roman" w:hAnsi="Roboto" w:cs="Times New Roman"/>
            <w:color w:val="000000"/>
            <w:sz w:val="24"/>
            <w:szCs w:val="24"/>
          </w:rPr>
          <w:t>&lt;div id="app"&gt;</w:t>
        </w:r>
      </w:ins>
    </w:p>
    <w:p w:rsidR="007D189A" w:rsidRPr="007D189A" w:rsidRDefault="007D189A" w:rsidP="007D189A">
      <w:pPr>
        <w:shd w:val="clear" w:color="auto" w:fill="FFFFFF"/>
        <w:spacing w:after="75" w:line="240" w:lineRule="auto"/>
        <w:ind w:left="150" w:right="150"/>
        <w:rPr>
          <w:ins w:id="8" w:author="Unknown"/>
          <w:rFonts w:ascii="Roboto" w:eastAsia="Times New Roman" w:hAnsi="Roboto" w:cs="Times New Roman"/>
          <w:color w:val="000000"/>
          <w:sz w:val="24"/>
          <w:szCs w:val="24"/>
        </w:rPr>
      </w:pPr>
      <w:ins w:id="9" w:author="Unknown">
        <w:r w:rsidRPr="007D189A">
          <w:rPr>
            <w:rFonts w:ascii="Roboto" w:eastAsia="Times New Roman" w:hAnsi="Roboto" w:cs="Times New Roman"/>
            <w:color w:val="000000"/>
            <w:sz w:val="24"/>
            <w:szCs w:val="24"/>
          </w:rPr>
          <w:t>  &lt;label for="name"&gt;Enter name: label&gt;</w:t>
        </w:r>
      </w:ins>
    </w:p>
    <w:p w:rsidR="007D189A" w:rsidRPr="007D189A" w:rsidRDefault="007D189A" w:rsidP="007D189A">
      <w:pPr>
        <w:shd w:val="clear" w:color="auto" w:fill="FFFFFF"/>
        <w:spacing w:after="75" w:line="240" w:lineRule="auto"/>
        <w:ind w:left="150" w:right="150"/>
        <w:rPr>
          <w:ins w:id="10" w:author="Unknown"/>
          <w:rFonts w:ascii="Roboto" w:eastAsia="Times New Roman" w:hAnsi="Roboto" w:cs="Times New Roman"/>
          <w:color w:val="000000"/>
          <w:sz w:val="24"/>
          <w:szCs w:val="24"/>
        </w:rPr>
      </w:pPr>
      <w:ins w:id="11" w:author="Unknown">
        <w:r w:rsidRPr="007D189A">
          <w:rPr>
            <w:rFonts w:ascii="Roboto" w:eastAsia="Times New Roman" w:hAnsi="Roboto" w:cs="Times New Roman"/>
            <w:color w:val="000000"/>
            <w:sz w:val="24"/>
            <w:szCs w:val="24"/>
          </w:rPr>
          <w:t>  &lt;input type="text" v-model="name" id="name" name="name" /&gt;</w:t>
        </w:r>
      </w:ins>
    </w:p>
    <w:p w:rsidR="007D189A" w:rsidRPr="007D189A" w:rsidRDefault="007D189A" w:rsidP="007D189A">
      <w:pPr>
        <w:shd w:val="clear" w:color="auto" w:fill="FFFFFF"/>
        <w:spacing w:after="75" w:line="240" w:lineRule="auto"/>
        <w:ind w:left="150" w:right="150"/>
        <w:rPr>
          <w:ins w:id="12" w:author="Unknown"/>
          <w:rFonts w:ascii="Roboto" w:eastAsia="Times New Roman" w:hAnsi="Roboto" w:cs="Times New Roman"/>
          <w:color w:val="000000"/>
          <w:sz w:val="24"/>
          <w:szCs w:val="24"/>
        </w:rPr>
      </w:pPr>
      <w:ins w:id="13" w:author="Unknown">
        <w:r w:rsidRPr="007D189A">
          <w:rPr>
            <w:rFonts w:ascii="Roboto" w:eastAsia="Times New Roman" w:hAnsi="Roboto" w:cs="Times New Roman"/>
            <w:color w:val="000000"/>
            <w:sz w:val="24"/>
            <w:szCs w:val="24"/>
          </w:rPr>
          <w:t>  &lt;p&gt;{{ name | uppercase }} is {{ age }} years old.p&gt;</w:t>
        </w:r>
      </w:ins>
    </w:p>
    <w:p w:rsidR="007D189A" w:rsidRPr="007D189A" w:rsidRDefault="007D189A" w:rsidP="007D189A">
      <w:pPr>
        <w:shd w:val="clear" w:color="auto" w:fill="FFFFFF"/>
        <w:spacing w:after="75" w:line="240" w:lineRule="auto"/>
        <w:ind w:left="150" w:right="150"/>
        <w:rPr>
          <w:ins w:id="14" w:author="Unknown"/>
          <w:rFonts w:ascii="Roboto" w:eastAsia="Times New Roman" w:hAnsi="Roboto" w:cs="Times New Roman"/>
          <w:color w:val="000000"/>
          <w:sz w:val="24"/>
          <w:szCs w:val="24"/>
        </w:rPr>
      </w:pPr>
      <w:ins w:id="15" w:author="Unknown">
        <w:r w:rsidRPr="007D189A">
          <w:rPr>
            <w:rFonts w:ascii="Roboto" w:eastAsia="Times New Roman" w:hAnsi="Roboto" w:cs="Times New Roman"/>
            <w:color w:val="000000"/>
            <w:sz w:val="24"/>
            <w:szCs w:val="24"/>
          </w:rPr>
          <w:t>div&gt;</w:t>
        </w:r>
      </w:ins>
    </w:p>
    <w:p w:rsidR="007D189A" w:rsidRPr="007D189A" w:rsidRDefault="007D189A" w:rsidP="007D189A">
      <w:pPr>
        <w:shd w:val="clear" w:color="auto" w:fill="FFFFFF"/>
        <w:spacing w:after="0" w:line="240" w:lineRule="auto"/>
        <w:ind w:left="150" w:right="150"/>
        <w:rPr>
          <w:ins w:id="16" w:author="Unknown"/>
          <w:rFonts w:ascii="Roboto" w:eastAsia="Times New Roman" w:hAnsi="Roboto" w:cs="Times New Roman"/>
          <w:color w:val="000000"/>
          <w:sz w:val="24"/>
          <w:szCs w:val="24"/>
        </w:rPr>
      </w:pPr>
      <w:ins w:id="17" w:author="Unknown">
        <w:r w:rsidRPr="007D189A">
          <w:rPr>
            <w:rFonts w:ascii="Roboto" w:eastAsia="Times New Roman" w:hAnsi="Roboto" w:cs="Times New Roman"/>
            <w:b/>
            <w:bCs/>
            <w:color w:val="000000"/>
            <w:sz w:val="24"/>
            <w:szCs w:val="24"/>
          </w:rPr>
          <w:t>JS:</w:t>
        </w:r>
        <w:r w:rsidRPr="007D189A">
          <w:rPr>
            <w:rFonts w:ascii="Roboto" w:eastAsia="Times New Roman" w:hAnsi="Roboto" w:cs="Times New Roman"/>
            <w:color w:val="000000"/>
            <w:sz w:val="24"/>
            <w:szCs w:val="24"/>
          </w:rPr>
          <w:t>– </w:t>
        </w:r>
      </w:ins>
    </w:p>
    <w:p w:rsidR="007D189A" w:rsidRPr="007D189A" w:rsidRDefault="007D189A" w:rsidP="007D189A">
      <w:pPr>
        <w:shd w:val="clear" w:color="auto" w:fill="FFFFFF"/>
        <w:spacing w:after="75" w:line="240" w:lineRule="auto"/>
        <w:ind w:left="150" w:right="150"/>
        <w:rPr>
          <w:ins w:id="18" w:author="Unknown"/>
          <w:rFonts w:ascii="Roboto" w:eastAsia="Times New Roman" w:hAnsi="Roboto" w:cs="Times New Roman"/>
          <w:color w:val="000000"/>
          <w:sz w:val="24"/>
          <w:szCs w:val="24"/>
        </w:rPr>
      </w:pPr>
      <w:ins w:id="19" w:author="Unknown">
        <w:r w:rsidRPr="007D189A">
          <w:rPr>
            <w:rFonts w:ascii="Roboto" w:eastAsia="Times New Roman" w:hAnsi="Roboto" w:cs="Times New Roman"/>
            <w:color w:val="000000"/>
            <w:sz w:val="24"/>
            <w:szCs w:val="24"/>
          </w:rPr>
          <w:t>var my Model = {</w:t>
        </w:r>
      </w:ins>
    </w:p>
    <w:p w:rsidR="007D189A" w:rsidRPr="007D189A" w:rsidRDefault="007D189A" w:rsidP="007D189A">
      <w:pPr>
        <w:shd w:val="clear" w:color="auto" w:fill="FFFFFF"/>
        <w:spacing w:after="75" w:line="240" w:lineRule="auto"/>
        <w:ind w:left="150" w:right="150"/>
        <w:rPr>
          <w:ins w:id="20" w:author="Unknown"/>
          <w:rFonts w:ascii="Roboto" w:eastAsia="Times New Roman" w:hAnsi="Roboto" w:cs="Times New Roman"/>
          <w:color w:val="000000"/>
          <w:sz w:val="24"/>
          <w:szCs w:val="24"/>
        </w:rPr>
      </w:pPr>
      <w:ins w:id="21" w:author="Unknown">
        <w:r w:rsidRPr="007D189A">
          <w:rPr>
            <w:rFonts w:ascii="Roboto" w:eastAsia="Times New Roman" w:hAnsi="Roboto" w:cs="Times New Roman"/>
            <w:color w:val="000000"/>
            <w:sz w:val="24"/>
            <w:szCs w:val="24"/>
          </w:rPr>
          <w:t>    name: "Laraphp",</w:t>
        </w:r>
      </w:ins>
    </w:p>
    <w:p w:rsidR="007D189A" w:rsidRPr="007D189A" w:rsidRDefault="007D189A" w:rsidP="007D189A">
      <w:pPr>
        <w:shd w:val="clear" w:color="auto" w:fill="FFFFFF"/>
        <w:spacing w:after="75" w:line="240" w:lineRule="auto"/>
        <w:ind w:left="150" w:right="150"/>
        <w:rPr>
          <w:ins w:id="22" w:author="Unknown"/>
          <w:rFonts w:ascii="Roboto" w:eastAsia="Times New Roman" w:hAnsi="Roboto" w:cs="Times New Roman"/>
          <w:color w:val="000000"/>
          <w:sz w:val="24"/>
          <w:szCs w:val="24"/>
        </w:rPr>
      </w:pPr>
      <w:ins w:id="23" w:author="Unknown">
        <w:r w:rsidRPr="007D189A">
          <w:rPr>
            <w:rFonts w:ascii="Roboto" w:eastAsia="Times New Roman" w:hAnsi="Roboto" w:cs="Times New Roman"/>
            <w:color w:val="000000"/>
            <w:sz w:val="24"/>
            <w:szCs w:val="24"/>
          </w:rPr>
          <w:t>    age: 24</w:t>
        </w:r>
      </w:ins>
    </w:p>
    <w:p w:rsidR="007D189A" w:rsidRPr="007D189A" w:rsidRDefault="007D189A" w:rsidP="007D189A">
      <w:pPr>
        <w:shd w:val="clear" w:color="auto" w:fill="FFFFFF"/>
        <w:spacing w:after="75" w:line="240" w:lineRule="auto"/>
        <w:ind w:left="150" w:right="150"/>
        <w:rPr>
          <w:ins w:id="24" w:author="Unknown"/>
          <w:rFonts w:ascii="Roboto" w:eastAsia="Times New Roman" w:hAnsi="Roboto" w:cs="Times New Roman"/>
          <w:color w:val="000000"/>
          <w:sz w:val="24"/>
          <w:szCs w:val="24"/>
        </w:rPr>
      </w:pPr>
      <w:ins w:id="25" w:author="Unknown">
        <w:r w:rsidRPr="007D189A">
          <w:rPr>
            <w:rFonts w:ascii="Roboto" w:eastAsia="Times New Roman" w:hAnsi="Roboto" w:cs="Times New Roman"/>
            <w:color w:val="000000"/>
            <w:sz w:val="24"/>
            <w:szCs w:val="24"/>
          </w:rPr>
          <w:t>};</w:t>
        </w:r>
      </w:ins>
    </w:p>
    <w:p w:rsidR="007D189A" w:rsidRPr="007D189A" w:rsidRDefault="007D189A" w:rsidP="007D189A">
      <w:pPr>
        <w:shd w:val="clear" w:color="auto" w:fill="FFFFFF"/>
        <w:spacing w:after="75" w:line="240" w:lineRule="auto"/>
        <w:ind w:left="150" w:right="150"/>
        <w:rPr>
          <w:ins w:id="26" w:author="Unknown"/>
          <w:rFonts w:ascii="Roboto" w:eastAsia="Times New Roman" w:hAnsi="Roboto" w:cs="Times New Roman"/>
          <w:color w:val="000000"/>
          <w:sz w:val="24"/>
          <w:szCs w:val="24"/>
        </w:rPr>
      </w:pPr>
      <w:ins w:id="27" w:author="Unknown">
        <w:r w:rsidRPr="007D189A">
          <w:rPr>
            <w:rFonts w:ascii="Roboto" w:eastAsia="Times New Roman" w:hAnsi="Roboto" w:cs="Times New Roman"/>
            <w:color w:val="000000"/>
            <w:sz w:val="24"/>
            <w:szCs w:val="24"/>
          </w:rPr>
          <w:t>var myViewModel = new Vue({</w:t>
        </w:r>
      </w:ins>
    </w:p>
    <w:p w:rsidR="007D189A" w:rsidRPr="007D189A" w:rsidRDefault="007D189A" w:rsidP="007D189A">
      <w:pPr>
        <w:shd w:val="clear" w:color="auto" w:fill="FFFFFF"/>
        <w:spacing w:after="75" w:line="240" w:lineRule="auto"/>
        <w:ind w:left="150" w:right="150"/>
        <w:rPr>
          <w:ins w:id="28" w:author="Unknown"/>
          <w:rFonts w:ascii="Roboto" w:eastAsia="Times New Roman" w:hAnsi="Roboto" w:cs="Times New Roman"/>
          <w:color w:val="000000"/>
          <w:sz w:val="24"/>
          <w:szCs w:val="24"/>
        </w:rPr>
      </w:pPr>
      <w:ins w:id="29" w:author="Unknown">
        <w:r w:rsidRPr="007D189A">
          <w:rPr>
            <w:rFonts w:ascii="Roboto" w:eastAsia="Times New Roman" w:hAnsi="Roboto" w:cs="Times New Roman"/>
            <w:color w:val="000000"/>
            <w:sz w:val="24"/>
            <w:szCs w:val="24"/>
          </w:rPr>
          <w:t>    el: '#app',</w:t>
        </w:r>
      </w:ins>
    </w:p>
    <w:p w:rsidR="007D189A" w:rsidRPr="007D189A" w:rsidRDefault="007D189A" w:rsidP="007D189A">
      <w:pPr>
        <w:shd w:val="clear" w:color="auto" w:fill="FFFFFF"/>
        <w:spacing w:after="75" w:line="240" w:lineRule="auto"/>
        <w:ind w:left="150" w:right="150"/>
        <w:rPr>
          <w:ins w:id="30" w:author="Unknown"/>
          <w:rFonts w:ascii="Roboto" w:eastAsia="Times New Roman" w:hAnsi="Roboto" w:cs="Times New Roman"/>
          <w:color w:val="000000"/>
          <w:sz w:val="24"/>
          <w:szCs w:val="24"/>
        </w:rPr>
      </w:pPr>
      <w:ins w:id="31" w:author="Unknown">
        <w:r w:rsidRPr="007D189A">
          <w:rPr>
            <w:rFonts w:ascii="Roboto" w:eastAsia="Times New Roman" w:hAnsi="Roboto" w:cs="Times New Roman"/>
            <w:color w:val="000000"/>
            <w:sz w:val="24"/>
            <w:szCs w:val="24"/>
          </w:rPr>
          <w:t>    data: my Model</w:t>
        </w:r>
      </w:ins>
    </w:p>
    <w:p w:rsidR="007D189A" w:rsidRPr="007D189A" w:rsidRDefault="007D189A" w:rsidP="007D189A">
      <w:pPr>
        <w:shd w:val="clear" w:color="auto" w:fill="FFFFFF"/>
        <w:spacing w:after="75" w:line="240" w:lineRule="auto"/>
        <w:ind w:left="150" w:right="150"/>
        <w:rPr>
          <w:ins w:id="32" w:author="Unknown"/>
          <w:rFonts w:ascii="Roboto" w:eastAsia="Times New Roman" w:hAnsi="Roboto" w:cs="Times New Roman"/>
          <w:color w:val="000000"/>
          <w:sz w:val="24"/>
          <w:szCs w:val="24"/>
        </w:rPr>
      </w:pPr>
      <w:ins w:id="33" w:author="Unknown">
        <w:r w:rsidRPr="007D189A">
          <w:rPr>
            <w:rFonts w:ascii="Roboto" w:eastAsia="Times New Roman" w:hAnsi="Roboto" w:cs="Times New Roman"/>
            <w:color w:val="000000"/>
            <w:sz w:val="24"/>
            <w:szCs w:val="24"/>
          </w:rPr>
          <w:t>});</w:t>
        </w:r>
      </w:ins>
    </w:p>
    <w:p w:rsidR="007D189A" w:rsidRPr="007D189A" w:rsidRDefault="007D189A" w:rsidP="007D189A">
      <w:pPr>
        <w:shd w:val="clear" w:color="auto" w:fill="FFFFFF"/>
        <w:spacing w:after="0" w:line="240" w:lineRule="auto"/>
        <w:ind w:left="150" w:right="150"/>
        <w:rPr>
          <w:ins w:id="34" w:author="Unknown"/>
          <w:rFonts w:ascii="Roboto" w:eastAsia="Times New Roman" w:hAnsi="Roboto" w:cs="Times New Roman"/>
          <w:color w:val="000000"/>
          <w:sz w:val="24"/>
          <w:szCs w:val="24"/>
        </w:rPr>
      </w:pPr>
      <w:ins w:id="35" w:author="Unknown">
        <w:r w:rsidRPr="007D189A">
          <w:rPr>
            <w:rFonts w:ascii="Roboto" w:eastAsia="Times New Roman" w:hAnsi="Roboto" w:cs="Times New Roman"/>
            <w:color w:val="000000"/>
            <w:sz w:val="24"/>
            <w:szCs w:val="24"/>
          </w:rPr>
          <w:fldChar w:fldCharType="begin"/>
        </w:r>
        <w:r w:rsidRPr="007D189A">
          <w:rPr>
            <w:rFonts w:ascii="Roboto" w:eastAsia="Times New Roman" w:hAnsi="Roboto" w:cs="Times New Roman"/>
            <w:color w:val="000000"/>
            <w:sz w:val="24"/>
            <w:szCs w:val="24"/>
          </w:rPr>
          <w:instrText xml:space="preserve"> HYPERLINK "https://www.wisdomjobs.com/e-university/html-5-tutorial-207.html" \o "HTML 5 Tutorial" </w:instrText>
        </w:r>
        <w:r w:rsidRPr="007D189A">
          <w:rPr>
            <w:rFonts w:ascii="Roboto" w:eastAsia="Times New Roman" w:hAnsi="Roboto" w:cs="Times New Roman"/>
            <w:color w:val="000000"/>
            <w:sz w:val="24"/>
            <w:szCs w:val="24"/>
          </w:rPr>
          <w:fldChar w:fldCharType="separate"/>
        </w:r>
        <w:r w:rsidRPr="007D189A">
          <w:rPr>
            <w:rFonts w:ascii="Roboto" w:eastAsia="Times New Roman" w:hAnsi="Roboto" w:cs="Times New Roman"/>
            <w:color w:val="337AB7"/>
            <w:sz w:val="24"/>
            <w:szCs w:val="24"/>
            <w:u w:val="single"/>
            <w:bdr w:val="single" w:sz="6" w:space="7" w:color="0277BB" w:frame="1"/>
          </w:rPr>
          <w:t>HTML 5 Tutorial</w:t>
        </w:r>
        <w:r w:rsidRPr="007D189A">
          <w:rPr>
            <w:rFonts w:ascii="Roboto" w:eastAsia="Times New Roman" w:hAnsi="Roboto" w:cs="Times New Roman"/>
            <w:color w:val="000000"/>
            <w:sz w:val="24"/>
            <w:szCs w:val="24"/>
          </w:rPr>
          <w:fldChar w:fldCharType="end"/>
        </w:r>
      </w:ins>
    </w:p>
    <w:p w:rsidR="007D189A" w:rsidRPr="007D189A" w:rsidRDefault="007D189A" w:rsidP="007D189A">
      <w:pPr>
        <w:numPr>
          <w:ilvl w:val="0"/>
          <w:numId w:val="20"/>
        </w:numPr>
        <w:shd w:val="clear" w:color="auto" w:fill="FFFFFF"/>
        <w:spacing w:after="0" w:line="240" w:lineRule="auto"/>
        <w:ind w:left="150" w:right="150"/>
        <w:rPr>
          <w:ins w:id="36" w:author="Unknown"/>
          <w:rFonts w:ascii="Roboto" w:eastAsia="Times New Roman" w:hAnsi="Roboto" w:cs="Times New Roman"/>
          <w:color w:val="000000"/>
          <w:sz w:val="24"/>
          <w:szCs w:val="24"/>
        </w:rPr>
      </w:pPr>
      <w:ins w:id="37" w:author="Unknown">
        <w:r w:rsidRPr="007D189A">
          <w:rPr>
            <w:rFonts w:ascii="Roboto" w:eastAsia="Times New Roman" w:hAnsi="Roboto" w:cs="Times New Roman"/>
            <w:b/>
            <w:bCs/>
            <w:color w:val="000000"/>
            <w:sz w:val="24"/>
            <w:szCs w:val="24"/>
          </w:rPr>
          <w:t>Question 5. How To Use Custom Filters In Vue.js?</w:t>
        </w:r>
      </w:ins>
    </w:p>
    <w:p w:rsidR="007D189A" w:rsidRPr="007D189A" w:rsidRDefault="007D189A" w:rsidP="007D189A">
      <w:pPr>
        <w:shd w:val="clear" w:color="auto" w:fill="FFFFFF"/>
        <w:spacing w:after="0" w:line="240" w:lineRule="auto"/>
        <w:ind w:left="150" w:right="150"/>
        <w:rPr>
          <w:ins w:id="38" w:author="Unknown"/>
          <w:rFonts w:ascii="Roboto" w:eastAsia="Times New Roman" w:hAnsi="Roboto" w:cs="Times New Roman"/>
          <w:color w:val="000000"/>
          <w:sz w:val="24"/>
          <w:szCs w:val="24"/>
        </w:rPr>
      </w:pPr>
      <w:ins w:id="39" w:author="Unknown">
        <w:r w:rsidRPr="007D189A">
          <w:rPr>
            <w:rFonts w:ascii="Roboto" w:eastAsia="Times New Roman" w:hAnsi="Roboto" w:cs="Times New Roman"/>
            <w:b/>
            <w:bCs/>
            <w:color w:val="2DA506"/>
            <w:sz w:val="24"/>
            <w:szCs w:val="24"/>
          </w:rPr>
          <w:t>Answer :</w:t>
        </w:r>
      </w:ins>
    </w:p>
    <w:p w:rsidR="007D189A" w:rsidRPr="007D189A" w:rsidRDefault="007D189A" w:rsidP="007D189A">
      <w:pPr>
        <w:shd w:val="clear" w:color="auto" w:fill="FFFFFF"/>
        <w:spacing w:after="0" w:line="240" w:lineRule="auto"/>
        <w:ind w:left="150" w:right="150"/>
        <w:rPr>
          <w:ins w:id="40" w:author="Unknown"/>
          <w:rFonts w:ascii="Roboto" w:eastAsia="Times New Roman" w:hAnsi="Roboto" w:cs="Times New Roman"/>
          <w:color w:val="000000"/>
          <w:sz w:val="24"/>
          <w:szCs w:val="24"/>
        </w:rPr>
      </w:pPr>
      <w:ins w:id="41" w:author="Unknown">
        <w:r w:rsidRPr="007D189A">
          <w:rPr>
            <w:rFonts w:ascii="Roboto" w:eastAsia="Times New Roman" w:hAnsi="Roboto" w:cs="Times New Roman"/>
            <w:b/>
            <w:bCs/>
            <w:color w:val="000000"/>
            <w:sz w:val="24"/>
            <w:szCs w:val="24"/>
          </w:rPr>
          <w:t>HTML:</w:t>
        </w:r>
        <w:r w:rsidRPr="007D189A">
          <w:rPr>
            <w:rFonts w:ascii="Roboto" w:eastAsia="Times New Roman" w:hAnsi="Roboto" w:cs="Times New Roman"/>
            <w:color w:val="000000"/>
            <w:sz w:val="24"/>
            <w:szCs w:val="24"/>
          </w:rPr>
          <w:t>-</w:t>
        </w:r>
      </w:ins>
    </w:p>
    <w:p w:rsidR="007D189A" w:rsidRPr="007D189A" w:rsidRDefault="007D189A" w:rsidP="007D189A">
      <w:pPr>
        <w:shd w:val="clear" w:color="auto" w:fill="FFFFFF"/>
        <w:spacing w:after="75" w:line="240" w:lineRule="auto"/>
        <w:ind w:left="150" w:right="150"/>
        <w:rPr>
          <w:ins w:id="42" w:author="Unknown"/>
          <w:rFonts w:ascii="Roboto" w:eastAsia="Times New Roman" w:hAnsi="Roboto" w:cs="Times New Roman"/>
          <w:color w:val="000000"/>
          <w:sz w:val="24"/>
          <w:szCs w:val="24"/>
        </w:rPr>
      </w:pPr>
      <w:ins w:id="43" w:author="Unknown">
        <w:r w:rsidRPr="007D189A">
          <w:rPr>
            <w:rFonts w:ascii="Roboto" w:eastAsia="Times New Roman" w:hAnsi="Roboto" w:cs="Times New Roman"/>
            <w:color w:val="000000"/>
            <w:sz w:val="24"/>
            <w:szCs w:val="24"/>
          </w:rPr>
          <w:t>&lt;div id="app"&gt;</w:t>
        </w:r>
      </w:ins>
    </w:p>
    <w:p w:rsidR="007D189A" w:rsidRPr="007D189A" w:rsidRDefault="007D189A" w:rsidP="007D189A">
      <w:pPr>
        <w:shd w:val="clear" w:color="auto" w:fill="FFFFFF"/>
        <w:spacing w:after="75" w:line="240" w:lineRule="auto"/>
        <w:ind w:left="150" w:right="150"/>
        <w:rPr>
          <w:ins w:id="44" w:author="Unknown"/>
          <w:rFonts w:ascii="Roboto" w:eastAsia="Times New Roman" w:hAnsi="Roboto" w:cs="Times New Roman"/>
          <w:color w:val="000000"/>
          <w:sz w:val="24"/>
          <w:szCs w:val="24"/>
        </w:rPr>
      </w:pPr>
      <w:ins w:id="45" w:author="Unknown">
        <w:r w:rsidRPr="007D189A">
          <w:rPr>
            <w:rFonts w:ascii="Roboto" w:eastAsia="Times New Roman" w:hAnsi="Roboto" w:cs="Times New Roman"/>
            <w:color w:val="000000"/>
            <w:sz w:val="24"/>
            <w:szCs w:val="24"/>
          </w:rPr>
          <w:t>  &lt;ul&gt;</w:t>
        </w:r>
      </w:ins>
    </w:p>
    <w:p w:rsidR="007D189A" w:rsidRPr="007D189A" w:rsidRDefault="007D189A" w:rsidP="007D189A">
      <w:pPr>
        <w:shd w:val="clear" w:color="auto" w:fill="FFFFFF"/>
        <w:spacing w:after="75" w:line="240" w:lineRule="auto"/>
        <w:ind w:left="150" w:right="150"/>
        <w:rPr>
          <w:ins w:id="46" w:author="Unknown"/>
          <w:rFonts w:ascii="Roboto" w:eastAsia="Times New Roman" w:hAnsi="Roboto" w:cs="Times New Roman"/>
          <w:color w:val="000000"/>
          <w:sz w:val="24"/>
          <w:szCs w:val="24"/>
        </w:rPr>
      </w:pPr>
      <w:ins w:id="47" w:author="Unknown">
        <w:r w:rsidRPr="007D189A">
          <w:rPr>
            <w:rFonts w:ascii="Roboto" w:eastAsia="Times New Roman" w:hAnsi="Roboto" w:cs="Times New Roman"/>
            <w:color w:val="000000"/>
            <w:sz w:val="24"/>
            <w:szCs w:val="24"/>
          </w:rPr>
          <w:t>    &lt;li v-for="friend in friends | order By 'age'"&gt; {{ friend.name }}li&gt;</w:t>
        </w:r>
      </w:ins>
    </w:p>
    <w:p w:rsidR="007D189A" w:rsidRPr="007D189A" w:rsidRDefault="007D189A" w:rsidP="007D189A">
      <w:pPr>
        <w:shd w:val="clear" w:color="auto" w:fill="FFFFFF"/>
        <w:spacing w:after="75" w:line="240" w:lineRule="auto"/>
        <w:ind w:left="150" w:right="150"/>
        <w:rPr>
          <w:ins w:id="48" w:author="Unknown"/>
          <w:rFonts w:ascii="Roboto" w:eastAsia="Times New Roman" w:hAnsi="Roboto" w:cs="Times New Roman"/>
          <w:color w:val="000000"/>
          <w:sz w:val="24"/>
          <w:szCs w:val="24"/>
        </w:rPr>
      </w:pPr>
      <w:ins w:id="49" w:author="Unknown">
        <w:r w:rsidRPr="007D189A">
          <w:rPr>
            <w:rFonts w:ascii="Roboto" w:eastAsia="Times New Roman" w:hAnsi="Roboto" w:cs="Times New Roman"/>
            <w:color w:val="000000"/>
            <w:sz w:val="24"/>
            <w:szCs w:val="24"/>
          </w:rPr>
          <w:t>  ul&gt;</w:t>
        </w:r>
      </w:ins>
    </w:p>
    <w:p w:rsidR="007D189A" w:rsidRPr="007D189A" w:rsidRDefault="007D189A" w:rsidP="007D189A">
      <w:pPr>
        <w:shd w:val="clear" w:color="auto" w:fill="FFFFFF"/>
        <w:spacing w:after="75" w:line="240" w:lineRule="auto"/>
        <w:ind w:left="150" w:right="150"/>
        <w:rPr>
          <w:ins w:id="50" w:author="Unknown"/>
          <w:rFonts w:ascii="Roboto" w:eastAsia="Times New Roman" w:hAnsi="Roboto" w:cs="Times New Roman"/>
          <w:color w:val="000000"/>
          <w:sz w:val="24"/>
          <w:szCs w:val="24"/>
        </w:rPr>
      </w:pPr>
      <w:ins w:id="51" w:author="Unknown">
        <w:r w:rsidRPr="007D189A">
          <w:rPr>
            <w:rFonts w:ascii="Roboto" w:eastAsia="Times New Roman" w:hAnsi="Roboto" w:cs="Times New Roman"/>
            <w:color w:val="000000"/>
            <w:sz w:val="24"/>
            <w:szCs w:val="24"/>
          </w:rPr>
          <w:t>div&gt;</w:t>
        </w:r>
      </w:ins>
    </w:p>
    <w:p w:rsidR="007D189A" w:rsidRPr="007D189A" w:rsidRDefault="007D189A" w:rsidP="007D189A">
      <w:pPr>
        <w:shd w:val="clear" w:color="auto" w:fill="FFFFFF"/>
        <w:spacing w:after="0" w:line="240" w:lineRule="auto"/>
        <w:ind w:left="150" w:right="150"/>
        <w:rPr>
          <w:ins w:id="52" w:author="Unknown"/>
          <w:rFonts w:ascii="Roboto" w:eastAsia="Times New Roman" w:hAnsi="Roboto" w:cs="Times New Roman"/>
          <w:color w:val="000000"/>
          <w:sz w:val="24"/>
          <w:szCs w:val="24"/>
        </w:rPr>
      </w:pPr>
      <w:ins w:id="53" w:author="Unknown">
        <w:r w:rsidRPr="007D189A">
          <w:rPr>
            <w:rFonts w:ascii="Roboto" w:eastAsia="Times New Roman" w:hAnsi="Roboto" w:cs="Times New Roman"/>
            <w:b/>
            <w:bCs/>
            <w:color w:val="000000"/>
            <w:sz w:val="24"/>
            <w:szCs w:val="24"/>
          </w:rPr>
          <w:t>JS:</w:t>
        </w:r>
        <w:r w:rsidRPr="007D189A">
          <w:rPr>
            <w:rFonts w:ascii="Roboto" w:eastAsia="Times New Roman" w:hAnsi="Roboto" w:cs="Times New Roman"/>
            <w:color w:val="000000"/>
            <w:sz w:val="24"/>
            <w:szCs w:val="24"/>
          </w:rPr>
          <w:t>-</w:t>
        </w:r>
      </w:ins>
    </w:p>
    <w:p w:rsidR="007D189A" w:rsidRPr="007D189A" w:rsidRDefault="007D189A" w:rsidP="007D189A">
      <w:pPr>
        <w:shd w:val="clear" w:color="auto" w:fill="FFFFFF"/>
        <w:spacing w:after="75" w:line="240" w:lineRule="auto"/>
        <w:ind w:left="150" w:right="150"/>
        <w:rPr>
          <w:ins w:id="54" w:author="Unknown"/>
          <w:rFonts w:ascii="Roboto" w:eastAsia="Times New Roman" w:hAnsi="Roboto" w:cs="Times New Roman"/>
          <w:color w:val="000000"/>
          <w:sz w:val="24"/>
          <w:szCs w:val="24"/>
        </w:rPr>
      </w:pPr>
      <w:ins w:id="55" w:author="Unknown">
        <w:r w:rsidRPr="007D189A">
          <w:rPr>
            <w:rFonts w:ascii="Roboto" w:eastAsia="Times New Roman" w:hAnsi="Roboto" w:cs="Times New Roman"/>
            <w:color w:val="000000"/>
            <w:sz w:val="24"/>
            <w:szCs w:val="24"/>
          </w:rPr>
          <w:t>var my Model = {</w:t>
        </w:r>
      </w:ins>
    </w:p>
    <w:p w:rsidR="007D189A" w:rsidRPr="007D189A" w:rsidRDefault="007D189A" w:rsidP="007D189A">
      <w:pPr>
        <w:shd w:val="clear" w:color="auto" w:fill="FFFFFF"/>
        <w:spacing w:after="75" w:line="240" w:lineRule="auto"/>
        <w:ind w:left="150" w:right="150"/>
        <w:rPr>
          <w:ins w:id="56" w:author="Unknown"/>
          <w:rFonts w:ascii="Roboto" w:eastAsia="Times New Roman" w:hAnsi="Roboto" w:cs="Times New Roman"/>
          <w:color w:val="000000"/>
          <w:sz w:val="24"/>
          <w:szCs w:val="24"/>
        </w:rPr>
      </w:pPr>
      <w:ins w:id="57" w:author="Unknown">
        <w:r w:rsidRPr="007D189A">
          <w:rPr>
            <w:rFonts w:ascii="Roboto" w:eastAsia="Times New Roman" w:hAnsi="Roboto" w:cs="Times New Roman"/>
            <w:color w:val="000000"/>
            <w:sz w:val="24"/>
            <w:szCs w:val="24"/>
          </w:rPr>
          <w:t>  name: "Laraphp",</w:t>
        </w:r>
      </w:ins>
    </w:p>
    <w:p w:rsidR="007D189A" w:rsidRPr="007D189A" w:rsidRDefault="007D189A" w:rsidP="007D189A">
      <w:pPr>
        <w:shd w:val="clear" w:color="auto" w:fill="FFFFFF"/>
        <w:spacing w:after="75" w:line="240" w:lineRule="auto"/>
        <w:ind w:left="150" w:right="150"/>
        <w:rPr>
          <w:ins w:id="58" w:author="Unknown"/>
          <w:rFonts w:ascii="Roboto" w:eastAsia="Times New Roman" w:hAnsi="Roboto" w:cs="Times New Roman"/>
          <w:color w:val="000000"/>
          <w:sz w:val="24"/>
          <w:szCs w:val="24"/>
        </w:rPr>
      </w:pPr>
      <w:ins w:id="59" w:author="Unknown">
        <w:r w:rsidRPr="007D189A">
          <w:rPr>
            <w:rFonts w:ascii="Roboto" w:eastAsia="Times New Roman" w:hAnsi="Roboto" w:cs="Times New Roman"/>
            <w:color w:val="000000"/>
            <w:sz w:val="24"/>
            <w:szCs w:val="24"/>
          </w:rPr>
          <w:t>  age: 24,</w:t>
        </w:r>
      </w:ins>
    </w:p>
    <w:p w:rsidR="007D189A" w:rsidRPr="007D189A" w:rsidRDefault="007D189A" w:rsidP="007D189A">
      <w:pPr>
        <w:shd w:val="clear" w:color="auto" w:fill="FFFFFF"/>
        <w:spacing w:after="75" w:line="240" w:lineRule="auto"/>
        <w:ind w:left="150" w:right="150"/>
        <w:rPr>
          <w:ins w:id="60" w:author="Unknown"/>
          <w:rFonts w:ascii="Roboto" w:eastAsia="Times New Roman" w:hAnsi="Roboto" w:cs="Times New Roman"/>
          <w:color w:val="000000"/>
          <w:sz w:val="24"/>
          <w:szCs w:val="24"/>
        </w:rPr>
      </w:pPr>
      <w:ins w:id="61" w:author="Unknown">
        <w:r w:rsidRPr="007D189A">
          <w:rPr>
            <w:rFonts w:ascii="Roboto" w:eastAsia="Times New Roman" w:hAnsi="Roboto" w:cs="Times New Roman"/>
            <w:color w:val="000000"/>
            <w:sz w:val="24"/>
            <w:szCs w:val="24"/>
          </w:rPr>
          <w:t>  friends: [</w:t>
        </w:r>
      </w:ins>
    </w:p>
    <w:p w:rsidR="007D189A" w:rsidRPr="007D189A" w:rsidRDefault="007D189A" w:rsidP="007D189A">
      <w:pPr>
        <w:shd w:val="clear" w:color="auto" w:fill="FFFFFF"/>
        <w:spacing w:after="75" w:line="240" w:lineRule="auto"/>
        <w:ind w:left="150" w:right="150"/>
        <w:rPr>
          <w:ins w:id="62" w:author="Unknown"/>
          <w:rFonts w:ascii="Roboto" w:eastAsia="Times New Roman" w:hAnsi="Roboto" w:cs="Times New Roman"/>
          <w:color w:val="000000"/>
          <w:sz w:val="24"/>
          <w:szCs w:val="24"/>
        </w:rPr>
      </w:pPr>
      <w:ins w:id="63" w:author="Unknown">
        <w:r w:rsidRPr="007D189A">
          <w:rPr>
            <w:rFonts w:ascii="Roboto" w:eastAsia="Times New Roman" w:hAnsi="Roboto" w:cs="Times New Roman"/>
            <w:color w:val="000000"/>
            <w:sz w:val="24"/>
            <w:szCs w:val="24"/>
          </w:rPr>
          <w:t>    { name: "php", age: 21 },</w:t>
        </w:r>
      </w:ins>
    </w:p>
    <w:p w:rsidR="007D189A" w:rsidRPr="007D189A" w:rsidRDefault="007D189A" w:rsidP="007D189A">
      <w:pPr>
        <w:shd w:val="clear" w:color="auto" w:fill="FFFFFF"/>
        <w:spacing w:after="75" w:line="240" w:lineRule="auto"/>
        <w:ind w:left="150" w:right="150"/>
        <w:rPr>
          <w:ins w:id="64" w:author="Unknown"/>
          <w:rFonts w:ascii="Roboto" w:eastAsia="Times New Roman" w:hAnsi="Roboto" w:cs="Times New Roman"/>
          <w:color w:val="000000"/>
          <w:sz w:val="24"/>
          <w:szCs w:val="24"/>
        </w:rPr>
      </w:pPr>
      <w:ins w:id="65" w:author="Unknown">
        <w:r w:rsidRPr="007D189A">
          <w:rPr>
            <w:rFonts w:ascii="Roboto" w:eastAsia="Times New Roman" w:hAnsi="Roboto" w:cs="Times New Roman"/>
            <w:color w:val="000000"/>
            <w:sz w:val="24"/>
            <w:szCs w:val="24"/>
          </w:rPr>
          <w:t>    { name: "vue", age: 20 },</w:t>
        </w:r>
      </w:ins>
    </w:p>
    <w:p w:rsidR="007D189A" w:rsidRPr="007D189A" w:rsidRDefault="007D189A" w:rsidP="007D189A">
      <w:pPr>
        <w:shd w:val="clear" w:color="auto" w:fill="FFFFFF"/>
        <w:spacing w:after="75" w:line="240" w:lineRule="auto"/>
        <w:ind w:left="150" w:right="150"/>
        <w:rPr>
          <w:ins w:id="66" w:author="Unknown"/>
          <w:rFonts w:ascii="Roboto" w:eastAsia="Times New Roman" w:hAnsi="Roboto" w:cs="Times New Roman"/>
          <w:color w:val="000000"/>
          <w:sz w:val="24"/>
          <w:szCs w:val="24"/>
        </w:rPr>
      </w:pPr>
      <w:ins w:id="67" w:author="Unknown">
        <w:r w:rsidRPr="007D189A">
          <w:rPr>
            <w:rFonts w:ascii="Roboto" w:eastAsia="Times New Roman" w:hAnsi="Roboto" w:cs="Times New Roman"/>
            <w:color w:val="000000"/>
            <w:sz w:val="24"/>
            <w:szCs w:val="24"/>
          </w:rPr>
          <w:t>    { name: "angular", age: 29 }</w:t>
        </w:r>
      </w:ins>
    </w:p>
    <w:p w:rsidR="007D189A" w:rsidRPr="007D189A" w:rsidRDefault="007D189A" w:rsidP="007D189A">
      <w:pPr>
        <w:shd w:val="clear" w:color="auto" w:fill="FFFFFF"/>
        <w:spacing w:after="75" w:line="240" w:lineRule="auto"/>
        <w:ind w:left="150" w:right="150"/>
        <w:rPr>
          <w:ins w:id="68" w:author="Unknown"/>
          <w:rFonts w:ascii="Roboto" w:eastAsia="Times New Roman" w:hAnsi="Roboto" w:cs="Times New Roman"/>
          <w:color w:val="000000"/>
          <w:sz w:val="24"/>
          <w:szCs w:val="24"/>
        </w:rPr>
      </w:pPr>
      <w:ins w:id="69" w:author="Unknown">
        <w:r w:rsidRPr="007D189A">
          <w:rPr>
            <w:rFonts w:ascii="Roboto" w:eastAsia="Times New Roman" w:hAnsi="Roboto" w:cs="Times New Roman"/>
            <w:color w:val="000000"/>
            <w:sz w:val="24"/>
            <w:szCs w:val="24"/>
          </w:rPr>
          <w:t>  ]</w:t>
        </w:r>
      </w:ins>
    </w:p>
    <w:p w:rsidR="007D189A" w:rsidRPr="007D189A" w:rsidRDefault="007D189A" w:rsidP="007D189A">
      <w:pPr>
        <w:shd w:val="clear" w:color="auto" w:fill="FFFFFF"/>
        <w:spacing w:after="75" w:line="240" w:lineRule="auto"/>
        <w:ind w:left="150" w:right="150"/>
        <w:rPr>
          <w:ins w:id="70" w:author="Unknown"/>
          <w:rFonts w:ascii="Roboto" w:eastAsia="Times New Roman" w:hAnsi="Roboto" w:cs="Times New Roman"/>
          <w:color w:val="000000"/>
          <w:sz w:val="24"/>
          <w:szCs w:val="24"/>
        </w:rPr>
      </w:pPr>
      <w:ins w:id="71" w:author="Unknown">
        <w:r w:rsidRPr="007D189A">
          <w:rPr>
            <w:rFonts w:ascii="Roboto" w:eastAsia="Times New Roman" w:hAnsi="Roboto" w:cs="Times New Roman"/>
            <w:color w:val="000000"/>
            <w:sz w:val="24"/>
            <w:szCs w:val="24"/>
          </w:rPr>
          <w:t>};</w:t>
        </w:r>
      </w:ins>
    </w:p>
    <w:p w:rsidR="007D189A" w:rsidRPr="007D189A" w:rsidRDefault="007D189A" w:rsidP="007D189A">
      <w:pPr>
        <w:shd w:val="clear" w:color="auto" w:fill="FFFFFF"/>
        <w:spacing w:after="0" w:line="240" w:lineRule="auto"/>
        <w:ind w:left="150" w:right="150"/>
        <w:rPr>
          <w:ins w:id="72" w:author="Unknown"/>
          <w:rFonts w:ascii="Roboto" w:eastAsia="Times New Roman" w:hAnsi="Roboto" w:cs="Times New Roman"/>
          <w:color w:val="000000"/>
          <w:sz w:val="24"/>
          <w:szCs w:val="24"/>
        </w:rPr>
      </w:pPr>
      <w:ins w:id="73" w:author="Unknown">
        <w:r w:rsidRPr="007D189A">
          <w:rPr>
            <w:rFonts w:ascii="Roboto" w:eastAsia="Times New Roman" w:hAnsi="Roboto" w:cs="Times New Roman"/>
            <w:color w:val="000000"/>
            <w:sz w:val="24"/>
            <w:szCs w:val="24"/>
          </w:rPr>
          <w:fldChar w:fldCharType="begin"/>
        </w:r>
        <w:r w:rsidRPr="007D189A">
          <w:rPr>
            <w:rFonts w:ascii="Roboto" w:eastAsia="Times New Roman" w:hAnsi="Roboto" w:cs="Times New Roman"/>
            <w:color w:val="000000"/>
            <w:sz w:val="24"/>
            <w:szCs w:val="24"/>
          </w:rPr>
          <w:instrText xml:space="preserve"> HYPERLINK "https://www.wisdomjobs.com/e-university/java-script-interview-questions.html" \o "Java Script Interview Questions" </w:instrText>
        </w:r>
        <w:r w:rsidRPr="007D189A">
          <w:rPr>
            <w:rFonts w:ascii="Roboto" w:eastAsia="Times New Roman" w:hAnsi="Roboto" w:cs="Times New Roman"/>
            <w:color w:val="000000"/>
            <w:sz w:val="24"/>
            <w:szCs w:val="24"/>
          </w:rPr>
          <w:fldChar w:fldCharType="separate"/>
        </w:r>
        <w:r w:rsidRPr="007D189A">
          <w:rPr>
            <w:rFonts w:ascii="Roboto" w:eastAsia="Times New Roman" w:hAnsi="Roboto" w:cs="Times New Roman"/>
            <w:color w:val="337AB7"/>
            <w:sz w:val="24"/>
            <w:szCs w:val="24"/>
            <w:u w:val="single"/>
            <w:bdr w:val="single" w:sz="6" w:space="7" w:color="0277BB" w:frame="1"/>
          </w:rPr>
          <w:t>Java Script Interview Questions</w:t>
        </w:r>
        <w:r w:rsidRPr="007D189A">
          <w:rPr>
            <w:rFonts w:ascii="Roboto" w:eastAsia="Times New Roman" w:hAnsi="Roboto" w:cs="Times New Roman"/>
            <w:color w:val="000000"/>
            <w:sz w:val="24"/>
            <w:szCs w:val="24"/>
          </w:rPr>
          <w:fldChar w:fldCharType="end"/>
        </w:r>
      </w:ins>
    </w:p>
    <w:p w:rsidR="007D189A" w:rsidRPr="007D189A" w:rsidRDefault="007D189A" w:rsidP="007D189A">
      <w:pPr>
        <w:numPr>
          <w:ilvl w:val="0"/>
          <w:numId w:val="20"/>
        </w:numPr>
        <w:shd w:val="clear" w:color="auto" w:fill="FFFFFF"/>
        <w:spacing w:after="0" w:line="240" w:lineRule="auto"/>
        <w:ind w:left="150" w:right="150"/>
        <w:rPr>
          <w:ins w:id="74" w:author="Unknown"/>
          <w:rFonts w:ascii="Roboto" w:eastAsia="Times New Roman" w:hAnsi="Roboto" w:cs="Times New Roman"/>
          <w:color w:val="000000"/>
          <w:sz w:val="24"/>
          <w:szCs w:val="24"/>
        </w:rPr>
      </w:pPr>
      <w:ins w:id="75" w:author="Unknown">
        <w:r w:rsidRPr="007D189A">
          <w:rPr>
            <w:rFonts w:ascii="Roboto" w:eastAsia="Times New Roman" w:hAnsi="Roboto" w:cs="Times New Roman"/>
            <w:b/>
            <w:bCs/>
            <w:color w:val="000000"/>
            <w:sz w:val="24"/>
            <w:szCs w:val="24"/>
          </w:rPr>
          <w:t>Question 6. How To Handle Events In Vue.js?</w:t>
        </w:r>
      </w:ins>
    </w:p>
    <w:p w:rsidR="007D189A" w:rsidRPr="007D189A" w:rsidRDefault="007D189A" w:rsidP="007D189A">
      <w:pPr>
        <w:shd w:val="clear" w:color="auto" w:fill="FFFFFF"/>
        <w:spacing w:after="0" w:line="240" w:lineRule="auto"/>
        <w:ind w:left="150" w:right="150"/>
        <w:rPr>
          <w:ins w:id="76" w:author="Unknown"/>
          <w:rFonts w:ascii="Roboto" w:eastAsia="Times New Roman" w:hAnsi="Roboto" w:cs="Times New Roman"/>
          <w:color w:val="000000"/>
          <w:sz w:val="24"/>
          <w:szCs w:val="24"/>
        </w:rPr>
      </w:pPr>
      <w:ins w:id="77" w:author="Unknown">
        <w:r w:rsidRPr="007D189A">
          <w:rPr>
            <w:rFonts w:ascii="Roboto" w:eastAsia="Times New Roman" w:hAnsi="Roboto" w:cs="Times New Roman"/>
            <w:b/>
            <w:bCs/>
            <w:color w:val="2DA506"/>
            <w:sz w:val="24"/>
            <w:szCs w:val="24"/>
          </w:rPr>
          <w:t>Answer :</w:t>
        </w:r>
      </w:ins>
    </w:p>
    <w:p w:rsidR="007D189A" w:rsidRPr="007D189A" w:rsidRDefault="007D189A" w:rsidP="007D189A">
      <w:pPr>
        <w:shd w:val="clear" w:color="auto" w:fill="FFFFFF"/>
        <w:spacing w:after="0" w:line="240" w:lineRule="auto"/>
        <w:ind w:left="150" w:right="150"/>
        <w:rPr>
          <w:ins w:id="78" w:author="Unknown"/>
          <w:rFonts w:ascii="Roboto" w:eastAsia="Times New Roman" w:hAnsi="Roboto" w:cs="Times New Roman"/>
          <w:color w:val="000000"/>
          <w:sz w:val="24"/>
          <w:szCs w:val="24"/>
        </w:rPr>
      </w:pPr>
      <w:ins w:id="79" w:author="Unknown">
        <w:r w:rsidRPr="007D189A">
          <w:rPr>
            <w:rFonts w:ascii="Roboto" w:eastAsia="Times New Roman" w:hAnsi="Roboto" w:cs="Times New Roman"/>
            <w:b/>
            <w:bCs/>
            <w:color w:val="000000"/>
            <w:sz w:val="24"/>
            <w:szCs w:val="24"/>
          </w:rPr>
          <w:t>HTML:</w:t>
        </w:r>
        <w:r w:rsidRPr="007D189A">
          <w:rPr>
            <w:rFonts w:ascii="Roboto" w:eastAsia="Times New Roman" w:hAnsi="Roboto" w:cs="Times New Roman"/>
            <w:color w:val="000000"/>
            <w:sz w:val="24"/>
            <w:szCs w:val="24"/>
          </w:rPr>
          <w:t>-</w:t>
        </w:r>
      </w:ins>
    </w:p>
    <w:p w:rsidR="007D189A" w:rsidRPr="007D189A" w:rsidRDefault="007D189A" w:rsidP="007D189A">
      <w:pPr>
        <w:shd w:val="clear" w:color="auto" w:fill="FFFFFF"/>
        <w:spacing w:after="75" w:line="240" w:lineRule="auto"/>
        <w:ind w:left="150" w:right="150"/>
        <w:rPr>
          <w:ins w:id="80" w:author="Unknown"/>
          <w:rFonts w:ascii="Roboto" w:eastAsia="Times New Roman" w:hAnsi="Roboto" w:cs="Times New Roman"/>
          <w:color w:val="000000"/>
          <w:sz w:val="24"/>
          <w:szCs w:val="24"/>
        </w:rPr>
      </w:pPr>
      <w:ins w:id="81" w:author="Unknown">
        <w:r w:rsidRPr="007D189A">
          <w:rPr>
            <w:rFonts w:ascii="Roboto" w:eastAsia="Times New Roman" w:hAnsi="Roboto" w:cs="Times New Roman"/>
            <w:color w:val="000000"/>
            <w:sz w:val="24"/>
            <w:szCs w:val="24"/>
          </w:rPr>
          <w:t>&lt;div id="app"&gt;</w:t>
        </w:r>
      </w:ins>
    </w:p>
    <w:p w:rsidR="007D189A" w:rsidRPr="007D189A" w:rsidRDefault="007D189A" w:rsidP="007D189A">
      <w:pPr>
        <w:shd w:val="clear" w:color="auto" w:fill="FFFFFF"/>
        <w:spacing w:after="75" w:line="240" w:lineRule="auto"/>
        <w:ind w:left="150" w:right="150"/>
        <w:rPr>
          <w:ins w:id="82" w:author="Unknown"/>
          <w:rFonts w:ascii="Roboto" w:eastAsia="Times New Roman" w:hAnsi="Roboto" w:cs="Times New Roman"/>
          <w:color w:val="000000"/>
          <w:sz w:val="24"/>
          <w:szCs w:val="24"/>
        </w:rPr>
      </w:pPr>
      <w:ins w:id="83" w:author="Unknown">
        <w:r w:rsidRPr="007D189A">
          <w:rPr>
            <w:rFonts w:ascii="Roboto" w:eastAsia="Times New Roman" w:hAnsi="Roboto" w:cs="Times New Roman"/>
            <w:color w:val="000000"/>
            <w:sz w:val="24"/>
            <w:szCs w:val="24"/>
          </w:rPr>
          <w:t>  Name: &lt;input type="text" v-model="name"&gt;</w:t>
        </w:r>
      </w:ins>
    </w:p>
    <w:p w:rsidR="007D189A" w:rsidRPr="007D189A" w:rsidRDefault="007D189A" w:rsidP="007D189A">
      <w:pPr>
        <w:shd w:val="clear" w:color="auto" w:fill="FFFFFF"/>
        <w:spacing w:after="75" w:line="240" w:lineRule="auto"/>
        <w:ind w:left="150" w:right="150"/>
        <w:rPr>
          <w:ins w:id="84" w:author="Unknown"/>
          <w:rFonts w:ascii="Roboto" w:eastAsia="Times New Roman" w:hAnsi="Roboto" w:cs="Times New Roman"/>
          <w:color w:val="000000"/>
          <w:sz w:val="24"/>
          <w:szCs w:val="24"/>
        </w:rPr>
      </w:pPr>
      <w:ins w:id="85" w:author="Unknown">
        <w:r w:rsidRPr="007D189A">
          <w:rPr>
            <w:rFonts w:ascii="Roboto" w:eastAsia="Times New Roman" w:hAnsi="Roboto" w:cs="Times New Roman"/>
            <w:color w:val="000000"/>
            <w:sz w:val="24"/>
            <w:szCs w:val="24"/>
          </w:rPr>
          <w:t>  &lt;button v-on:click="myClickHandler"&gt;Say Hello button&gt;</w:t>
        </w:r>
      </w:ins>
    </w:p>
    <w:p w:rsidR="007D189A" w:rsidRPr="007D189A" w:rsidRDefault="007D189A" w:rsidP="007D189A">
      <w:pPr>
        <w:shd w:val="clear" w:color="auto" w:fill="FFFFFF"/>
        <w:spacing w:after="75" w:line="240" w:lineRule="auto"/>
        <w:ind w:left="150" w:right="150"/>
        <w:rPr>
          <w:ins w:id="86" w:author="Unknown"/>
          <w:rFonts w:ascii="Roboto" w:eastAsia="Times New Roman" w:hAnsi="Roboto" w:cs="Times New Roman"/>
          <w:color w:val="000000"/>
          <w:sz w:val="24"/>
          <w:szCs w:val="24"/>
        </w:rPr>
      </w:pPr>
      <w:ins w:id="87" w:author="Unknown">
        <w:r w:rsidRPr="007D189A">
          <w:rPr>
            <w:rFonts w:ascii="Roboto" w:eastAsia="Times New Roman" w:hAnsi="Roboto" w:cs="Times New Roman"/>
            <w:color w:val="000000"/>
            <w:sz w:val="24"/>
            <w:szCs w:val="24"/>
          </w:rPr>
          <w:t>div&gt; </w:t>
        </w:r>
      </w:ins>
    </w:p>
    <w:p w:rsidR="007D189A" w:rsidRPr="007D189A" w:rsidRDefault="007D189A" w:rsidP="007D189A">
      <w:pPr>
        <w:shd w:val="clear" w:color="auto" w:fill="FFFFFF"/>
        <w:spacing w:after="0" w:line="240" w:lineRule="auto"/>
        <w:ind w:left="150" w:right="150"/>
        <w:rPr>
          <w:ins w:id="88" w:author="Unknown"/>
          <w:rFonts w:ascii="Roboto" w:eastAsia="Times New Roman" w:hAnsi="Roboto" w:cs="Times New Roman"/>
          <w:color w:val="000000"/>
          <w:sz w:val="24"/>
          <w:szCs w:val="24"/>
        </w:rPr>
      </w:pPr>
      <w:ins w:id="89" w:author="Unknown">
        <w:r w:rsidRPr="007D189A">
          <w:rPr>
            <w:rFonts w:ascii="Roboto" w:eastAsia="Times New Roman" w:hAnsi="Roboto" w:cs="Times New Roman"/>
            <w:b/>
            <w:bCs/>
            <w:color w:val="000000"/>
            <w:sz w:val="24"/>
            <w:szCs w:val="24"/>
          </w:rPr>
          <w:t>JS:</w:t>
        </w:r>
        <w:r w:rsidRPr="007D189A">
          <w:rPr>
            <w:rFonts w:ascii="Roboto" w:eastAsia="Times New Roman" w:hAnsi="Roboto" w:cs="Times New Roman"/>
            <w:color w:val="000000"/>
            <w:sz w:val="24"/>
            <w:szCs w:val="24"/>
          </w:rPr>
          <w:t>-</w:t>
        </w:r>
      </w:ins>
    </w:p>
    <w:p w:rsidR="007D189A" w:rsidRPr="007D189A" w:rsidRDefault="007D189A" w:rsidP="007D189A">
      <w:pPr>
        <w:shd w:val="clear" w:color="auto" w:fill="FFFFFF"/>
        <w:spacing w:after="75" w:line="240" w:lineRule="auto"/>
        <w:ind w:left="150" w:right="150"/>
        <w:rPr>
          <w:ins w:id="90" w:author="Unknown"/>
          <w:rFonts w:ascii="Roboto" w:eastAsia="Times New Roman" w:hAnsi="Roboto" w:cs="Times New Roman"/>
          <w:color w:val="000000"/>
          <w:sz w:val="24"/>
          <w:szCs w:val="24"/>
        </w:rPr>
      </w:pPr>
      <w:ins w:id="91" w:author="Unknown">
        <w:r w:rsidRPr="007D189A">
          <w:rPr>
            <w:rFonts w:ascii="Roboto" w:eastAsia="Times New Roman" w:hAnsi="Roboto" w:cs="Times New Roman"/>
            <w:color w:val="000000"/>
            <w:sz w:val="24"/>
            <w:szCs w:val="24"/>
          </w:rPr>
          <w:t>var myViewModel = new Vue({</w:t>
        </w:r>
      </w:ins>
    </w:p>
    <w:p w:rsidR="007D189A" w:rsidRPr="007D189A" w:rsidRDefault="007D189A" w:rsidP="007D189A">
      <w:pPr>
        <w:shd w:val="clear" w:color="auto" w:fill="FFFFFF"/>
        <w:spacing w:after="75" w:line="240" w:lineRule="auto"/>
        <w:ind w:left="150" w:right="150"/>
        <w:rPr>
          <w:ins w:id="92" w:author="Unknown"/>
          <w:rFonts w:ascii="Roboto" w:eastAsia="Times New Roman" w:hAnsi="Roboto" w:cs="Times New Roman"/>
          <w:color w:val="000000"/>
          <w:sz w:val="24"/>
          <w:szCs w:val="24"/>
        </w:rPr>
      </w:pPr>
      <w:ins w:id="93" w:author="Unknown">
        <w:r w:rsidRPr="007D189A">
          <w:rPr>
            <w:rFonts w:ascii="Roboto" w:eastAsia="Times New Roman" w:hAnsi="Roboto" w:cs="Times New Roman"/>
            <w:color w:val="000000"/>
            <w:sz w:val="24"/>
            <w:szCs w:val="24"/>
          </w:rPr>
          <w:t>  el: '#app',</w:t>
        </w:r>
      </w:ins>
    </w:p>
    <w:p w:rsidR="007D189A" w:rsidRPr="007D189A" w:rsidRDefault="007D189A" w:rsidP="007D189A">
      <w:pPr>
        <w:shd w:val="clear" w:color="auto" w:fill="FFFFFF"/>
        <w:spacing w:after="75" w:line="240" w:lineRule="auto"/>
        <w:ind w:left="150" w:right="150"/>
        <w:rPr>
          <w:ins w:id="94" w:author="Unknown"/>
          <w:rFonts w:ascii="Roboto" w:eastAsia="Times New Roman" w:hAnsi="Roboto" w:cs="Times New Roman"/>
          <w:color w:val="000000"/>
          <w:sz w:val="24"/>
          <w:szCs w:val="24"/>
        </w:rPr>
      </w:pPr>
      <w:ins w:id="95" w:author="Unknown">
        <w:r w:rsidRPr="007D189A">
          <w:rPr>
            <w:rFonts w:ascii="Roboto" w:eastAsia="Times New Roman" w:hAnsi="Roboto" w:cs="Times New Roman"/>
            <w:color w:val="000000"/>
            <w:sz w:val="24"/>
            <w:szCs w:val="24"/>
          </w:rPr>
          <w:t>  data: my Model,</w:t>
        </w:r>
      </w:ins>
    </w:p>
    <w:p w:rsidR="007D189A" w:rsidRPr="007D189A" w:rsidRDefault="007D189A" w:rsidP="007D189A">
      <w:pPr>
        <w:shd w:val="clear" w:color="auto" w:fill="FFFFFF"/>
        <w:spacing w:after="75" w:line="240" w:lineRule="auto"/>
        <w:ind w:left="150" w:right="150"/>
        <w:rPr>
          <w:ins w:id="96" w:author="Unknown"/>
          <w:rFonts w:ascii="Roboto" w:eastAsia="Times New Roman" w:hAnsi="Roboto" w:cs="Times New Roman"/>
          <w:color w:val="000000"/>
          <w:sz w:val="24"/>
          <w:szCs w:val="24"/>
        </w:rPr>
      </w:pPr>
      <w:ins w:id="97" w:author="Unknown">
        <w:r w:rsidRPr="007D189A">
          <w:rPr>
            <w:rFonts w:ascii="Roboto" w:eastAsia="Times New Roman" w:hAnsi="Roboto" w:cs="Times New Roman"/>
            <w:color w:val="000000"/>
            <w:sz w:val="24"/>
            <w:szCs w:val="24"/>
          </w:rPr>
          <w:t>  // A click handler inside methods</w:t>
        </w:r>
      </w:ins>
    </w:p>
    <w:p w:rsidR="007D189A" w:rsidRPr="007D189A" w:rsidRDefault="007D189A" w:rsidP="007D189A">
      <w:pPr>
        <w:shd w:val="clear" w:color="auto" w:fill="FFFFFF"/>
        <w:spacing w:after="75" w:line="240" w:lineRule="auto"/>
        <w:ind w:left="150" w:right="150"/>
        <w:rPr>
          <w:ins w:id="98" w:author="Unknown"/>
          <w:rFonts w:ascii="Roboto" w:eastAsia="Times New Roman" w:hAnsi="Roboto" w:cs="Times New Roman"/>
          <w:color w:val="000000"/>
          <w:sz w:val="24"/>
          <w:szCs w:val="24"/>
        </w:rPr>
      </w:pPr>
      <w:ins w:id="99" w:author="Unknown">
        <w:r w:rsidRPr="007D189A">
          <w:rPr>
            <w:rFonts w:ascii="Roboto" w:eastAsia="Times New Roman" w:hAnsi="Roboto" w:cs="Times New Roman"/>
            <w:color w:val="000000"/>
            <w:sz w:val="24"/>
            <w:szCs w:val="24"/>
          </w:rPr>
          <w:t>  methods: {</w:t>
        </w:r>
      </w:ins>
    </w:p>
    <w:p w:rsidR="007D189A" w:rsidRPr="007D189A" w:rsidRDefault="007D189A" w:rsidP="007D189A">
      <w:pPr>
        <w:shd w:val="clear" w:color="auto" w:fill="FFFFFF"/>
        <w:spacing w:after="75" w:line="240" w:lineRule="auto"/>
        <w:ind w:left="150" w:right="150"/>
        <w:rPr>
          <w:ins w:id="100" w:author="Unknown"/>
          <w:rFonts w:ascii="Roboto" w:eastAsia="Times New Roman" w:hAnsi="Roboto" w:cs="Times New Roman"/>
          <w:color w:val="000000"/>
          <w:sz w:val="24"/>
          <w:szCs w:val="24"/>
        </w:rPr>
      </w:pPr>
      <w:ins w:id="101" w:author="Unknown">
        <w:r w:rsidRPr="007D189A">
          <w:rPr>
            <w:rFonts w:ascii="Roboto" w:eastAsia="Times New Roman" w:hAnsi="Roboto" w:cs="Times New Roman"/>
            <w:color w:val="000000"/>
            <w:sz w:val="24"/>
            <w:szCs w:val="24"/>
          </w:rPr>
          <w:t>    ClickHandler: function(e) {</w:t>
        </w:r>
      </w:ins>
    </w:p>
    <w:p w:rsidR="007D189A" w:rsidRPr="007D189A" w:rsidRDefault="007D189A" w:rsidP="007D189A">
      <w:pPr>
        <w:shd w:val="clear" w:color="auto" w:fill="FFFFFF"/>
        <w:spacing w:after="75" w:line="240" w:lineRule="auto"/>
        <w:ind w:left="150" w:right="150"/>
        <w:rPr>
          <w:ins w:id="102" w:author="Unknown"/>
          <w:rFonts w:ascii="Roboto" w:eastAsia="Times New Roman" w:hAnsi="Roboto" w:cs="Times New Roman"/>
          <w:color w:val="000000"/>
          <w:sz w:val="24"/>
          <w:szCs w:val="24"/>
        </w:rPr>
      </w:pPr>
      <w:ins w:id="103" w:author="Unknown">
        <w:r w:rsidRPr="007D189A">
          <w:rPr>
            <w:rFonts w:ascii="Roboto" w:eastAsia="Times New Roman" w:hAnsi="Roboto" w:cs="Times New Roman"/>
            <w:color w:val="000000"/>
            <w:sz w:val="24"/>
            <w:szCs w:val="24"/>
          </w:rPr>
          <w:t>      alert("Hello " + this.name);</w:t>
        </w:r>
      </w:ins>
    </w:p>
    <w:p w:rsidR="007D189A" w:rsidRPr="007D189A" w:rsidRDefault="007D189A" w:rsidP="007D189A">
      <w:pPr>
        <w:shd w:val="clear" w:color="auto" w:fill="FFFFFF"/>
        <w:spacing w:after="75" w:line="240" w:lineRule="auto"/>
        <w:ind w:left="150" w:right="150"/>
        <w:rPr>
          <w:ins w:id="104" w:author="Unknown"/>
          <w:rFonts w:ascii="Roboto" w:eastAsia="Times New Roman" w:hAnsi="Roboto" w:cs="Times New Roman"/>
          <w:color w:val="000000"/>
          <w:sz w:val="24"/>
          <w:szCs w:val="24"/>
        </w:rPr>
      </w:pPr>
      <w:ins w:id="105" w:author="Unknown">
        <w:r w:rsidRPr="007D189A">
          <w:rPr>
            <w:rFonts w:ascii="Roboto" w:eastAsia="Times New Roman" w:hAnsi="Roboto" w:cs="Times New Roman"/>
            <w:color w:val="000000"/>
            <w:sz w:val="24"/>
            <w:szCs w:val="24"/>
          </w:rPr>
          <w:t>    }</w:t>
        </w:r>
      </w:ins>
    </w:p>
    <w:p w:rsidR="007D189A" w:rsidRPr="007D189A" w:rsidRDefault="007D189A" w:rsidP="007D189A">
      <w:pPr>
        <w:shd w:val="clear" w:color="auto" w:fill="FFFFFF"/>
        <w:spacing w:after="75" w:line="240" w:lineRule="auto"/>
        <w:ind w:left="150" w:right="150"/>
        <w:rPr>
          <w:ins w:id="106" w:author="Unknown"/>
          <w:rFonts w:ascii="Roboto" w:eastAsia="Times New Roman" w:hAnsi="Roboto" w:cs="Times New Roman"/>
          <w:color w:val="000000"/>
          <w:sz w:val="24"/>
          <w:szCs w:val="24"/>
        </w:rPr>
      </w:pPr>
      <w:ins w:id="107" w:author="Unknown">
        <w:r w:rsidRPr="007D189A">
          <w:rPr>
            <w:rFonts w:ascii="Roboto" w:eastAsia="Times New Roman" w:hAnsi="Roboto" w:cs="Times New Roman"/>
            <w:color w:val="000000"/>
            <w:sz w:val="24"/>
            <w:szCs w:val="24"/>
          </w:rPr>
          <w:t>  }</w:t>
        </w:r>
      </w:ins>
    </w:p>
    <w:p w:rsidR="007D189A" w:rsidRPr="007D189A" w:rsidRDefault="007D189A" w:rsidP="007D189A">
      <w:pPr>
        <w:shd w:val="clear" w:color="auto" w:fill="FFFFFF"/>
        <w:spacing w:after="75" w:line="240" w:lineRule="auto"/>
        <w:ind w:left="150" w:right="150"/>
        <w:rPr>
          <w:ins w:id="108" w:author="Unknown"/>
          <w:rFonts w:ascii="Roboto" w:eastAsia="Times New Roman" w:hAnsi="Roboto" w:cs="Times New Roman"/>
          <w:color w:val="000000"/>
          <w:sz w:val="24"/>
          <w:szCs w:val="24"/>
        </w:rPr>
      </w:pPr>
      <w:ins w:id="109" w:author="Unknown">
        <w:r w:rsidRPr="007D189A">
          <w:rPr>
            <w:rFonts w:ascii="Roboto" w:eastAsia="Times New Roman" w:hAnsi="Roboto" w:cs="Times New Roman"/>
            <w:color w:val="000000"/>
            <w:sz w:val="24"/>
            <w:szCs w:val="24"/>
          </w:rPr>
          <w:t> });</w:t>
        </w:r>
      </w:ins>
    </w:p>
    <w:p w:rsidR="007D189A" w:rsidRPr="007D189A" w:rsidRDefault="007D189A" w:rsidP="007D189A">
      <w:pPr>
        <w:numPr>
          <w:ilvl w:val="0"/>
          <w:numId w:val="20"/>
        </w:numPr>
        <w:shd w:val="clear" w:color="auto" w:fill="FFFFFF"/>
        <w:spacing w:after="0" w:line="240" w:lineRule="auto"/>
        <w:ind w:left="150" w:right="150"/>
        <w:rPr>
          <w:ins w:id="110" w:author="Unknown"/>
          <w:rFonts w:ascii="Roboto" w:eastAsia="Times New Roman" w:hAnsi="Roboto" w:cs="Times New Roman"/>
          <w:color w:val="000000"/>
          <w:sz w:val="24"/>
          <w:szCs w:val="24"/>
        </w:rPr>
      </w:pPr>
      <w:ins w:id="111" w:author="Unknown">
        <w:r w:rsidRPr="007D189A">
          <w:rPr>
            <w:rFonts w:ascii="Roboto" w:eastAsia="Times New Roman" w:hAnsi="Roboto" w:cs="Times New Roman"/>
            <w:b/>
            <w:bCs/>
            <w:color w:val="000000"/>
            <w:sz w:val="24"/>
            <w:szCs w:val="24"/>
          </w:rPr>
          <w:t>Question 7. How To Create Components In Vue.js?</w:t>
        </w:r>
      </w:ins>
    </w:p>
    <w:p w:rsidR="007D189A" w:rsidRPr="007D189A" w:rsidRDefault="007D189A" w:rsidP="007D189A">
      <w:pPr>
        <w:shd w:val="clear" w:color="auto" w:fill="FFFFFF"/>
        <w:spacing w:after="0" w:line="240" w:lineRule="auto"/>
        <w:ind w:left="150" w:right="150"/>
        <w:rPr>
          <w:ins w:id="112" w:author="Unknown"/>
          <w:rFonts w:ascii="Roboto" w:eastAsia="Times New Roman" w:hAnsi="Roboto" w:cs="Times New Roman"/>
          <w:color w:val="000000"/>
          <w:sz w:val="24"/>
          <w:szCs w:val="24"/>
        </w:rPr>
      </w:pPr>
      <w:ins w:id="113" w:author="Unknown">
        <w:r w:rsidRPr="007D189A">
          <w:rPr>
            <w:rFonts w:ascii="Roboto" w:eastAsia="Times New Roman" w:hAnsi="Roboto" w:cs="Times New Roman"/>
            <w:b/>
            <w:bCs/>
            <w:color w:val="2DA506"/>
            <w:sz w:val="24"/>
            <w:szCs w:val="24"/>
          </w:rPr>
          <w:t>Answer :</w:t>
        </w:r>
      </w:ins>
    </w:p>
    <w:p w:rsidR="007D189A" w:rsidRPr="007D189A" w:rsidRDefault="007D189A" w:rsidP="007D189A">
      <w:pPr>
        <w:shd w:val="clear" w:color="auto" w:fill="FFFFFF"/>
        <w:spacing w:after="75" w:line="240" w:lineRule="auto"/>
        <w:ind w:left="150" w:right="150"/>
        <w:rPr>
          <w:ins w:id="114" w:author="Unknown"/>
          <w:rFonts w:ascii="Roboto" w:eastAsia="Times New Roman" w:hAnsi="Roboto" w:cs="Times New Roman"/>
          <w:color w:val="000000"/>
          <w:sz w:val="24"/>
          <w:szCs w:val="24"/>
        </w:rPr>
      </w:pPr>
      <w:ins w:id="115" w:author="Unknown">
        <w:r w:rsidRPr="007D189A">
          <w:rPr>
            <w:rFonts w:ascii="Roboto" w:eastAsia="Times New Roman" w:hAnsi="Roboto" w:cs="Times New Roman"/>
            <w:color w:val="000000"/>
            <w:sz w:val="24"/>
            <w:szCs w:val="24"/>
          </w:rPr>
          <w:t>HTML:-</w:t>
        </w:r>
      </w:ins>
    </w:p>
    <w:p w:rsidR="007D189A" w:rsidRPr="007D189A" w:rsidRDefault="007D189A" w:rsidP="007D189A">
      <w:pPr>
        <w:shd w:val="clear" w:color="auto" w:fill="FFFFFF"/>
        <w:spacing w:after="75" w:line="240" w:lineRule="auto"/>
        <w:ind w:left="150" w:right="150"/>
        <w:rPr>
          <w:ins w:id="116" w:author="Unknown"/>
          <w:rFonts w:ascii="Roboto" w:eastAsia="Times New Roman" w:hAnsi="Roboto" w:cs="Times New Roman"/>
          <w:color w:val="000000"/>
          <w:sz w:val="24"/>
          <w:szCs w:val="24"/>
        </w:rPr>
      </w:pPr>
      <w:ins w:id="117" w:author="Unknown">
        <w:r w:rsidRPr="007D189A">
          <w:rPr>
            <w:rFonts w:ascii="Roboto" w:eastAsia="Times New Roman" w:hAnsi="Roboto" w:cs="Times New Roman"/>
            <w:color w:val="000000"/>
            <w:sz w:val="24"/>
            <w:szCs w:val="24"/>
          </w:rPr>
          <w:t>&lt;div id="app"&gt;</w:t>
        </w:r>
      </w:ins>
    </w:p>
    <w:p w:rsidR="007D189A" w:rsidRPr="007D189A" w:rsidRDefault="007D189A" w:rsidP="007D189A">
      <w:pPr>
        <w:shd w:val="clear" w:color="auto" w:fill="FFFFFF"/>
        <w:spacing w:after="75" w:line="240" w:lineRule="auto"/>
        <w:ind w:left="150" w:right="150"/>
        <w:rPr>
          <w:ins w:id="118" w:author="Unknown"/>
          <w:rFonts w:ascii="Roboto" w:eastAsia="Times New Roman" w:hAnsi="Roboto" w:cs="Times New Roman"/>
          <w:color w:val="000000"/>
          <w:sz w:val="24"/>
          <w:szCs w:val="24"/>
        </w:rPr>
      </w:pPr>
      <w:ins w:id="119" w:author="Unknown">
        <w:r w:rsidRPr="007D189A">
          <w:rPr>
            <w:rFonts w:ascii="Roboto" w:eastAsia="Times New Roman" w:hAnsi="Roboto" w:cs="Times New Roman"/>
            <w:color w:val="000000"/>
            <w:sz w:val="24"/>
            <w:szCs w:val="24"/>
          </w:rPr>
          <w:t>  &lt;fresher go&gt;&lt;/fresher go&gt;</w:t>
        </w:r>
      </w:ins>
    </w:p>
    <w:p w:rsidR="007D189A" w:rsidRPr="007D189A" w:rsidRDefault="007D189A" w:rsidP="007D189A">
      <w:pPr>
        <w:shd w:val="clear" w:color="auto" w:fill="FFFFFF"/>
        <w:spacing w:after="75" w:line="240" w:lineRule="auto"/>
        <w:ind w:left="150" w:right="150"/>
        <w:rPr>
          <w:ins w:id="120" w:author="Unknown"/>
          <w:rFonts w:ascii="Roboto" w:eastAsia="Times New Roman" w:hAnsi="Roboto" w:cs="Times New Roman"/>
          <w:color w:val="000000"/>
          <w:sz w:val="24"/>
          <w:szCs w:val="24"/>
        </w:rPr>
      </w:pPr>
      <w:ins w:id="121" w:author="Unknown">
        <w:r w:rsidRPr="007D189A">
          <w:rPr>
            <w:rFonts w:ascii="Roboto" w:eastAsia="Times New Roman" w:hAnsi="Roboto" w:cs="Times New Roman"/>
            <w:color w:val="000000"/>
            <w:sz w:val="24"/>
            <w:szCs w:val="24"/>
          </w:rPr>
          <w:t>div&gt;</w:t>
        </w:r>
      </w:ins>
    </w:p>
    <w:p w:rsidR="007D189A" w:rsidRPr="007D189A" w:rsidRDefault="007D189A" w:rsidP="007D189A">
      <w:pPr>
        <w:shd w:val="clear" w:color="auto" w:fill="FFFFFF"/>
        <w:spacing w:after="75" w:line="240" w:lineRule="auto"/>
        <w:ind w:left="150" w:right="150"/>
        <w:rPr>
          <w:ins w:id="122" w:author="Unknown"/>
          <w:rFonts w:ascii="Roboto" w:eastAsia="Times New Roman" w:hAnsi="Roboto" w:cs="Times New Roman"/>
          <w:color w:val="000000"/>
          <w:sz w:val="24"/>
          <w:szCs w:val="24"/>
        </w:rPr>
      </w:pPr>
      <w:ins w:id="123" w:author="Unknown">
        <w:r w:rsidRPr="007D189A">
          <w:rPr>
            <w:rFonts w:ascii="Roboto" w:eastAsia="Times New Roman" w:hAnsi="Roboto" w:cs="Times New Roman"/>
            <w:color w:val="000000"/>
            <w:sz w:val="24"/>
            <w:szCs w:val="24"/>
          </w:rPr>
          <w:t> JS:-</w:t>
        </w:r>
      </w:ins>
    </w:p>
    <w:p w:rsidR="007D189A" w:rsidRPr="007D189A" w:rsidRDefault="007D189A" w:rsidP="007D189A">
      <w:pPr>
        <w:shd w:val="clear" w:color="auto" w:fill="FFFFFF"/>
        <w:spacing w:after="75" w:line="240" w:lineRule="auto"/>
        <w:ind w:left="150" w:right="150"/>
        <w:rPr>
          <w:ins w:id="124" w:author="Unknown"/>
          <w:rFonts w:ascii="Roboto" w:eastAsia="Times New Roman" w:hAnsi="Roboto" w:cs="Times New Roman"/>
          <w:color w:val="000000"/>
          <w:sz w:val="24"/>
          <w:szCs w:val="24"/>
        </w:rPr>
      </w:pPr>
      <w:ins w:id="125" w:author="Unknown">
        <w:r w:rsidRPr="007D189A">
          <w:rPr>
            <w:rFonts w:ascii="Roboto" w:eastAsia="Times New Roman" w:hAnsi="Roboto" w:cs="Times New Roman"/>
            <w:color w:val="000000"/>
            <w:sz w:val="24"/>
            <w:szCs w:val="24"/>
          </w:rPr>
          <w:t>Vue. Component('fresher go', { </w:t>
        </w:r>
      </w:ins>
    </w:p>
    <w:p w:rsidR="007D189A" w:rsidRPr="007D189A" w:rsidRDefault="007D189A" w:rsidP="007D189A">
      <w:pPr>
        <w:shd w:val="clear" w:color="auto" w:fill="FFFFFF"/>
        <w:spacing w:after="75" w:line="240" w:lineRule="auto"/>
        <w:ind w:left="150" w:right="150"/>
        <w:rPr>
          <w:ins w:id="126" w:author="Unknown"/>
          <w:rFonts w:ascii="Roboto" w:eastAsia="Times New Roman" w:hAnsi="Roboto" w:cs="Times New Roman"/>
          <w:color w:val="000000"/>
          <w:sz w:val="24"/>
          <w:szCs w:val="24"/>
        </w:rPr>
      </w:pPr>
      <w:ins w:id="127" w:author="Unknown">
        <w:r w:rsidRPr="007D189A">
          <w:rPr>
            <w:rFonts w:ascii="Roboto" w:eastAsia="Times New Roman" w:hAnsi="Roboto" w:cs="Times New Roman"/>
            <w:color w:val="000000"/>
            <w:sz w:val="24"/>
            <w:szCs w:val="24"/>
          </w:rPr>
          <w:t>  template: '&lt;a href="https://www.wisdomjobs.com/"&gt;</w:t>
        </w:r>
      </w:ins>
    </w:p>
    <w:p w:rsidR="007D189A" w:rsidRPr="007D189A" w:rsidRDefault="007D189A" w:rsidP="007D189A">
      <w:pPr>
        <w:shd w:val="clear" w:color="auto" w:fill="FFFFFF"/>
        <w:spacing w:after="75" w:line="240" w:lineRule="auto"/>
        <w:ind w:left="150" w:right="150"/>
        <w:rPr>
          <w:ins w:id="128" w:author="Unknown"/>
          <w:rFonts w:ascii="Roboto" w:eastAsia="Times New Roman" w:hAnsi="Roboto" w:cs="Times New Roman"/>
          <w:color w:val="000000"/>
          <w:sz w:val="24"/>
          <w:szCs w:val="24"/>
        </w:rPr>
      </w:pPr>
      <w:ins w:id="129" w:author="Unknown">
        <w:r w:rsidRPr="007D189A">
          <w:rPr>
            <w:rFonts w:ascii="Roboto" w:eastAsia="Times New Roman" w:hAnsi="Roboto" w:cs="Times New Roman"/>
            <w:color w:val="000000"/>
            <w:sz w:val="24"/>
            <w:szCs w:val="24"/>
          </w:rPr>
          <w:t>              fresher go&lt;/a&gt;',</w:t>
        </w:r>
      </w:ins>
    </w:p>
    <w:p w:rsidR="007D189A" w:rsidRPr="007D189A" w:rsidRDefault="007D189A" w:rsidP="007D189A">
      <w:pPr>
        <w:shd w:val="clear" w:color="auto" w:fill="FFFFFF"/>
        <w:spacing w:after="75" w:line="240" w:lineRule="auto"/>
        <w:ind w:left="150" w:right="150"/>
        <w:rPr>
          <w:ins w:id="130" w:author="Unknown"/>
          <w:rFonts w:ascii="Roboto" w:eastAsia="Times New Roman" w:hAnsi="Roboto" w:cs="Times New Roman"/>
          <w:color w:val="000000"/>
          <w:sz w:val="24"/>
          <w:szCs w:val="24"/>
        </w:rPr>
      </w:pPr>
      <w:ins w:id="131" w:author="Unknown">
        <w:r w:rsidRPr="007D189A">
          <w:rPr>
            <w:rFonts w:ascii="Roboto" w:eastAsia="Times New Roman" w:hAnsi="Roboto" w:cs="Times New Roman"/>
            <w:color w:val="000000"/>
            <w:sz w:val="24"/>
            <w:szCs w:val="24"/>
          </w:rPr>
          <w:t>});</w:t>
        </w:r>
      </w:ins>
    </w:p>
    <w:p w:rsidR="007D189A" w:rsidRPr="007D189A" w:rsidRDefault="007D189A" w:rsidP="007D189A">
      <w:pPr>
        <w:shd w:val="clear" w:color="auto" w:fill="FFFFFF"/>
        <w:spacing w:after="0" w:line="240" w:lineRule="auto"/>
        <w:ind w:left="150" w:right="150"/>
        <w:rPr>
          <w:ins w:id="132" w:author="Unknown"/>
          <w:rFonts w:ascii="Roboto" w:eastAsia="Times New Roman" w:hAnsi="Roboto" w:cs="Times New Roman"/>
          <w:color w:val="000000"/>
          <w:sz w:val="24"/>
          <w:szCs w:val="24"/>
        </w:rPr>
      </w:pPr>
      <w:ins w:id="133" w:author="Unknown">
        <w:r w:rsidRPr="007D189A">
          <w:rPr>
            <w:rFonts w:ascii="Roboto" w:eastAsia="Times New Roman" w:hAnsi="Roboto" w:cs="Times New Roman"/>
            <w:color w:val="000000"/>
            <w:sz w:val="24"/>
            <w:szCs w:val="24"/>
          </w:rPr>
          <w:fldChar w:fldCharType="begin"/>
        </w:r>
        <w:r w:rsidRPr="007D189A">
          <w:rPr>
            <w:rFonts w:ascii="Roboto" w:eastAsia="Times New Roman" w:hAnsi="Roboto" w:cs="Times New Roman"/>
            <w:color w:val="000000"/>
            <w:sz w:val="24"/>
            <w:szCs w:val="24"/>
          </w:rPr>
          <w:instrText xml:space="preserve"> HYPERLINK "https://www.wisdomjobs.com/e-university/java-script-tutorial-209.html" \o "Java Script Tutorial" </w:instrText>
        </w:r>
        <w:r w:rsidRPr="007D189A">
          <w:rPr>
            <w:rFonts w:ascii="Roboto" w:eastAsia="Times New Roman" w:hAnsi="Roboto" w:cs="Times New Roman"/>
            <w:color w:val="000000"/>
            <w:sz w:val="24"/>
            <w:szCs w:val="24"/>
          </w:rPr>
          <w:fldChar w:fldCharType="separate"/>
        </w:r>
        <w:r w:rsidRPr="007D189A">
          <w:rPr>
            <w:rFonts w:ascii="Roboto" w:eastAsia="Times New Roman" w:hAnsi="Roboto" w:cs="Times New Roman"/>
            <w:color w:val="337AB7"/>
            <w:sz w:val="24"/>
            <w:szCs w:val="24"/>
            <w:u w:val="single"/>
            <w:bdr w:val="single" w:sz="6" w:space="7" w:color="0277BB" w:frame="1"/>
          </w:rPr>
          <w:t>Java Script Tutorial</w:t>
        </w:r>
        <w:r w:rsidRPr="007D189A">
          <w:rPr>
            <w:rFonts w:ascii="Roboto" w:eastAsia="Times New Roman" w:hAnsi="Roboto" w:cs="Times New Roman"/>
            <w:color w:val="000000"/>
            <w:sz w:val="24"/>
            <w:szCs w:val="24"/>
          </w:rPr>
          <w:fldChar w:fldCharType="end"/>
        </w:r>
        <w:r w:rsidRPr="007D189A">
          <w:rPr>
            <w:rFonts w:ascii="Roboto" w:eastAsia="Times New Roman" w:hAnsi="Roboto" w:cs="Times New Roman"/>
            <w:color w:val="000000"/>
            <w:sz w:val="24"/>
            <w:szCs w:val="24"/>
          </w:rPr>
          <w:t> </w:t>
        </w:r>
        <w:r w:rsidRPr="007D189A">
          <w:rPr>
            <w:rFonts w:ascii="Roboto" w:eastAsia="Times New Roman" w:hAnsi="Roboto" w:cs="Times New Roman"/>
            <w:color w:val="000000"/>
            <w:sz w:val="24"/>
            <w:szCs w:val="24"/>
          </w:rPr>
          <w:fldChar w:fldCharType="begin"/>
        </w:r>
        <w:r w:rsidRPr="007D189A">
          <w:rPr>
            <w:rFonts w:ascii="Roboto" w:eastAsia="Times New Roman" w:hAnsi="Roboto" w:cs="Times New Roman"/>
            <w:color w:val="000000"/>
            <w:sz w:val="24"/>
            <w:szCs w:val="24"/>
          </w:rPr>
          <w:instrText xml:space="preserve"> HYPERLINK "https://www.wisdomjobs.com/e-university/ajax-interview-questions.html" \o "AJAX Interview Questions" </w:instrText>
        </w:r>
        <w:r w:rsidRPr="007D189A">
          <w:rPr>
            <w:rFonts w:ascii="Roboto" w:eastAsia="Times New Roman" w:hAnsi="Roboto" w:cs="Times New Roman"/>
            <w:color w:val="000000"/>
            <w:sz w:val="24"/>
            <w:szCs w:val="24"/>
          </w:rPr>
          <w:fldChar w:fldCharType="separate"/>
        </w:r>
        <w:r w:rsidRPr="007D189A">
          <w:rPr>
            <w:rFonts w:ascii="Roboto" w:eastAsia="Times New Roman" w:hAnsi="Roboto" w:cs="Times New Roman"/>
            <w:color w:val="337AB7"/>
            <w:sz w:val="24"/>
            <w:szCs w:val="24"/>
            <w:u w:val="single"/>
            <w:bdr w:val="single" w:sz="6" w:space="7" w:color="0277BB" w:frame="1"/>
          </w:rPr>
          <w:t>AJAX Interview Questions</w:t>
        </w:r>
        <w:r w:rsidRPr="007D189A">
          <w:rPr>
            <w:rFonts w:ascii="Roboto" w:eastAsia="Times New Roman" w:hAnsi="Roboto" w:cs="Times New Roman"/>
            <w:color w:val="000000"/>
            <w:sz w:val="24"/>
            <w:szCs w:val="24"/>
          </w:rPr>
          <w:fldChar w:fldCharType="end"/>
        </w:r>
      </w:ins>
    </w:p>
    <w:p w:rsidR="007D189A" w:rsidRPr="007D189A" w:rsidRDefault="007D189A" w:rsidP="007D189A">
      <w:pPr>
        <w:numPr>
          <w:ilvl w:val="0"/>
          <w:numId w:val="20"/>
        </w:numPr>
        <w:shd w:val="clear" w:color="auto" w:fill="FFFFFF"/>
        <w:spacing w:after="0" w:line="240" w:lineRule="auto"/>
        <w:ind w:left="150" w:right="150"/>
        <w:rPr>
          <w:ins w:id="134" w:author="Unknown"/>
          <w:rFonts w:ascii="Roboto" w:eastAsia="Times New Roman" w:hAnsi="Roboto" w:cs="Times New Roman"/>
          <w:color w:val="000000"/>
          <w:sz w:val="24"/>
          <w:szCs w:val="24"/>
        </w:rPr>
      </w:pPr>
      <w:ins w:id="135" w:author="Unknown">
        <w:r w:rsidRPr="007D189A">
          <w:rPr>
            <w:rFonts w:ascii="Roboto" w:eastAsia="Times New Roman" w:hAnsi="Roboto" w:cs="Times New Roman"/>
            <w:b/>
            <w:bCs/>
            <w:color w:val="000000"/>
            <w:sz w:val="24"/>
            <w:szCs w:val="24"/>
          </w:rPr>
          <w:t>Question 8. What Are Directives In Vue.js, List Some Of Them You Used?</w:t>
        </w:r>
      </w:ins>
    </w:p>
    <w:p w:rsidR="007D189A" w:rsidRPr="007D189A" w:rsidRDefault="007D189A" w:rsidP="007D189A">
      <w:pPr>
        <w:shd w:val="clear" w:color="auto" w:fill="FFFFFF"/>
        <w:spacing w:after="0" w:line="240" w:lineRule="auto"/>
        <w:ind w:left="150" w:right="150"/>
        <w:rPr>
          <w:ins w:id="136" w:author="Unknown"/>
          <w:rFonts w:ascii="Roboto" w:eastAsia="Times New Roman" w:hAnsi="Roboto" w:cs="Times New Roman"/>
          <w:color w:val="000000"/>
          <w:sz w:val="24"/>
          <w:szCs w:val="24"/>
        </w:rPr>
      </w:pPr>
      <w:ins w:id="137" w:author="Unknown">
        <w:r w:rsidRPr="007D189A">
          <w:rPr>
            <w:rFonts w:ascii="Roboto" w:eastAsia="Times New Roman" w:hAnsi="Roboto" w:cs="Times New Roman"/>
            <w:b/>
            <w:bCs/>
            <w:color w:val="2DA506"/>
            <w:sz w:val="24"/>
            <w:szCs w:val="24"/>
          </w:rPr>
          <w:t>Answer :</w:t>
        </w:r>
      </w:ins>
    </w:p>
    <w:p w:rsidR="007D189A" w:rsidRPr="007D189A" w:rsidRDefault="007D189A" w:rsidP="007D189A">
      <w:pPr>
        <w:shd w:val="clear" w:color="auto" w:fill="FFFFFF"/>
        <w:spacing w:after="0" w:line="240" w:lineRule="auto"/>
        <w:ind w:left="150" w:right="150"/>
        <w:rPr>
          <w:ins w:id="138" w:author="Unknown"/>
          <w:rFonts w:ascii="Roboto" w:eastAsia="Times New Roman" w:hAnsi="Roboto" w:cs="Times New Roman"/>
          <w:color w:val="000000"/>
          <w:sz w:val="24"/>
          <w:szCs w:val="24"/>
        </w:rPr>
      </w:pPr>
      <w:ins w:id="139" w:author="Unknown">
        <w:r w:rsidRPr="007D189A">
          <w:rPr>
            <w:rFonts w:ascii="Roboto" w:eastAsia="Times New Roman" w:hAnsi="Roboto" w:cs="Times New Roman"/>
            <w:b/>
            <w:bCs/>
            <w:color w:val="000000"/>
            <w:sz w:val="24"/>
            <w:szCs w:val="24"/>
          </w:rPr>
          <w:t>Below are list of commonly used directives in Vue.js</w:t>
        </w:r>
      </w:ins>
    </w:p>
    <w:p w:rsidR="007D189A" w:rsidRPr="007D189A" w:rsidRDefault="007D189A" w:rsidP="007D189A">
      <w:pPr>
        <w:numPr>
          <w:ilvl w:val="1"/>
          <w:numId w:val="20"/>
        </w:numPr>
        <w:shd w:val="clear" w:color="auto" w:fill="FFFFFF"/>
        <w:spacing w:after="0" w:line="240" w:lineRule="auto"/>
        <w:ind w:left="1140" w:right="150"/>
        <w:rPr>
          <w:ins w:id="140" w:author="Unknown"/>
          <w:rFonts w:ascii="Roboto" w:eastAsia="Times New Roman" w:hAnsi="Roboto" w:cs="Times New Roman"/>
          <w:color w:val="000000"/>
          <w:sz w:val="24"/>
          <w:szCs w:val="24"/>
        </w:rPr>
      </w:pPr>
      <w:ins w:id="141" w:author="Unknown">
        <w:r w:rsidRPr="007D189A">
          <w:rPr>
            <w:rFonts w:ascii="Roboto" w:eastAsia="Times New Roman" w:hAnsi="Roboto" w:cs="Times New Roman"/>
            <w:color w:val="000000"/>
            <w:sz w:val="24"/>
            <w:szCs w:val="24"/>
          </w:rPr>
          <w:t>V-show</w:t>
        </w:r>
      </w:ins>
    </w:p>
    <w:p w:rsidR="007D189A" w:rsidRPr="007D189A" w:rsidRDefault="007D189A" w:rsidP="007D189A">
      <w:pPr>
        <w:numPr>
          <w:ilvl w:val="1"/>
          <w:numId w:val="20"/>
        </w:numPr>
        <w:shd w:val="clear" w:color="auto" w:fill="FFFFFF"/>
        <w:spacing w:after="0" w:line="240" w:lineRule="auto"/>
        <w:ind w:left="1140" w:right="150"/>
        <w:rPr>
          <w:ins w:id="142" w:author="Unknown"/>
          <w:rFonts w:ascii="Roboto" w:eastAsia="Times New Roman" w:hAnsi="Roboto" w:cs="Times New Roman"/>
          <w:color w:val="000000"/>
          <w:sz w:val="24"/>
          <w:szCs w:val="24"/>
        </w:rPr>
      </w:pPr>
      <w:ins w:id="143" w:author="Unknown">
        <w:r w:rsidRPr="007D189A">
          <w:rPr>
            <w:rFonts w:ascii="Roboto" w:eastAsia="Times New Roman" w:hAnsi="Roboto" w:cs="Times New Roman"/>
            <w:color w:val="000000"/>
            <w:sz w:val="24"/>
            <w:szCs w:val="24"/>
          </w:rPr>
          <w:t>v-if</w:t>
        </w:r>
      </w:ins>
    </w:p>
    <w:p w:rsidR="007D189A" w:rsidRPr="007D189A" w:rsidRDefault="007D189A" w:rsidP="007D189A">
      <w:pPr>
        <w:numPr>
          <w:ilvl w:val="1"/>
          <w:numId w:val="20"/>
        </w:numPr>
        <w:shd w:val="clear" w:color="auto" w:fill="FFFFFF"/>
        <w:spacing w:after="0" w:line="240" w:lineRule="auto"/>
        <w:ind w:left="1140" w:right="150"/>
        <w:rPr>
          <w:ins w:id="144" w:author="Unknown"/>
          <w:rFonts w:ascii="Roboto" w:eastAsia="Times New Roman" w:hAnsi="Roboto" w:cs="Times New Roman"/>
          <w:color w:val="000000"/>
          <w:sz w:val="24"/>
          <w:szCs w:val="24"/>
        </w:rPr>
      </w:pPr>
      <w:ins w:id="145" w:author="Unknown">
        <w:r w:rsidRPr="007D189A">
          <w:rPr>
            <w:rFonts w:ascii="Roboto" w:eastAsia="Times New Roman" w:hAnsi="Roboto" w:cs="Times New Roman"/>
            <w:color w:val="000000"/>
            <w:sz w:val="24"/>
            <w:szCs w:val="24"/>
          </w:rPr>
          <w:t>V-model</w:t>
        </w:r>
      </w:ins>
    </w:p>
    <w:p w:rsidR="007D189A" w:rsidRPr="007D189A" w:rsidRDefault="007D189A" w:rsidP="007D189A">
      <w:pPr>
        <w:numPr>
          <w:ilvl w:val="1"/>
          <w:numId w:val="20"/>
        </w:numPr>
        <w:shd w:val="clear" w:color="auto" w:fill="FFFFFF"/>
        <w:spacing w:after="0" w:line="240" w:lineRule="auto"/>
        <w:ind w:left="1140" w:right="150"/>
        <w:rPr>
          <w:ins w:id="146" w:author="Unknown"/>
          <w:rFonts w:ascii="Roboto" w:eastAsia="Times New Roman" w:hAnsi="Roboto" w:cs="Times New Roman"/>
          <w:color w:val="000000"/>
          <w:sz w:val="24"/>
          <w:szCs w:val="24"/>
        </w:rPr>
      </w:pPr>
      <w:ins w:id="147" w:author="Unknown">
        <w:r w:rsidRPr="007D189A">
          <w:rPr>
            <w:rFonts w:ascii="Roboto" w:eastAsia="Times New Roman" w:hAnsi="Roboto" w:cs="Times New Roman"/>
            <w:color w:val="000000"/>
            <w:sz w:val="24"/>
            <w:szCs w:val="24"/>
          </w:rPr>
          <w:t>V-else</w:t>
        </w:r>
      </w:ins>
    </w:p>
    <w:p w:rsidR="007D189A" w:rsidRPr="007D189A" w:rsidRDefault="007D189A" w:rsidP="007D189A">
      <w:pPr>
        <w:numPr>
          <w:ilvl w:val="1"/>
          <w:numId w:val="20"/>
        </w:numPr>
        <w:shd w:val="clear" w:color="auto" w:fill="FFFFFF"/>
        <w:spacing w:after="0" w:line="240" w:lineRule="auto"/>
        <w:ind w:left="1140" w:right="150"/>
        <w:rPr>
          <w:ins w:id="148" w:author="Unknown"/>
          <w:rFonts w:ascii="Roboto" w:eastAsia="Times New Roman" w:hAnsi="Roboto" w:cs="Times New Roman"/>
          <w:color w:val="000000"/>
          <w:sz w:val="24"/>
          <w:szCs w:val="24"/>
        </w:rPr>
      </w:pPr>
      <w:ins w:id="149" w:author="Unknown">
        <w:r w:rsidRPr="007D189A">
          <w:rPr>
            <w:rFonts w:ascii="Roboto" w:eastAsia="Times New Roman" w:hAnsi="Roboto" w:cs="Times New Roman"/>
            <w:color w:val="000000"/>
            <w:sz w:val="24"/>
            <w:szCs w:val="24"/>
          </w:rPr>
          <w:t>V-on</w:t>
        </w:r>
      </w:ins>
    </w:p>
    <w:p w:rsidR="007D189A" w:rsidRPr="007D189A" w:rsidRDefault="007D189A" w:rsidP="007D189A">
      <w:pPr>
        <w:numPr>
          <w:ilvl w:val="0"/>
          <w:numId w:val="20"/>
        </w:numPr>
        <w:shd w:val="clear" w:color="auto" w:fill="FFFFFF"/>
        <w:spacing w:after="0" w:line="240" w:lineRule="auto"/>
        <w:ind w:left="150" w:right="150"/>
        <w:rPr>
          <w:ins w:id="150" w:author="Unknown"/>
          <w:rFonts w:ascii="Roboto" w:eastAsia="Times New Roman" w:hAnsi="Roboto" w:cs="Times New Roman"/>
          <w:color w:val="000000"/>
          <w:sz w:val="24"/>
          <w:szCs w:val="24"/>
        </w:rPr>
      </w:pPr>
      <w:ins w:id="151" w:author="Unknown">
        <w:r w:rsidRPr="007D189A">
          <w:rPr>
            <w:rFonts w:ascii="Roboto" w:eastAsia="Times New Roman" w:hAnsi="Roboto" w:cs="Times New Roman"/>
            <w:b/>
            <w:bCs/>
            <w:color w:val="000000"/>
            <w:sz w:val="24"/>
            <w:szCs w:val="24"/>
          </w:rPr>
          <w:t>Question 9. List Type Of Directive Are Available In Vue Js?</w:t>
        </w:r>
      </w:ins>
    </w:p>
    <w:p w:rsidR="007D189A" w:rsidRPr="007D189A" w:rsidRDefault="007D189A" w:rsidP="007D189A">
      <w:pPr>
        <w:shd w:val="clear" w:color="auto" w:fill="FFFFFF"/>
        <w:spacing w:after="0" w:line="240" w:lineRule="auto"/>
        <w:ind w:left="150" w:right="150"/>
        <w:rPr>
          <w:ins w:id="152" w:author="Unknown"/>
          <w:rFonts w:ascii="Roboto" w:eastAsia="Times New Roman" w:hAnsi="Roboto" w:cs="Times New Roman"/>
          <w:color w:val="000000"/>
          <w:sz w:val="24"/>
          <w:szCs w:val="24"/>
        </w:rPr>
      </w:pPr>
      <w:ins w:id="153" w:author="Unknown">
        <w:r w:rsidRPr="007D189A">
          <w:rPr>
            <w:rFonts w:ascii="Roboto" w:eastAsia="Times New Roman" w:hAnsi="Roboto" w:cs="Times New Roman"/>
            <w:b/>
            <w:bCs/>
            <w:color w:val="2DA506"/>
            <w:sz w:val="24"/>
            <w:szCs w:val="24"/>
          </w:rPr>
          <w:t>Answer :</w:t>
        </w:r>
      </w:ins>
    </w:p>
    <w:p w:rsidR="007D189A" w:rsidRPr="007D189A" w:rsidRDefault="007D189A" w:rsidP="007D189A">
      <w:pPr>
        <w:shd w:val="clear" w:color="auto" w:fill="FFFFFF"/>
        <w:spacing w:after="0" w:line="240" w:lineRule="auto"/>
        <w:ind w:left="150" w:right="150"/>
        <w:rPr>
          <w:ins w:id="154" w:author="Unknown"/>
          <w:rFonts w:ascii="Roboto" w:eastAsia="Times New Roman" w:hAnsi="Roboto" w:cs="Times New Roman"/>
          <w:color w:val="000000"/>
          <w:sz w:val="24"/>
          <w:szCs w:val="24"/>
        </w:rPr>
      </w:pPr>
      <w:ins w:id="155" w:author="Unknown">
        <w:r w:rsidRPr="007D189A">
          <w:rPr>
            <w:rFonts w:ascii="Roboto" w:eastAsia="Times New Roman" w:hAnsi="Roboto" w:cs="Times New Roman"/>
            <w:b/>
            <w:bCs/>
            <w:color w:val="000000"/>
            <w:sz w:val="24"/>
            <w:szCs w:val="24"/>
          </w:rPr>
          <w:t>In Vue js following types of directives are available:</w:t>
        </w:r>
      </w:ins>
    </w:p>
    <w:p w:rsidR="007D189A" w:rsidRPr="007D189A" w:rsidRDefault="007D189A" w:rsidP="007D189A">
      <w:pPr>
        <w:numPr>
          <w:ilvl w:val="1"/>
          <w:numId w:val="20"/>
        </w:numPr>
        <w:shd w:val="clear" w:color="auto" w:fill="FFFFFF"/>
        <w:spacing w:after="0" w:line="240" w:lineRule="auto"/>
        <w:ind w:left="1140" w:right="150"/>
        <w:rPr>
          <w:ins w:id="156" w:author="Unknown"/>
          <w:rFonts w:ascii="Roboto" w:eastAsia="Times New Roman" w:hAnsi="Roboto" w:cs="Times New Roman"/>
          <w:color w:val="000000"/>
          <w:sz w:val="24"/>
          <w:szCs w:val="24"/>
        </w:rPr>
      </w:pPr>
      <w:ins w:id="157" w:author="Unknown">
        <w:r w:rsidRPr="007D189A">
          <w:rPr>
            <w:rFonts w:ascii="Roboto" w:eastAsia="Times New Roman" w:hAnsi="Roboto" w:cs="Times New Roman"/>
            <w:color w:val="000000"/>
            <w:sz w:val="24"/>
            <w:szCs w:val="24"/>
          </w:rPr>
          <w:t>General Directives</w:t>
        </w:r>
      </w:ins>
    </w:p>
    <w:p w:rsidR="007D189A" w:rsidRPr="007D189A" w:rsidRDefault="007D189A" w:rsidP="007D189A">
      <w:pPr>
        <w:numPr>
          <w:ilvl w:val="1"/>
          <w:numId w:val="20"/>
        </w:numPr>
        <w:shd w:val="clear" w:color="auto" w:fill="FFFFFF"/>
        <w:spacing w:after="0" w:line="240" w:lineRule="auto"/>
        <w:ind w:left="1140" w:right="150"/>
        <w:rPr>
          <w:ins w:id="158" w:author="Unknown"/>
          <w:rFonts w:ascii="Roboto" w:eastAsia="Times New Roman" w:hAnsi="Roboto" w:cs="Times New Roman"/>
          <w:color w:val="000000"/>
          <w:sz w:val="24"/>
          <w:szCs w:val="24"/>
        </w:rPr>
      </w:pPr>
      <w:ins w:id="159" w:author="Unknown">
        <w:r w:rsidRPr="007D189A">
          <w:rPr>
            <w:rFonts w:ascii="Roboto" w:eastAsia="Times New Roman" w:hAnsi="Roboto" w:cs="Times New Roman"/>
            <w:color w:val="000000"/>
            <w:sz w:val="24"/>
            <w:szCs w:val="24"/>
          </w:rPr>
          <w:t>Literal Directives</w:t>
        </w:r>
      </w:ins>
    </w:p>
    <w:p w:rsidR="007D189A" w:rsidRPr="007D189A" w:rsidRDefault="007D189A" w:rsidP="007D189A">
      <w:pPr>
        <w:numPr>
          <w:ilvl w:val="1"/>
          <w:numId w:val="20"/>
        </w:numPr>
        <w:shd w:val="clear" w:color="auto" w:fill="FFFFFF"/>
        <w:spacing w:after="0" w:line="240" w:lineRule="auto"/>
        <w:ind w:left="1140" w:right="150"/>
        <w:rPr>
          <w:ins w:id="160" w:author="Unknown"/>
          <w:rFonts w:ascii="Roboto" w:eastAsia="Times New Roman" w:hAnsi="Roboto" w:cs="Times New Roman"/>
          <w:color w:val="000000"/>
          <w:sz w:val="24"/>
          <w:szCs w:val="24"/>
        </w:rPr>
      </w:pPr>
      <w:ins w:id="161" w:author="Unknown">
        <w:r w:rsidRPr="007D189A">
          <w:rPr>
            <w:rFonts w:ascii="Roboto" w:eastAsia="Times New Roman" w:hAnsi="Roboto" w:cs="Times New Roman"/>
            <w:color w:val="000000"/>
            <w:sz w:val="24"/>
            <w:szCs w:val="24"/>
          </w:rPr>
          <w:t>Empty Directives</w:t>
        </w:r>
      </w:ins>
    </w:p>
    <w:p w:rsidR="007D189A" w:rsidRPr="007D189A" w:rsidRDefault="007D189A" w:rsidP="007D189A">
      <w:pPr>
        <w:numPr>
          <w:ilvl w:val="1"/>
          <w:numId w:val="20"/>
        </w:numPr>
        <w:shd w:val="clear" w:color="auto" w:fill="FFFFFF"/>
        <w:spacing w:after="0" w:line="240" w:lineRule="auto"/>
        <w:ind w:left="1140" w:right="150"/>
        <w:rPr>
          <w:ins w:id="162" w:author="Unknown"/>
          <w:rFonts w:ascii="Roboto" w:eastAsia="Times New Roman" w:hAnsi="Roboto" w:cs="Times New Roman"/>
          <w:color w:val="000000"/>
          <w:sz w:val="24"/>
          <w:szCs w:val="24"/>
        </w:rPr>
      </w:pPr>
      <w:ins w:id="163" w:author="Unknown">
        <w:r w:rsidRPr="007D189A">
          <w:rPr>
            <w:rFonts w:ascii="Roboto" w:eastAsia="Times New Roman" w:hAnsi="Roboto" w:cs="Times New Roman"/>
            <w:color w:val="000000"/>
            <w:sz w:val="24"/>
            <w:szCs w:val="24"/>
          </w:rPr>
          <w:t>Custom Directives</w:t>
        </w:r>
      </w:ins>
    </w:p>
    <w:p w:rsidR="007D189A" w:rsidRPr="007D189A" w:rsidRDefault="007D189A" w:rsidP="007D189A">
      <w:pPr>
        <w:shd w:val="clear" w:color="auto" w:fill="FFFFFF"/>
        <w:spacing w:after="0" w:line="240" w:lineRule="auto"/>
        <w:ind w:left="150" w:right="150"/>
        <w:rPr>
          <w:ins w:id="164" w:author="Unknown"/>
          <w:rFonts w:ascii="Roboto" w:eastAsia="Times New Roman" w:hAnsi="Roboto" w:cs="Times New Roman"/>
          <w:color w:val="000000"/>
          <w:sz w:val="24"/>
          <w:szCs w:val="24"/>
        </w:rPr>
      </w:pPr>
      <w:ins w:id="165" w:author="Unknown">
        <w:r w:rsidRPr="007D189A">
          <w:rPr>
            <w:rFonts w:ascii="Roboto" w:eastAsia="Times New Roman" w:hAnsi="Roboto" w:cs="Times New Roman"/>
            <w:color w:val="000000"/>
            <w:sz w:val="24"/>
            <w:szCs w:val="24"/>
          </w:rPr>
          <w:fldChar w:fldCharType="begin"/>
        </w:r>
        <w:r w:rsidRPr="007D189A">
          <w:rPr>
            <w:rFonts w:ascii="Roboto" w:eastAsia="Times New Roman" w:hAnsi="Roboto" w:cs="Times New Roman"/>
            <w:color w:val="000000"/>
            <w:sz w:val="24"/>
            <w:szCs w:val="24"/>
          </w:rPr>
          <w:instrText xml:space="preserve"> HYPERLINK "https://www.wisdomjobs.com/e-university/angular-js-interview-questions.html" \o "Angular JS Interview Questions" </w:instrText>
        </w:r>
        <w:r w:rsidRPr="007D189A">
          <w:rPr>
            <w:rFonts w:ascii="Roboto" w:eastAsia="Times New Roman" w:hAnsi="Roboto" w:cs="Times New Roman"/>
            <w:color w:val="000000"/>
            <w:sz w:val="24"/>
            <w:szCs w:val="24"/>
          </w:rPr>
          <w:fldChar w:fldCharType="separate"/>
        </w:r>
        <w:r w:rsidRPr="007D189A">
          <w:rPr>
            <w:rFonts w:ascii="Roboto" w:eastAsia="Times New Roman" w:hAnsi="Roboto" w:cs="Times New Roman"/>
            <w:color w:val="337AB7"/>
            <w:sz w:val="24"/>
            <w:szCs w:val="24"/>
            <w:u w:val="single"/>
            <w:bdr w:val="single" w:sz="6" w:space="7" w:color="0277BB" w:frame="1"/>
          </w:rPr>
          <w:t>Angular JS Interview Questions</w:t>
        </w:r>
        <w:r w:rsidRPr="007D189A">
          <w:rPr>
            <w:rFonts w:ascii="Roboto" w:eastAsia="Times New Roman" w:hAnsi="Roboto" w:cs="Times New Roman"/>
            <w:color w:val="000000"/>
            <w:sz w:val="24"/>
            <w:szCs w:val="24"/>
          </w:rPr>
          <w:fldChar w:fldCharType="end"/>
        </w:r>
      </w:ins>
    </w:p>
    <w:p w:rsidR="007D189A" w:rsidRPr="007D189A" w:rsidRDefault="007D189A" w:rsidP="007D189A">
      <w:pPr>
        <w:numPr>
          <w:ilvl w:val="0"/>
          <w:numId w:val="20"/>
        </w:numPr>
        <w:shd w:val="clear" w:color="auto" w:fill="FFFFFF"/>
        <w:spacing w:after="0" w:line="240" w:lineRule="auto"/>
        <w:ind w:left="150" w:right="150"/>
        <w:rPr>
          <w:ins w:id="166" w:author="Unknown"/>
          <w:rFonts w:ascii="Roboto" w:eastAsia="Times New Roman" w:hAnsi="Roboto" w:cs="Times New Roman"/>
          <w:color w:val="000000"/>
          <w:sz w:val="24"/>
          <w:szCs w:val="24"/>
        </w:rPr>
      </w:pPr>
      <w:ins w:id="167" w:author="Unknown">
        <w:r w:rsidRPr="007D189A">
          <w:rPr>
            <w:rFonts w:ascii="Roboto" w:eastAsia="Times New Roman" w:hAnsi="Roboto" w:cs="Times New Roman"/>
            <w:b/>
            <w:bCs/>
            <w:color w:val="000000"/>
            <w:sz w:val="24"/>
            <w:szCs w:val="24"/>
          </w:rPr>
          <w:t>Question 10. What Is Vue-resource, How Can You Install Vue Resource?</w:t>
        </w:r>
      </w:ins>
    </w:p>
    <w:p w:rsidR="007D189A" w:rsidRPr="007D189A" w:rsidRDefault="007D189A" w:rsidP="007D189A">
      <w:pPr>
        <w:shd w:val="clear" w:color="auto" w:fill="FFFFFF"/>
        <w:spacing w:after="0" w:line="240" w:lineRule="auto"/>
        <w:ind w:left="150" w:right="150"/>
        <w:rPr>
          <w:ins w:id="168" w:author="Unknown"/>
          <w:rFonts w:ascii="Roboto" w:eastAsia="Times New Roman" w:hAnsi="Roboto" w:cs="Times New Roman"/>
          <w:color w:val="000000"/>
          <w:sz w:val="24"/>
          <w:szCs w:val="24"/>
        </w:rPr>
      </w:pPr>
      <w:ins w:id="169" w:author="Unknown">
        <w:r w:rsidRPr="007D189A">
          <w:rPr>
            <w:rFonts w:ascii="Roboto" w:eastAsia="Times New Roman" w:hAnsi="Roboto" w:cs="Times New Roman"/>
            <w:b/>
            <w:bCs/>
            <w:color w:val="2DA506"/>
            <w:sz w:val="24"/>
            <w:szCs w:val="24"/>
          </w:rPr>
          <w:t>Answer :</w:t>
        </w:r>
      </w:ins>
    </w:p>
    <w:p w:rsidR="007D189A" w:rsidRPr="007D189A" w:rsidRDefault="007D189A" w:rsidP="007D189A">
      <w:pPr>
        <w:shd w:val="clear" w:color="auto" w:fill="FFFFFF"/>
        <w:spacing w:after="75" w:line="240" w:lineRule="auto"/>
        <w:ind w:left="150" w:right="150"/>
        <w:rPr>
          <w:ins w:id="170" w:author="Unknown"/>
          <w:rFonts w:ascii="Roboto" w:eastAsia="Times New Roman" w:hAnsi="Roboto" w:cs="Times New Roman"/>
          <w:color w:val="000000"/>
          <w:sz w:val="24"/>
          <w:szCs w:val="24"/>
        </w:rPr>
      </w:pPr>
      <w:ins w:id="171" w:author="Unknown">
        <w:r w:rsidRPr="007D189A">
          <w:rPr>
            <w:rFonts w:ascii="Roboto" w:eastAsia="Times New Roman" w:hAnsi="Roboto" w:cs="Times New Roman"/>
            <w:color w:val="000000"/>
            <w:sz w:val="24"/>
            <w:szCs w:val="24"/>
          </w:rPr>
          <w:t>VUE-resource is a plugin for vue.js that provides services for making web requests and handle responses using a XMLHttpRequest or JSONP.</w:t>
        </w:r>
      </w:ins>
    </w:p>
    <w:p w:rsidR="007D189A" w:rsidRPr="007D189A" w:rsidRDefault="007D189A" w:rsidP="007D189A">
      <w:pPr>
        <w:shd w:val="clear" w:color="auto" w:fill="FFFFFF"/>
        <w:spacing w:after="75" w:line="240" w:lineRule="auto"/>
        <w:ind w:left="150" w:right="150"/>
        <w:rPr>
          <w:ins w:id="172" w:author="Unknown"/>
          <w:rFonts w:ascii="Roboto" w:eastAsia="Times New Roman" w:hAnsi="Roboto" w:cs="Times New Roman"/>
          <w:color w:val="000000"/>
          <w:sz w:val="24"/>
          <w:szCs w:val="24"/>
        </w:rPr>
      </w:pPr>
      <w:ins w:id="173" w:author="Unknown">
        <w:r w:rsidRPr="007D189A">
          <w:rPr>
            <w:rFonts w:ascii="Roboto" w:eastAsia="Times New Roman" w:hAnsi="Roboto" w:cs="Times New Roman"/>
            <w:color w:val="000000"/>
            <w:sz w:val="24"/>
            <w:szCs w:val="24"/>
          </w:rPr>
          <w:t>You can install it via yarn or NPM.</w:t>
        </w:r>
      </w:ins>
    </w:p>
    <w:p w:rsidR="007D189A" w:rsidRPr="007D189A" w:rsidRDefault="007D189A" w:rsidP="007D189A">
      <w:pPr>
        <w:shd w:val="clear" w:color="auto" w:fill="FFFFFF"/>
        <w:spacing w:after="75" w:line="240" w:lineRule="auto"/>
        <w:ind w:left="150" w:right="150"/>
        <w:rPr>
          <w:ins w:id="174" w:author="Unknown"/>
          <w:rFonts w:ascii="Roboto" w:eastAsia="Times New Roman" w:hAnsi="Roboto" w:cs="Times New Roman"/>
          <w:color w:val="000000"/>
          <w:sz w:val="24"/>
          <w:szCs w:val="24"/>
        </w:rPr>
      </w:pPr>
      <w:ins w:id="175" w:author="Unknown">
        <w:r w:rsidRPr="007D189A">
          <w:rPr>
            <w:rFonts w:ascii="Roboto" w:eastAsia="Times New Roman" w:hAnsi="Roboto" w:cs="Times New Roman"/>
            <w:color w:val="000000"/>
            <w:sz w:val="24"/>
            <w:szCs w:val="24"/>
          </w:rPr>
          <w:t>$ yarn add vue-resource</w:t>
        </w:r>
      </w:ins>
    </w:p>
    <w:p w:rsidR="007D189A" w:rsidRPr="007D189A" w:rsidRDefault="007D189A" w:rsidP="007D189A">
      <w:pPr>
        <w:shd w:val="clear" w:color="auto" w:fill="FFFFFF"/>
        <w:spacing w:after="75" w:line="240" w:lineRule="auto"/>
        <w:ind w:left="150" w:right="150"/>
        <w:rPr>
          <w:ins w:id="176" w:author="Unknown"/>
          <w:rFonts w:ascii="Roboto" w:eastAsia="Times New Roman" w:hAnsi="Roboto" w:cs="Times New Roman"/>
          <w:color w:val="000000"/>
          <w:sz w:val="24"/>
          <w:szCs w:val="24"/>
        </w:rPr>
      </w:pPr>
      <w:ins w:id="177" w:author="Unknown">
        <w:r w:rsidRPr="007D189A">
          <w:rPr>
            <w:rFonts w:ascii="Roboto" w:eastAsia="Times New Roman" w:hAnsi="Roboto" w:cs="Times New Roman"/>
            <w:color w:val="000000"/>
            <w:sz w:val="24"/>
            <w:szCs w:val="24"/>
          </w:rPr>
          <w:t>$ npm install vue-resource</w:t>
        </w:r>
      </w:ins>
    </w:p>
    <w:p w:rsidR="007D189A" w:rsidRPr="007D189A" w:rsidRDefault="007D189A" w:rsidP="007D189A">
      <w:pPr>
        <w:shd w:val="clear" w:color="auto" w:fill="FFFFFF"/>
        <w:spacing w:after="0" w:line="240" w:lineRule="auto"/>
        <w:ind w:left="150" w:right="150"/>
        <w:rPr>
          <w:ins w:id="178" w:author="Unknown"/>
          <w:rFonts w:ascii="Roboto" w:eastAsia="Times New Roman" w:hAnsi="Roboto" w:cs="Times New Roman"/>
          <w:color w:val="000000"/>
          <w:sz w:val="24"/>
          <w:szCs w:val="24"/>
        </w:rPr>
      </w:pPr>
      <w:ins w:id="179" w:author="Unknown">
        <w:r w:rsidRPr="007D189A">
          <w:rPr>
            <w:rFonts w:ascii="Roboto" w:eastAsia="Times New Roman" w:hAnsi="Roboto" w:cs="Times New Roman"/>
            <w:color w:val="000000"/>
            <w:sz w:val="24"/>
            <w:szCs w:val="24"/>
          </w:rPr>
          <w:fldChar w:fldCharType="begin"/>
        </w:r>
        <w:r w:rsidRPr="007D189A">
          <w:rPr>
            <w:rFonts w:ascii="Roboto" w:eastAsia="Times New Roman" w:hAnsi="Roboto" w:cs="Times New Roman"/>
            <w:color w:val="000000"/>
            <w:sz w:val="24"/>
            <w:szCs w:val="24"/>
          </w:rPr>
          <w:instrText xml:space="preserve"> HYPERLINK "https://www.wisdomjobs.com/e-university/ajax-tutorial-267.html" \o "AJAX Tutorial" </w:instrText>
        </w:r>
        <w:r w:rsidRPr="007D189A">
          <w:rPr>
            <w:rFonts w:ascii="Roboto" w:eastAsia="Times New Roman" w:hAnsi="Roboto" w:cs="Times New Roman"/>
            <w:color w:val="000000"/>
            <w:sz w:val="24"/>
            <w:szCs w:val="24"/>
          </w:rPr>
          <w:fldChar w:fldCharType="separate"/>
        </w:r>
        <w:r w:rsidRPr="007D189A">
          <w:rPr>
            <w:rFonts w:ascii="Roboto" w:eastAsia="Times New Roman" w:hAnsi="Roboto" w:cs="Times New Roman"/>
            <w:color w:val="337AB7"/>
            <w:sz w:val="24"/>
            <w:szCs w:val="24"/>
            <w:u w:val="single"/>
            <w:bdr w:val="single" w:sz="6" w:space="7" w:color="0277BB" w:frame="1"/>
          </w:rPr>
          <w:t>AJAX Tutorial</w:t>
        </w:r>
        <w:r w:rsidRPr="007D189A">
          <w:rPr>
            <w:rFonts w:ascii="Roboto" w:eastAsia="Times New Roman" w:hAnsi="Roboto" w:cs="Times New Roman"/>
            <w:color w:val="000000"/>
            <w:sz w:val="24"/>
            <w:szCs w:val="24"/>
          </w:rPr>
          <w:fldChar w:fldCharType="end"/>
        </w:r>
      </w:ins>
    </w:p>
    <w:p w:rsidR="007D189A" w:rsidRPr="007D189A" w:rsidRDefault="007D189A" w:rsidP="007D189A">
      <w:pPr>
        <w:numPr>
          <w:ilvl w:val="0"/>
          <w:numId w:val="20"/>
        </w:numPr>
        <w:shd w:val="clear" w:color="auto" w:fill="FFFFFF"/>
        <w:spacing w:after="0" w:line="240" w:lineRule="auto"/>
        <w:ind w:left="150" w:right="150"/>
        <w:rPr>
          <w:ins w:id="180" w:author="Unknown"/>
          <w:rFonts w:ascii="Roboto" w:eastAsia="Times New Roman" w:hAnsi="Roboto" w:cs="Times New Roman"/>
          <w:color w:val="000000"/>
          <w:sz w:val="24"/>
          <w:szCs w:val="24"/>
        </w:rPr>
      </w:pPr>
      <w:ins w:id="181" w:author="Unknown">
        <w:r w:rsidRPr="007D189A">
          <w:rPr>
            <w:rFonts w:ascii="Roboto" w:eastAsia="Times New Roman" w:hAnsi="Roboto" w:cs="Times New Roman"/>
            <w:b/>
            <w:bCs/>
            <w:color w:val="000000"/>
            <w:sz w:val="24"/>
            <w:szCs w:val="24"/>
          </w:rPr>
          <w:t>Question 11. How To Create Constants In Vue Js?</w:t>
        </w:r>
      </w:ins>
    </w:p>
    <w:p w:rsidR="007D189A" w:rsidRPr="007D189A" w:rsidRDefault="007D189A" w:rsidP="007D189A">
      <w:pPr>
        <w:shd w:val="clear" w:color="auto" w:fill="FFFFFF"/>
        <w:spacing w:after="0" w:line="240" w:lineRule="auto"/>
        <w:ind w:left="150" w:right="150"/>
        <w:rPr>
          <w:ins w:id="182" w:author="Unknown"/>
          <w:rFonts w:ascii="Roboto" w:eastAsia="Times New Roman" w:hAnsi="Roboto" w:cs="Times New Roman"/>
          <w:color w:val="000000"/>
          <w:sz w:val="24"/>
          <w:szCs w:val="24"/>
        </w:rPr>
      </w:pPr>
      <w:ins w:id="183" w:author="Unknown">
        <w:r w:rsidRPr="007D189A">
          <w:rPr>
            <w:rFonts w:ascii="Roboto" w:eastAsia="Times New Roman" w:hAnsi="Roboto" w:cs="Times New Roman"/>
            <w:b/>
            <w:bCs/>
            <w:color w:val="2DA506"/>
            <w:sz w:val="24"/>
            <w:szCs w:val="24"/>
          </w:rPr>
          <w:t>Answer :</w:t>
        </w:r>
      </w:ins>
    </w:p>
    <w:p w:rsidR="007D189A" w:rsidRPr="007D189A" w:rsidRDefault="007D189A" w:rsidP="007D189A">
      <w:pPr>
        <w:shd w:val="clear" w:color="auto" w:fill="FFFFFF"/>
        <w:spacing w:after="75" w:line="240" w:lineRule="auto"/>
        <w:ind w:left="150" w:right="150"/>
        <w:rPr>
          <w:ins w:id="184" w:author="Unknown"/>
          <w:rFonts w:ascii="Roboto" w:eastAsia="Times New Roman" w:hAnsi="Roboto" w:cs="Times New Roman"/>
          <w:color w:val="000000"/>
          <w:sz w:val="24"/>
          <w:szCs w:val="24"/>
        </w:rPr>
      </w:pPr>
      <w:ins w:id="185" w:author="Unknown">
        <w:r w:rsidRPr="007D189A">
          <w:rPr>
            <w:rFonts w:ascii="Roboto" w:eastAsia="Times New Roman" w:hAnsi="Roboto" w:cs="Times New Roman"/>
            <w:color w:val="000000"/>
            <w:sz w:val="24"/>
            <w:szCs w:val="24"/>
          </w:rPr>
          <w:t>To create constant const keyword is used. In Vue.js we suggest to create a seperate file for defining your constants.</w:t>
        </w:r>
      </w:ins>
    </w:p>
    <w:p w:rsidR="007D189A" w:rsidRPr="007D189A" w:rsidRDefault="007D189A" w:rsidP="007D189A">
      <w:pPr>
        <w:shd w:val="clear" w:color="auto" w:fill="FFFFFF"/>
        <w:spacing w:after="0" w:line="240" w:lineRule="auto"/>
        <w:ind w:left="150" w:right="150"/>
        <w:rPr>
          <w:ins w:id="186" w:author="Unknown"/>
          <w:rFonts w:ascii="Roboto" w:eastAsia="Times New Roman" w:hAnsi="Roboto" w:cs="Times New Roman"/>
          <w:color w:val="000000"/>
          <w:sz w:val="24"/>
          <w:szCs w:val="24"/>
        </w:rPr>
      </w:pPr>
      <w:ins w:id="187" w:author="Unknown">
        <w:r w:rsidRPr="007D189A">
          <w:rPr>
            <w:rFonts w:ascii="Roboto" w:eastAsia="Times New Roman" w:hAnsi="Roboto" w:cs="Times New Roman"/>
            <w:b/>
            <w:bCs/>
            <w:color w:val="000000"/>
            <w:sz w:val="24"/>
            <w:szCs w:val="24"/>
          </w:rPr>
          <w:t>Example:</w:t>
        </w:r>
        <w:r w:rsidRPr="007D189A">
          <w:rPr>
            <w:rFonts w:ascii="Roboto" w:eastAsia="Times New Roman" w:hAnsi="Roboto" w:cs="Times New Roman"/>
            <w:color w:val="000000"/>
            <w:sz w:val="24"/>
            <w:szCs w:val="24"/>
          </w:rPr>
          <w:t> Creating a Constant in Vue js.</w:t>
        </w:r>
      </w:ins>
    </w:p>
    <w:p w:rsidR="007D189A" w:rsidRPr="007D189A" w:rsidRDefault="007D189A" w:rsidP="007D189A">
      <w:pPr>
        <w:shd w:val="clear" w:color="auto" w:fill="FFFFFF"/>
        <w:spacing w:after="75" w:line="240" w:lineRule="auto"/>
        <w:ind w:left="150" w:right="150"/>
        <w:rPr>
          <w:ins w:id="188" w:author="Unknown"/>
          <w:rFonts w:ascii="Roboto" w:eastAsia="Times New Roman" w:hAnsi="Roboto" w:cs="Times New Roman"/>
          <w:color w:val="000000"/>
          <w:sz w:val="24"/>
          <w:szCs w:val="24"/>
        </w:rPr>
      </w:pPr>
      <w:ins w:id="189" w:author="Unknown">
        <w:r w:rsidRPr="007D189A">
          <w:rPr>
            <w:rFonts w:ascii="Roboto" w:eastAsia="Times New Roman" w:hAnsi="Roboto" w:cs="Times New Roman"/>
            <w:color w:val="000000"/>
            <w:sz w:val="24"/>
            <w:szCs w:val="24"/>
          </w:rPr>
          <w:t>export const SITE_URL = 'https://www.wisdomjobs.com';</w:t>
        </w:r>
      </w:ins>
    </w:p>
    <w:p w:rsidR="007D189A" w:rsidRPr="007D189A" w:rsidRDefault="007D189A" w:rsidP="007D189A">
      <w:pPr>
        <w:shd w:val="clear" w:color="auto" w:fill="FFFFFF"/>
        <w:spacing w:after="75" w:line="240" w:lineRule="auto"/>
        <w:ind w:left="150" w:right="150"/>
        <w:rPr>
          <w:ins w:id="190" w:author="Unknown"/>
          <w:rFonts w:ascii="Roboto" w:eastAsia="Times New Roman" w:hAnsi="Roboto" w:cs="Times New Roman"/>
          <w:color w:val="000000"/>
          <w:sz w:val="24"/>
          <w:szCs w:val="24"/>
        </w:rPr>
      </w:pPr>
      <w:ins w:id="191" w:author="Unknown">
        <w:r w:rsidRPr="007D189A">
          <w:rPr>
            <w:rFonts w:ascii="Roboto" w:eastAsia="Times New Roman" w:hAnsi="Roboto" w:cs="Times New Roman"/>
            <w:color w:val="000000"/>
            <w:sz w:val="24"/>
            <w:szCs w:val="24"/>
          </w:rPr>
          <w:t>Importing a Constant in Vue js.</w:t>
        </w:r>
      </w:ins>
    </w:p>
    <w:p w:rsidR="007D189A" w:rsidRPr="007D189A" w:rsidRDefault="007D189A" w:rsidP="007D189A">
      <w:pPr>
        <w:shd w:val="clear" w:color="auto" w:fill="FFFFFF"/>
        <w:spacing w:after="75" w:line="240" w:lineRule="auto"/>
        <w:ind w:left="150" w:right="150"/>
        <w:rPr>
          <w:ins w:id="192" w:author="Unknown"/>
          <w:rFonts w:ascii="Roboto" w:eastAsia="Times New Roman" w:hAnsi="Roboto" w:cs="Times New Roman"/>
          <w:color w:val="000000"/>
          <w:sz w:val="24"/>
          <w:szCs w:val="24"/>
        </w:rPr>
      </w:pPr>
      <w:ins w:id="193" w:author="Unknown">
        <w:r w:rsidRPr="007D189A">
          <w:rPr>
            <w:rFonts w:ascii="Roboto" w:eastAsia="Times New Roman" w:hAnsi="Roboto" w:cs="Times New Roman"/>
            <w:color w:val="000000"/>
            <w:sz w:val="24"/>
            <w:szCs w:val="24"/>
          </w:rPr>
          <w:t>import {SITE_URL} from './path/to/constants.js';</w:t>
        </w:r>
      </w:ins>
    </w:p>
    <w:p w:rsidR="007D189A" w:rsidRPr="007D189A" w:rsidRDefault="007D189A" w:rsidP="007D189A">
      <w:pPr>
        <w:shd w:val="clear" w:color="auto" w:fill="FFFFFF"/>
        <w:spacing w:after="0" w:line="240" w:lineRule="auto"/>
        <w:ind w:left="150" w:right="150"/>
        <w:rPr>
          <w:ins w:id="194" w:author="Unknown"/>
          <w:rFonts w:ascii="Roboto" w:eastAsia="Times New Roman" w:hAnsi="Roboto" w:cs="Times New Roman"/>
          <w:color w:val="000000"/>
          <w:sz w:val="24"/>
          <w:szCs w:val="24"/>
        </w:rPr>
      </w:pPr>
      <w:ins w:id="195" w:author="Unknown">
        <w:r w:rsidRPr="007D189A">
          <w:rPr>
            <w:rFonts w:ascii="Roboto" w:eastAsia="Times New Roman" w:hAnsi="Roboto" w:cs="Times New Roman"/>
            <w:color w:val="000000"/>
            <w:sz w:val="24"/>
            <w:szCs w:val="24"/>
          </w:rPr>
          <w:fldChar w:fldCharType="begin"/>
        </w:r>
        <w:r w:rsidRPr="007D189A">
          <w:rPr>
            <w:rFonts w:ascii="Roboto" w:eastAsia="Times New Roman" w:hAnsi="Roboto" w:cs="Times New Roman"/>
            <w:color w:val="000000"/>
            <w:sz w:val="24"/>
            <w:szCs w:val="24"/>
          </w:rPr>
          <w:instrText xml:space="preserve"> HYPERLINK "https://www.wisdomjobs.com/e-university/ext-js-interview-questions.html" \o "Ext JS Interview Questions" </w:instrText>
        </w:r>
        <w:r w:rsidRPr="007D189A">
          <w:rPr>
            <w:rFonts w:ascii="Roboto" w:eastAsia="Times New Roman" w:hAnsi="Roboto" w:cs="Times New Roman"/>
            <w:color w:val="000000"/>
            <w:sz w:val="24"/>
            <w:szCs w:val="24"/>
          </w:rPr>
          <w:fldChar w:fldCharType="separate"/>
        </w:r>
        <w:r w:rsidRPr="007D189A">
          <w:rPr>
            <w:rFonts w:ascii="Roboto" w:eastAsia="Times New Roman" w:hAnsi="Roboto" w:cs="Times New Roman"/>
            <w:color w:val="337AB7"/>
            <w:sz w:val="24"/>
            <w:szCs w:val="24"/>
            <w:u w:val="single"/>
            <w:bdr w:val="single" w:sz="6" w:space="7" w:color="0277BB" w:frame="1"/>
          </w:rPr>
          <w:t>Ext JS Interview Questions</w:t>
        </w:r>
        <w:r w:rsidRPr="007D189A">
          <w:rPr>
            <w:rFonts w:ascii="Roboto" w:eastAsia="Times New Roman" w:hAnsi="Roboto" w:cs="Times New Roman"/>
            <w:color w:val="000000"/>
            <w:sz w:val="24"/>
            <w:szCs w:val="24"/>
          </w:rPr>
          <w:fldChar w:fldCharType="end"/>
        </w:r>
      </w:ins>
    </w:p>
    <w:p w:rsidR="007D189A" w:rsidRPr="007D189A" w:rsidRDefault="007D189A" w:rsidP="007D189A">
      <w:pPr>
        <w:numPr>
          <w:ilvl w:val="0"/>
          <w:numId w:val="20"/>
        </w:numPr>
        <w:shd w:val="clear" w:color="auto" w:fill="FFFFFF"/>
        <w:spacing w:after="0" w:line="240" w:lineRule="auto"/>
        <w:ind w:left="150" w:right="150"/>
        <w:rPr>
          <w:ins w:id="196" w:author="Unknown"/>
          <w:rFonts w:ascii="Roboto" w:eastAsia="Times New Roman" w:hAnsi="Roboto" w:cs="Times New Roman"/>
          <w:color w:val="000000"/>
          <w:sz w:val="24"/>
          <w:szCs w:val="24"/>
        </w:rPr>
      </w:pPr>
      <w:ins w:id="197" w:author="Unknown">
        <w:r w:rsidRPr="007D189A">
          <w:rPr>
            <w:rFonts w:ascii="Roboto" w:eastAsia="Times New Roman" w:hAnsi="Roboto" w:cs="Times New Roman"/>
            <w:b/>
            <w:bCs/>
            <w:color w:val="000000"/>
            <w:sz w:val="24"/>
            <w:szCs w:val="24"/>
          </w:rPr>
          <w:t>Question 12. How To Use Other Plugin Into Vue Js?</w:t>
        </w:r>
      </w:ins>
    </w:p>
    <w:p w:rsidR="007D189A" w:rsidRPr="007D189A" w:rsidRDefault="007D189A" w:rsidP="007D189A">
      <w:pPr>
        <w:shd w:val="clear" w:color="auto" w:fill="FFFFFF"/>
        <w:spacing w:after="0" w:line="240" w:lineRule="auto"/>
        <w:ind w:left="150" w:right="150"/>
        <w:rPr>
          <w:ins w:id="198" w:author="Unknown"/>
          <w:rFonts w:ascii="Roboto" w:eastAsia="Times New Roman" w:hAnsi="Roboto" w:cs="Times New Roman"/>
          <w:color w:val="000000"/>
          <w:sz w:val="24"/>
          <w:szCs w:val="24"/>
        </w:rPr>
      </w:pPr>
      <w:ins w:id="199" w:author="Unknown">
        <w:r w:rsidRPr="007D189A">
          <w:rPr>
            <w:rFonts w:ascii="Roboto" w:eastAsia="Times New Roman" w:hAnsi="Roboto" w:cs="Times New Roman"/>
            <w:b/>
            <w:bCs/>
            <w:color w:val="2DA506"/>
            <w:sz w:val="24"/>
            <w:szCs w:val="24"/>
          </w:rPr>
          <w:t>Answer :</w:t>
        </w:r>
      </w:ins>
    </w:p>
    <w:p w:rsidR="007D189A" w:rsidRPr="007D189A" w:rsidRDefault="007D189A" w:rsidP="007D189A">
      <w:pPr>
        <w:shd w:val="clear" w:color="auto" w:fill="FFFFFF"/>
        <w:spacing w:after="75" w:line="240" w:lineRule="auto"/>
        <w:ind w:left="150" w:right="150"/>
        <w:rPr>
          <w:ins w:id="200" w:author="Unknown"/>
          <w:rFonts w:ascii="Roboto" w:eastAsia="Times New Roman" w:hAnsi="Roboto" w:cs="Times New Roman"/>
          <w:color w:val="000000"/>
          <w:sz w:val="24"/>
          <w:szCs w:val="24"/>
        </w:rPr>
      </w:pPr>
      <w:ins w:id="201" w:author="Unknown">
        <w:r w:rsidRPr="007D189A">
          <w:rPr>
            <w:rFonts w:ascii="Roboto" w:eastAsia="Times New Roman" w:hAnsi="Roboto" w:cs="Times New Roman"/>
            <w:color w:val="000000"/>
            <w:sz w:val="24"/>
            <w:szCs w:val="24"/>
          </w:rPr>
          <w:t>var infinite Scroll =  require('vue-infinite-scroll');</w:t>
        </w:r>
      </w:ins>
    </w:p>
    <w:p w:rsidR="007D189A" w:rsidRPr="007D189A" w:rsidRDefault="007D189A" w:rsidP="007D189A">
      <w:pPr>
        <w:shd w:val="clear" w:color="auto" w:fill="FFFFFF"/>
        <w:spacing w:after="75" w:line="240" w:lineRule="auto"/>
        <w:ind w:left="150" w:right="150"/>
        <w:rPr>
          <w:ins w:id="202" w:author="Unknown"/>
          <w:rFonts w:ascii="Roboto" w:eastAsia="Times New Roman" w:hAnsi="Roboto" w:cs="Times New Roman"/>
          <w:color w:val="000000"/>
          <w:sz w:val="24"/>
          <w:szCs w:val="24"/>
        </w:rPr>
      </w:pPr>
      <w:ins w:id="203" w:author="Unknown">
        <w:r w:rsidRPr="007D189A">
          <w:rPr>
            <w:rFonts w:ascii="Roboto" w:eastAsia="Times New Roman" w:hAnsi="Roboto" w:cs="Times New Roman"/>
            <w:color w:val="000000"/>
            <w:sz w:val="24"/>
            <w:szCs w:val="24"/>
          </w:rPr>
          <w:t>Vue. Use(infinite Scroll)</w:t>
        </w:r>
      </w:ins>
    </w:p>
    <w:p w:rsidR="007D189A" w:rsidRPr="007D189A" w:rsidRDefault="007D189A" w:rsidP="007D189A">
      <w:pPr>
        <w:shd w:val="clear" w:color="auto" w:fill="FFFFFF"/>
        <w:spacing w:after="75" w:line="240" w:lineRule="auto"/>
        <w:ind w:left="150" w:right="150"/>
        <w:rPr>
          <w:ins w:id="204" w:author="Unknown"/>
          <w:rFonts w:ascii="Roboto" w:eastAsia="Times New Roman" w:hAnsi="Roboto" w:cs="Times New Roman"/>
          <w:color w:val="000000"/>
          <w:sz w:val="24"/>
          <w:szCs w:val="24"/>
        </w:rPr>
      </w:pPr>
      <w:ins w:id="205" w:author="Unknown">
        <w:r w:rsidRPr="007D189A">
          <w:rPr>
            <w:rFonts w:ascii="Roboto" w:eastAsia="Times New Roman" w:hAnsi="Roboto" w:cs="Times New Roman"/>
            <w:color w:val="000000"/>
            <w:sz w:val="24"/>
            <w:szCs w:val="24"/>
          </w:rPr>
          <w:t>Here we used vue-infinite-scroll as plugin and it installed from NPM.</w:t>
        </w:r>
      </w:ins>
    </w:p>
    <w:p w:rsidR="007D189A" w:rsidRPr="007D189A" w:rsidRDefault="007D189A" w:rsidP="007D189A">
      <w:pPr>
        <w:shd w:val="clear" w:color="auto" w:fill="FFFFFF"/>
        <w:spacing w:after="0" w:line="240" w:lineRule="auto"/>
        <w:ind w:left="150" w:right="150"/>
        <w:rPr>
          <w:ins w:id="206" w:author="Unknown"/>
          <w:rFonts w:ascii="Roboto" w:eastAsia="Times New Roman" w:hAnsi="Roboto" w:cs="Times New Roman"/>
          <w:color w:val="000000"/>
          <w:sz w:val="24"/>
          <w:szCs w:val="24"/>
        </w:rPr>
      </w:pPr>
      <w:ins w:id="207" w:author="Unknown">
        <w:r w:rsidRPr="007D189A">
          <w:rPr>
            <w:rFonts w:ascii="Roboto" w:eastAsia="Times New Roman" w:hAnsi="Roboto" w:cs="Times New Roman"/>
            <w:color w:val="000000"/>
            <w:sz w:val="24"/>
            <w:szCs w:val="24"/>
          </w:rPr>
          <w:fldChar w:fldCharType="begin"/>
        </w:r>
        <w:r w:rsidRPr="007D189A">
          <w:rPr>
            <w:rFonts w:ascii="Roboto" w:eastAsia="Times New Roman" w:hAnsi="Roboto" w:cs="Times New Roman"/>
            <w:color w:val="000000"/>
            <w:sz w:val="24"/>
            <w:szCs w:val="24"/>
          </w:rPr>
          <w:instrText xml:space="preserve"> HYPERLINK "https://www.wisdomjobs.com/e-university/html-5-practice-tests-207-327405" \o "HTML 5 Interview Questions" </w:instrText>
        </w:r>
        <w:r w:rsidRPr="007D189A">
          <w:rPr>
            <w:rFonts w:ascii="Roboto" w:eastAsia="Times New Roman" w:hAnsi="Roboto" w:cs="Times New Roman"/>
            <w:color w:val="000000"/>
            <w:sz w:val="24"/>
            <w:szCs w:val="24"/>
          </w:rPr>
          <w:fldChar w:fldCharType="separate"/>
        </w:r>
        <w:r w:rsidRPr="007D189A">
          <w:rPr>
            <w:rFonts w:ascii="Roboto" w:eastAsia="Times New Roman" w:hAnsi="Roboto" w:cs="Times New Roman"/>
            <w:color w:val="337AB7"/>
            <w:sz w:val="24"/>
            <w:szCs w:val="24"/>
            <w:u w:val="single"/>
            <w:bdr w:val="single" w:sz="6" w:space="7" w:color="0277BB" w:frame="1"/>
          </w:rPr>
          <w:t>HTML 5 Interview Questions</w:t>
        </w:r>
        <w:r w:rsidRPr="007D189A">
          <w:rPr>
            <w:rFonts w:ascii="Roboto" w:eastAsia="Times New Roman" w:hAnsi="Roboto" w:cs="Times New Roman"/>
            <w:color w:val="000000"/>
            <w:sz w:val="24"/>
            <w:szCs w:val="24"/>
          </w:rPr>
          <w:fldChar w:fldCharType="end"/>
        </w:r>
      </w:ins>
    </w:p>
    <w:p w:rsidR="007D189A" w:rsidRPr="007D189A" w:rsidRDefault="007D189A" w:rsidP="007D189A">
      <w:pPr>
        <w:numPr>
          <w:ilvl w:val="0"/>
          <w:numId w:val="20"/>
        </w:numPr>
        <w:shd w:val="clear" w:color="auto" w:fill="FFFFFF"/>
        <w:spacing w:after="0" w:line="240" w:lineRule="auto"/>
        <w:ind w:left="150" w:right="150"/>
        <w:rPr>
          <w:ins w:id="208" w:author="Unknown"/>
          <w:rFonts w:ascii="Roboto" w:eastAsia="Times New Roman" w:hAnsi="Roboto" w:cs="Times New Roman"/>
          <w:color w:val="000000"/>
          <w:sz w:val="24"/>
          <w:szCs w:val="24"/>
        </w:rPr>
      </w:pPr>
      <w:ins w:id="209" w:author="Unknown">
        <w:r w:rsidRPr="007D189A">
          <w:rPr>
            <w:rFonts w:ascii="Roboto" w:eastAsia="Times New Roman" w:hAnsi="Roboto" w:cs="Times New Roman"/>
            <w:b/>
            <w:bCs/>
            <w:color w:val="000000"/>
            <w:sz w:val="24"/>
            <w:szCs w:val="24"/>
          </w:rPr>
          <w:t>Question 13. How To Use Ternary In Vue Js ?</w:t>
        </w:r>
      </w:ins>
    </w:p>
    <w:p w:rsidR="007D189A" w:rsidRPr="007D189A" w:rsidRDefault="007D189A" w:rsidP="007D189A">
      <w:pPr>
        <w:shd w:val="clear" w:color="auto" w:fill="FFFFFF"/>
        <w:spacing w:after="0" w:line="240" w:lineRule="auto"/>
        <w:ind w:left="150" w:right="150"/>
        <w:rPr>
          <w:ins w:id="210" w:author="Unknown"/>
          <w:rFonts w:ascii="Roboto" w:eastAsia="Times New Roman" w:hAnsi="Roboto" w:cs="Times New Roman"/>
          <w:color w:val="000000"/>
          <w:sz w:val="24"/>
          <w:szCs w:val="24"/>
        </w:rPr>
      </w:pPr>
      <w:ins w:id="211" w:author="Unknown">
        <w:r w:rsidRPr="007D189A">
          <w:rPr>
            <w:rFonts w:ascii="Roboto" w:eastAsia="Times New Roman" w:hAnsi="Roboto" w:cs="Times New Roman"/>
            <w:b/>
            <w:bCs/>
            <w:color w:val="2DA506"/>
            <w:sz w:val="24"/>
            <w:szCs w:val="24"/>
          </w:rPr>
          <w:t>Answer :</w:t>
        </w:r>
      </w:ins>
    </w:p>
    <w:p w:rsidR="007D189A" w:rsidRPr="007D189A" w:rsidRDefault="007D189A" w:rsidP="007D189A">
      <w:pPr>
        <w:shd w:val="clear" w:color="auto" w:fill="FFFFFF"/>
        <w:spacing w:after="75" w:line="240" w:lineRule="auto"/>
        <w:ind w:left="150" w:right="150"/>
        <w:rPr>
          <w:ins w:id="212" w:author="Unknown"/>
          <w:rFonts w:ascii="Roboto" w:eastAsia="Times New Roman" w:hAnsi="Roboto" w:cs="Times New Roman"/>
          <w:color w:val="000000"/>
          <w:sz w:val="24"/>
          <w:szCs w:val="24"/>
        </w:rPr>
      </w:pPr>
      <w:ins w:id="213" w:author="Unknown">
        <w:r w:rsidRPr="007D189A">
          <w:rPr>
            <w:rFonts w:ascii="Roboto" w:eastAsia="Times New Roman" w:hAnsi="Roboto" w:cs="Times New Roman"/>
            <w:color w:val="000000"/>
            <w:sz w:val="24"/>
            <w:szCs w:val="24"/>
          </w:rPr>
          <w:t>&lt;div class="class1"  v-bind: class="{'class2': (!variable)}"&gt;&lt;/div&gt;</w:t>
        </w:r>
      </w:ins>
    </w:p>
    <w:p w:rsidR="007D189A" w:rsidRPr="007D189A" w:rsidRDefault="007D189A" w:rsidP="007D189A">
      <w:pPr>
        <w:shd w:val="clear" w:color="auto" w:fill="FFFFFF"/>
        <w:spacing w:after="0" w:line="240" w:lineRule="auto"/>
        <w:ind w:left="150" w:right="150"/>
        <w:rPr>
          <w:ins w:id="214" w:author="Unknown"/>
          <w:rFonts w:ascii="Roboto" w:eastAsia="Times New Roman" w:hAnsi="Roboto" w:cs="Times New Roman"/>
          <w:color w:val="000000"/>
          <w:sz w:val="24"/>
          <w:szCs w:val="24"/>
        </w:rPr>
      </w:pPr>
      <w:ins w:id="215" w:author="Unknown">
        <w:r w:rsidRPr="007D189A">
          <w:rPr>
            <w:rFonts w:ascii="Roboto" w:eastAsia="Times New Roman" w:hAnsi="Roboto" w:cs="Times New Roman"/>
            <w:color w:val="000000"/>
            <w:sz w:val="24"/>
            <w:szCs w:val="24"/>
          </w:rPr>
          <w:fldChar w:fldCharType="begin"/>
        </w:r>
        <w:r w:rsidRPr="007D189A">
          <w:rPr>
            <w:rFonts w:ascii="Roboto" w:eastAsia="Times New Roman" w:hAnsi="Roboto" w:cs="Times New Roman"/>
            <w:color w:val="000000"/>
            <w:sz w:val="24"/>
            <w:szCs w:val="24"/>
          </w:rPr>
          <w:instrText xml:space="preserve"> HYPERLINK "https://www.wisdomjobs.com/e-university/ext-js-tutorial-1140.html" \o "Ext JS Tutorial" </w:instrText>
        </w:r>
        <w:r w:rsidRPr="007D189A">
          <w:rPr>
            <w:rFonts w:ascii="Roboto" w:eastAsia="Times New Roman" w:hAnsi="Roboto" w:cs="Times New Roman"/>
            <w:color w:val="000000"/>
            <w:sz w:val="24"/>
            <w:szCs w:val="24"/>
          </w:rPr>
          <w:fldChar w:fldCharType="separate"/>
        </w:r>
        <w:r w:rsidRPr="007D189A">
          <w:rPr>
            <w:rFonts w:ascii="Roboto" w:eastAsia="Times New Roman" w:hAnsi="Roboto" w:cs="Times New Roman"/>
            <w:color w:val="337AB7"/>
            <w:sz w:val="24"/>
            <w:szCs w:val="24"/>
            <w:u w:val="single"/>
            <w:bdr w:val="single" w:sz="6" w:space="7" w:color="0277BB" w:frame="1"/>
          </w:rPr>
          <w:t>Ext JS Tutorial</w:t>
        </w:r>
        <w:r w:rsidRPr="007D189A">
          <w:rPr>
            <w:rFonts w:ascii="Roboto" w:eastAsia="Times New Roman" w:hAnsi="Roboto" w:cs="Times New Roman"/>
            <w:color w:val="000000"/>
            <w:sz w:val="24"/>
            <w:szCs w:val="24"/>
          </w:rPr>
          <w:fldChar w:fldCharType="end"/>
        </w:r>
      </w:ins>
    </w:p>
    <w:p w:rsidR="007D189A" w:rsidRPr="007D189A" w:rsidRDefault="007D189A" w:rsidP="007D189A">
      <w:pPr>
        <w:numPr>
          <w:ilvl w:val="0"/>
          <w:numId w:val="20"/>
        </w:numPr>
        <w:shd w:val="clear" w:color="auto" w:fill="FFFFFF"/>
        <w:spacing w:after="0" w:line="240" w:lineRule="auto"/>
        <w:ind w:left="150" w:right="150"/>
        <w:rPr>
          <w:ins w:id="216" w:author="Unknown"/>
          <w:rFonts w:ascii="Roboto" w:eastAsia="Times New Roman" w:hAnsi="Roboto" w:cs="Times New Roman"/>
          <w:color w:val="000000"/>
          <w:sz w:val="24"/>
          <w:szCs w:val="24"/>
        </w:rPr>
      </w:pPr>
      <w:ins w:id="217" w:author="Unknown">
        <w:r w:rsidRPr="007D189A">
          <w:rPr>
            <w:rFonts w:ascii="Roboto" w:eastAsia="Times New Roman" w:hAnsi="Roboto" w:cs="Times New Roman"/>
            <w:b/>
            <w:bCs/>
            <w:color w:val="000000"/>
            <w:sz w:val="24"/>
            <w:szCs w:val="24"/>
          </w:rPr>
          <w:t>Question 14. How To Pass Laravel Variable Value To Vue Js Variable?</w:t>
        </w:r>
      </w:ins>
    </w:p>
    <w:p w:rsidR="007D189A" w:rsidRPr="007D189A" w:rsidRDefault="007D189A" w:rsidP="007D189A">
      <w:pPr>
        <w:shd w:val="clear" w:color="auto" w:fill="FFFFFF"/>
        <w:spacing w:after="0" w:line="240" w:lineRule="auto"/>
        <w:ind w:left="150" w:right="150"/>
        <w:rPr>
          <w:ins w:id="218" w:author="Unknown"/>
          <w:rFonts w:ascii="Roboto" w:eastAsia="Times New Roman" w:hAnsi="Roboto" w:cs="Times New Roman"/>
          <w:color w:val="000000"/>
          <w:sz w:val="24"/>
          <w:szCs w:val="24"/>
        </w:rPr>
      </w:pPr>
      <w:ins w:id="219" w:author="Unknown">
        <w:r w:rsidRPr="007D189A">
          <w:rPr>
            <w:rFonts w:ascii="Roboto" w:eastAsia="Times New Roman" w:hAnsi="Roboto" w:cs="Times New Roman"/>
            <w:b/>
            <w:bCs/>
            <w:color w:val="2DA506"/>
            <w:sz w:val="24"/>
            <w:szCs w:val="24"/>
          </w:rPr>
          <w:t>Answer :</w:t>
        </w:r>
      </w:ins>
    </w:p>
    <w:p w:rsidR="007D189A" w:rsidRPr="007D189A" w:rsidRDefault="007D189A" w:rsidP="007D189A">
      <w:pPr>
        <w:shd w:val="clear" w:color="auto" w:fill="FFFFFF"/>
        <w:spacing w:after="0" w:line="240" w:lineRule="auto"/>
        <w:ind w:left="150" w:right="150"/>
        <w:rPr>
          <w:ins w:id="220" w:author="Unknown"/>
          <w:rFonts w:ascii="Roboto" w:eastAsia="Times New Roman" w:hAnsi="Roboto" w:cs="Times New Roman"/>
          <w:color w:val="000000"/>
          <w:sz w:val="24"/>
          <w:szCs w:val="24"/>
        </w:rPr>
      </w:pPr>
      <w:ins w:id="221" w:author="Unknown">
        <w:r w:rsidRPr="007D189A">
          <w:rPr>
            <w:rFonts w:ascii="Roboto" w:eastAsia="Times New Roman" w:hAnsi="Roboto" w:cs="Times New Roman"/>
            <w:b/>
            <w:bCs/>
            <w:color w:val="000000"/>
            <w:sz w:val="24"/>
            <w:szCs w:val="24"/>
          </w:rPr>
          <w:t>vue js PROPS is used To pass laravel variable value to vue js variable</w:t>
        </w:r>
      </w:ins>
    </w:p>
    <w:p w:rsidR="007D189A" w:rsidRPr="007D189A" w:rsidRDefault="007D189A" w:rsidP="007D189A">
      <w:pPr>
        <w:shd w:val="clear" w:color="auto" w:fill="FFFFFF"/>
        <w:spacing w:after="0" w:line="240" w:lineRule="auto"/>
        <w:ind w:left="150" w:right="150"/>
        <w:rPr>
          <w:ins w:id="222" w:author="Unknown"/>
          <w:rFonts w:ascii="Roboto" w:eastAsia="Times New Roman" w:hAnsi="Roboto" w:cs="Times New Roman"/>
          <w:color w:val="000000"/>
          <w:sz w:val="24"/>
          <w:szCs w:val="24"/>
        </w:rPr>
      </w:pPr>
      <w:ins w:id="223" w:author="Unknown">
        <w:r w:rsidRPr="007D189A">
          <w:rPr>
            <w:rFonts w:ascii="Roboto" w:eastAsia="Times New Roman" w:hAnsi="Roboto" w:cs="Times New Roman"/>
            <w:b/>
            <w:bCs/>
            <w:color w:val="000000"/>
            <w:sz w:val="24"/>
            <w:szCs w:val="24"/>
          </w:rPr>
          <w:t>blade.php:</w:t>
        </w:r>
      </w:ins>
    </w:p>
    <w:p w:rsidR="007D189A" w:rsidRPr="007D189A" w:rsidRDefault="007D189A" w:rsidP="007D189A">
      <w:pPr>
        <w:shd w:val="clear" w:color="auto" w:fill="FFFFFF"/>
        <w:spacing w:after="0" w:line="240" w:lineRule="auto"/>
        <w:ind w:left="150" w:right="150"/>
        <w:rPr>
          <w:ins w:id="224" w:author="Unknown"/>
          <w:rFonts w:ascii="Roboto" w:eastAsia="Times New Roman" w:hAnsi="Roboto" w:cs="Times New Roman"/>
          <w:color w:val="000000"/>
          <w:sz w:val="24"/>
          <w:szCs w:val="24"/>
        </w:rPr>
      </w:pPr>
      <w:ins w:id="225" w:author="Unknown">
        <w:r w:rsidRPr="007D189A">
          <w:rPr>
            <w:rFonts w:ascii="Roboto" w:eastAsia="Times New Roman" w:hAnsi="Roboto" w:cs="Times New Roman"/>
            <w:color w:val="000000"/>
            <w:sz w:val="24"/>
            <w:szCs w:val="24"/>
          </w:rPr>
          <w:t> </w:t>
        </w:r>
        <w:r w:rsidRPr="007D189A">
          <w:rPr>
            <w:rFonts w:ascii="Times New Roman" w:eastAsia="Times New Roman" w:hAnsi="Times New Roman" w:cs="Times New Roman"/>
            <w:color w:val="000000"/>
            <w:sz w:val="27"/>
            <w:szCs w:val="27"/>
          </w:rPr>
          <w:t>&lt;?php </w:t>
        </w:r>
      </w:ins>
    </w:p>
    <w:p w:rsidR="007D189A" w:rsidRPr="007D189A" w:rsidRDefault="007D189A" w:rsidP="007D189A">
      <w:pPr>
        <w:shd w:val="clear" w:color="auto" w:fill="FFFFFF"/>
        <w:spacing w:after="75" w:line="240" w:lineRule="auto"/>
        <w:ind w:left="150" w:right="150"/>
        <w:rPr>
          <w:ins w:id="226" w:author="Unknown"/>
          <w:rFonts w:ascii="Times New Roman" w:eastAsia="Times New Roman" w:hAnsi="Times New Roman" w:cs="Times New Roman"/>
          <w:color w:val="000000"/>
          <w:sz w:val="27"/>
          <w:szCs w:val="27"/>
        </w:rPr>
      </w:pPr>
      <w:ins w:id="227" w:author="Unknown">
        <w:r w:rsidRPr="007D189A">
          <w:rPr>
            <w:rFonts w:ascii="Times New Roman" w:eastAsia="Times New Roman" w:hAnsi="Times New Roman" w:cs="Times New Roman"/>
            <w:color w:val="000000"/>
            <w:sz w:val="27"/>
            <w:szCs w:val="27"/>
          </w:rPr>
          <w:t>$site_url = url('');</w:t>
        </w:r>
      </w:ins>
    </w:p>
    <w:p w:rsidR="007D189A" w:rsidRPr="007D189A" w:rsidRDefault="007D189A" w:rsidP="007D189A">
      <w:pPr>
        <w:shd w:val="clear" w:color="auto" w:fill="FFFFFF"/>
        <w:spacing w:after="75" w:line="240" w:lineRule="auto"/>
        <w:ind w:left="150" w:right="150"/>
        <w:rPr>
          <w:ins w:id="228" w:author="Unknown"/>
          <w:rFonts w:ascii="Times New Roman" w:eastAsia="Times New Roman" w:hAnsi="Times New Roman" w:cs="Times New Roman"/>
          <w:color w:val="000000"/>
          <w:sz w:val="27"/>
          <w:szCs w:val="27"/>
        </w:rPr>
      </w:pPr>
      <w:ins w:id="229" w:author="Unknown">
        <w:r w:rsidRPr="007D189A">
          <w:rPr>
            <w:rFonts w:ascii="Times New Roman" w:eastAsia="Times New Roman" w:hAnsi="Times New Roman" w:cs="Times New Roman"/>
            <w:color w:val="000000"/>
            <w:sz w:val="27"/>
            <w:szCs w:val="27"/>
          </w:rPr>
          <w:t>?&gt; </w:t>
        </w:r>
      </w:ins>
    </w:p>
    <w:p w:rsidR="007D189A" w:rsidRPr="007D189A" w:rsidRDefault="007D189A" w:rsidP="007D189A">
      <w:pPr>
        <w:shd w:val="clear" w:color="auto" w:fill="FFFFFF"/>
        <w:spacing w:after="75" w:line="240" w:lineRule="auto"/>
        <w:ind w:left="150" w:right="150"/>
        <w:rPr>
          <w:ins w:id="230" w:author="Unknown"/>
          <w:rFonts w:ascii="Times New Roman" w:eastAsia="Times New Roman" w:hAnsi="Times New Roman" w:cs="Times New Roman"/>
          <w:color w:val="000000"/>
          <w:sz w:val="27"/>
          <w:szCs w:val="27"/>
        </w:rPr>
      </w:pPr>
      <w:ins w:id="231" w:author="Unknown">
        <w:r w:rsidRPr="007D189A">
          <w:rPr>
            <w:rFonts w:ascii="Times New Roman" w:eastAsia="Times New Roman" w:hAnsi="Times New Roman" w:cs="Times New Roman"/>
            <w:color w:val="000000"/>
            <w:sz w:val="27"/>
            <w:szCs w:val="27"/>
          </w:rPr>
          <w:t>&lt;Home site_url="{{$site_url}}"&gt;&lt;/home&gt; </w:t>
        </w:r>
      </w:ins>
    </w:p>
    <w:p w:rsidR="007D189A" w:rsidRPr="007D189A" w:rsidRDefault="007D189A" w:rsidP="007D189A">
      <w:pPr>
        <w:shd w:val="clear" w:color="auto" w:fill="FFFFFF"/>
        <w:spacing w:after="0" w:line="240" w:lineRule="auto"/>
        <w:ind w:left="150" w:right="150"/>
        <w:rPr>
          <w:ins w:id="232" w:author="Unknown"/>
          <w:rFonts w:ascii="Roboto" w:eastAsia="Times New Roman" w:hAnsi="Roboto" w:cs="Times New Roman"/>
          <w:color w:val="000000"/>
          <w:sz w:val="24"/>
          <w:szCs w:val="24"/>
        </w:rPr>
      </w:pPr>
      <w:ins w:id="233" w:author="Unknown">
        <w:r w:rsidRPr="007D189A">
          <w:rPr>
            <w:rFonts w:ascii="Roboto" w:eastAsia="Times New Roman" w:hAnsi="Roboto" w:cs="Times New Roman"/>
            <w:b/>
            <w:bCs/>
            <w:color w:val="000000"/>
            <w:sz w:val="24"/>
            <w:szCs w:val="24"/>
          </w:rPr>
          <w:t>home.vue:</w:t>
        </w:r>
      </w:ins>
    </w:p>
    <w:p w:rsidR="007D189A" w:rsidRPr="007D189A" w:rsidRDefault="007D189A" w:rsidP="007D189A">
      <w:pPr>
        <w:shd w:val="clear" w:color="auto" w:fill="FFFFFF"/>
        <w:spacing w:after="75" w:line="240" w:lineRule="auto"/>
        <w:ind w:left="150" w:right="150"/>
        <w:rPr>
          <w:ins w:id="234" w:author="Unknown"/>
          <w:rFonts w:ascii="Roboto" w:eastAsia="Times New Roman" w:hAnsi="Roboto" w:cs="Times New Roman"/>
          <w:color w:val="000000"/>
          <w:sz w:val="24"/>
          <w:szCs w:val="24"/>
        </w:rPr>
      </w:pPr>
      <w:ins w:id="235" w:author="Unknown">
        <w:r w:rsidRPr="007D189A">
          <w:rPr>
            <w:rFonts w:ascii="Roboto" w:eastAsia="Times New Roman" w:hAnsi="Roboto" w:cs="Times New Roman"/>
            <w:color w:val="000000"/>
            <w:sz w:val="24"/>
            <w:szCs w:val="24"/>
          </w:rPr>
          <w:t>export default { </w:t>
        </w:r>
      </w:ins>
    </w:p>
    <w:p w:rsidR="007D189A" w:rsidRPr="007D189A" w:rsidRDefault="007D189A" w:rsidP="007D189A">
      <w:pPr>
        <w:shd w:val="clear" w:color="auto" w:fill="FFFFFF"/>
        <w:spacing w:after="75" w:line="240" w:lineRule="auto"/>
        <w:ind w:left="150" w:right="150"/>
        <w:rPr>
          <w:ins w:id="236" w:author="Unknown"/>
          <w:rFonts w:ascii="Roboto" w:eastAsia="Times New Roman" w:hAnsi="Roboto" w:cs="Times New Roman"/>
          <w:color w:val="000000"/>
          <w:sz w:val="24"/>
          <w:szCs w:val="24"/>
        </w:rPr>
      </w:pPr>
      <w:ins w:id="237" w:author="Unknown">
        <w:r w:rsidRPr="007D189A">
          <w:rPr>
            <w:rFonts w:ascii="Roboto" w:eastAsia="Times New Roman" w:hAnsi="Roboto" w:cs="Times New Roman"/>
            <w:color w:val="000000"/>
            <w:sz w:val="24"/>
            <w:szCs w:val="24"/>
          </w:rPr>
          <w:t>props: [ 'site_url'], </w:t>
        </w:r>
      </w:ins>
    </w:p>
    <w:p w:rsidR="007D189A" w:rsidRPr="007D189A" w:rsidRDefault="007D189A" w:rsidP="007D189A">
      <w:pPr>
        <w:shd w:val="clear" w:color="auto" w:fill="FFFFFF"/>
        <w:spacing w:after="75" w:line="240" w:lineRule="auto"/>
        <w:ind w:left="150" w:right="150"/>
        <w:rPr>
          <w:ins w:id="238" w:author="Unknown"/>
          <w:rFonts w:ascii="Roboto" w:eastAsia="Times New Roman" w:hAnsi="Roboto" w:cs="Times New Roman"/>
          <w:color w:val="000000"/>
          <w:sz w:val="24"/>
          <w:szCs w:val="24"/>
        </w:rPr>
      </w:pPr>
      <w:ins w:id="239" w:author="Unknown">
        <w:r w:rsidRPr="007D189A">
          <w:rPr>
            <w:rFonts w:ascii="Roboto" w:eastAsia="Times New Roman" w:hAnsi="Roboto" w:cs="Times New Roman"/>
            <w:color w:val="000000"/>
            <w:sz w:val="24"/>
            <w:szCs w:val="24"/>
          </w:rPr>
          <w:t>        data: function() </w:t>
        </w:r>
      </w:ins>
    </w:p>
    <w:p w:rsidR="007D189A" w:rsidRPr="007D189A" w:rsidRDefault="007D189A" w:rsidP="007D189A">
      <w:pPr>
        <w:shd w:val="clear" w:color="auto" w:fill="FFFFFF"/>
        <w:spacing w:after="75" w:line="240" w:lineRule="auto"/>
        <w:ind w:left="150" w:right="150"/>
        <w:rPr>
          <w:ins w:id="240" w:author="Unknown"/>
          <w:rFonts w:ascii="Roboto" w:eastAsia="Times New Roman" w:hAnsi="Roboto" w:cs="Times New Roman"/>
          <w:color w:val="000000"/>
          <w:sz w:val="24"/>
          <w:szCs w:val="24"/>
        </w:rPr>
      </w:pPr>
      <w:ins w:id="241" w:author="Unknown">
        <w:r w:rsidRPr="007D189A">
          <w:rPr>
            <w:rFonts w:ascii="Roboto" w:eastAsia="Times New Roman" w:hAnsi="Roboto" w:cs="Times New Roman"/>
            <w:color w:val="000000"/>
            <w:sz w:val="24"/>
            <w:szCs w:val="24"/>
          </w:rPr>
          <w:t>        { </w:t>
        </w:r>
      </w:ins>
    </w:p>
    <w:p w:rsidR="007D189A" w:rsidRPr="007D189A" w:rsidRDefault="007D189A" w:rsidP="007D189A">
      <w:pPr>
        <w:shd w:val="clear" w:color="auto" w:fill="FFFFFF"/>
        <w:spacing w:after="75" w:line="240" w:lineRule="auto"/>
        <w:ind w:left="150" w:right="150"/>
        <w:rPr>
          <w:ins w:id="242" w:author="Unknown"/>
          <w:rFonts w:ascii="Roboto" w:eastAsia="Times New Roman" w:hAnsi="Roboto" w:cs="Times New Roman"/>
          <w:color w:val="000000"/>
          <w:sz w:val="24"/>
          <w:szCs w:val="24"/>
        </w:rPr>
      </w:pPr>
      <w:ins w:id="243" w:author="Unknown">
        <w:r w:rsidRPr="007D189A">
          <w:rPr>
            <w:rFonts w:ascii="Roboto" w:eastAsia="Times New Roman" w:hAnsi="Roboto" w:cs="Times New Roman"/>
            <w:color w:val="000000"/>
            <w:sz w:val="24"/>
            <w:szCs w:val="24"/>
          </w:rPr>
          <w:t>           return  { </w:t>
        </w:r>
      </w:ins>
    </w:p>
    <w:p w:rsidR="007D189A" w:rsidRPr="007D189A" w:rsidRDefault="007D189A" w:rsidP="007D189A">
      <w:pPr>
        <w:shd w:val="clear" w:color="auto" w:fill="FFFFFF"/>
        <w:spacing w:after="75" w:line="240" w:lineRule="auto"/>
        <w:ind w:left="150" w:right="150"/>
        <w:rPr>
          <w:ins w:id="244" w:author="Unknown"/>
          <w:rFonts w:ascii="Roboto" w:eastAsia="Times New Roman" w:hAnsi="Roboto" w:cs="Times New Roman"/>
          <w:color w:val="000000"/>
          <w:sz w:val="24"/>
          <w:szCs w:val="24"/>
        </w:rPr>
      </w:pPr>
      <w:ins w:id="245" w:author="Unknown">
        <w:r w:rsidRPr="007D189A">
          <w:rPr>
            <w:rFonts w:ascii="Roboto" w:eastAsia="Times New Roman" w:hAnsi="Roboto" w:cs="Times New Roman"/>
            <w:color w:val="000000"/>
            <w:sz w:val="24"/>
            <w:szCs w:val="24"/>
          </w:rPr>
          <w:t>                        sitename:this.site_url</w:t>
        </w:r>
      </w:ins>
    </w:p>
    <w:p w:rsidR="007D189A" w:rsidRPr="007D189A" w:rsidRDefault="007D189A" w:rsidP="007D189A">
      <w:pPr>
        <w:shd w:val="clear" w:color="auto" w:fill="FFFFFF"/>
        <w:spacing w:after="75" w:line="240" w:lineRule="auto"/>
        <w:ind w:left="150" w:right="150"/>
        <w:rPr>
          <w:ins w:id="246" w:author="Unknown"/>
          <w:rFonts w:ascii="Roboto" w:eastAsia="Times New Roman" w:hAnsi="Roboto" w:cs="Times New Roman"/>
          <w:color w:val="000000"/>
          <w:sz w:val="24"/>
          <w:szCs w:val="24"/>
        </w:rPr>
      </w:pPr>
      <w:ins w:id="247" w:author="Unknown">
        <w:r w:rsidRPr="007D189A">
          <w:rPr>
            <w:rFonts w:ascii="Roboto" w:eastAsia="Times New Roman" w:hAnsi="Roboto" w:cs="Times New Roman"/>
            <w:color w:val="000000"/>
            <w:sz w:val="24"/>
            <w:szCs w:val="24"/>
          </w:rPr>
          <w:t>                    }</w:t>
        </w:r>
      </w:ins>
    </w:p>
    <w:p w:rsidR="007D189A" w:rsidRPr="007D189A" w:rsidRDefault="007D189A" w:rsidP="007D189A">
      <w:pPr>
        <w:shd w:val="clear" w:color="auto" w:fill="FFFFFF"/>
        <w:spacing w:after="75" w:line="240" w:lineRule="auto"/>
        <w:ind w:left="150" w:right="150"/>
        <w:rPr>
          <w:ins w:id="248" w:author="Unknown"/>
          <w:rFonts w:ascii="Roboto" w:eastAsia="Times New Roman" w:hAnsi="Roboto" w:cs="Times New Roman"/>
          <w:color w:val="000000"/>
          <w:sz w:val="24"/>
          <w:szCs w:val="24"/>
        </w:rPr>
      </w:pPr>
      <w:ins w:id="249" w:author="Unknown">
        <w:r w:rsidRPr="007D189A">
          <w:rPr>
            <w:rFonts w:ascii="Roboto" w:eastAsia="Times New Roman" w:hAnsi="Roboto" w:cs="Times New Roman"/>
            <w:color w:val="000000"/>
            <w:sz w:val="24"/>
            <w:szCs w:val="24"/>
          </w:rPr>
          <w:t>        },</w:t>
        </w:r>
      </w:ins>
    </w:p>
    <w:p w:rsidR="007D189A" w:rsidRPr="007D189A" w:rsidRDefault="007D189A" w:rsidP="007D189A">
      <w:pPr>
        <w:shd w:val="clear" w:color="auto" w:fill="FFFFFF"/>
        <w:spacing w:after="75" w:line="240" w:lineRule="auto"/>
        <w:ind w:left="150" w:right="150"/>
        <w:rPr>
          <w:ins w:id="250" w:author="Unknown"/>
          <w:rFonts w:ascii="Roboto" w:eastAsia="Times New Roman" w:hAnsi="Roboto" w:cs="Times New Roman"/>
          <w:color w:val="000000"/>
          <w:sz w:val="24"/>
          <w:szCs w:val="24"/>
        </w:rPr>
      </w:pPr>
      <w:ins w:id="251" w:author="Unknown">
        <w:r w:rsidRPr="007D189A">
          <w:rPr>
            <w:rFonts w:ascii="Roboto" w:eastAsia="Times New Roman" w:hAnsi="Roboto" w:cs="Times New Roman"/>
            <w:color w:val="000000"/>
            <w:sz w:val="24"/>
            <w:szCs w:val="24"/>
          </w:rPr>
          <w:t>         created: function () {   </w:t>
        </w:r>
      </w:ins>
    </w:p>
    <w:p w:rsidR="007D189A" w:rsidRPr="007D189A" w:rsidRDefault="007D189A" w:rsidP="007D189A">
      <w:pPr>
        <w:shd w:val="clear" w:color="auto" w:fill="FFFFFF"/>
        <w:spacing w:after="75" w:line="240" w:lineRule="auto"/>
        <w:ind w:left="150" w:right="150"/>
        <w:rPr>
          <w:ins w:id="252" w:author="Unknown"/>
          <w:rFonts w:ascii="Roboto" w:eastAsia="Times New Roman" w:hAnsi="Roboto" w:cs="Times New Roman"/>
          <w:color w:val="000000"/>
          <w:sz w:val="24"/>
          <w:szCs w:val="24"/>
        </w:rPr>
      </w:pPr>
      <w:ins w:id="253" w:author="Unknown">
        <w:r w:rsidRPr="007D189A">
          <w:rPr>
            <w:rFonts w:ascii="Roboto" w:eastAsia="Times New Roman" w:hAnsi="Roboto" w:cs="Times New Roman"/>
            <w:color w:val="000000"/>
            <w:sz w:val="24"/>
            <w:szCs w:val="24"/>
          </w:rPr>
          <w:t>             console.log('Component created.')</w:t>
        </w:r>
      </w:ins>
    </w:p>
    <w:p w:rsidR="007D189A" w:rsidRPr="007D189A" w:rsidRDefault="007D189A" w:rsidP="007D189A">
      <w:pPr>
        <w:shd w:val="clear" w:color="auto" w:fill="FFFFFF"/>
        <w:spacing w:after="75" w:line="240" w:lineRule="auto"/>
        <w:ind w:left="150" w:right="150"/>
        <w:rPr>
          <w:ins w:id="254" w:author="Unknown"/>
          <w:rFonts w:ascii="Roboto" w:eastAsia="Times New Roman" w:hAnsi="Roboto" w:cs="Times New Roman"/>
          <w:color w:val="000000"/>
          <w:sz w:val="24"/>
          <w:szCs w:val="24"/>
        </w:rPr>
      </w:pPr>
      <w:ins w:id="255" w:author="Unknown">
        <w:r w:rsidRPr="007D189A">
          <w:rPr>
            <w:rFonts w:ascii="Roboto" w:eastAsia="Times New Roman" w:hAnsi="Roboto" w:cs="Times New Roman"/>
            <w:color w:val="000000"/>
            <w:sz w:val="24"/>
            <w:szCs w:val="24"/>
          </w:rPr>
          <w:t>        },  </w:t>
        </w:r>
      </w:ins>
    </w:p>
    <w:p w:rsidR="007D189A" w:rsidRPr="007D189A" w:rsidRDefault="007D189A" w:rsidP="007D189A">
      <w:pPr>
        <w:shd w:val="clear" w:color="auto" w:fill="FFFFFF"/>
        <w:spacing w:after="75" w:line="240" w:lineRule="auto"/>
        <w:ind w:left="150" w:right="150"/>
        <w:rPr>
          <w:ins w:id="256" w:author="Unknown"/>
          <w:rFonts w:ascii="Roboto" w:eastAsia="Times New Roman" w:hAnsi="Roboto" w:cs="Times New Roman"/>
          <w:color w:val="000000"/>
          <w:sz w:val="24"/>
          <w:szCs w:val="24"/>
        </w:rPr>
      </w:pPr>
      <w:ins w:id="257" w:author="Unknown">
        <w:r w:rsidRPr="007D189A">
          <w:rPr>
            <w:rFonts w:ascii="Roboto" w:eastAsia="Times New Roman" w:hAnsi="Roboto" w:cs="Times New Roman"/>
            <w:color w:val="000000"/>
            <w:sz w:val="24"/>
            <w:szCs w:val="24"/>
          </w:rPr>
          <w:t>        methods: {</w:t>
        </w:r>
      </w:ins>
    </w:p>
    <w:p w:rsidR="007D189A" w:rsidRPr="007D189A" w:rsidRDefault="007D189A" w:rsidP="007D189A">
      <w:pPr>
        <w:shd w:val="clear" w:color="auto" w:fill="FFFFFF"/>
        <w:spacing w:after="75" w:line="240" w:lineRule="auto"/>
        <w:ind w:left="150" w:right="150"/>
        <w:rPr>
          <w:ins w:id="258" w:author="Unknown"/>
          <w:rFonts w:ascii="Roboto" w:eastAsia="Times New Roman" w:hAnsi="Roboto" w:cs="Times New Roman"/>
          <w:color w:val="000000"/>
          <w:sz w:val="24"/>
          <w:szCs w:val="24"/>
        </w:rPr>
      </w:pPr>
      <w:ins w:id="259" w:author="Unknown">
        <w:r w:rsidRPr="007D189A">
          <w:rPr>
            <w:rFonts w:ascii="Roboto" w:eastAsia="Times New Roman" w:hAnsi="Roboto" w:cs="Times New Roman"/>
            <w:color w:val="000000"/>
            <w:sz w:val="24"/>
            <w:szCs w:val="24"/>
          </w:rPr>
          <w:t>            displayname:function(url){ </w:t>
        </w:r>
      </w:ins>
    </w:p>
    <w:p w:rsidR="007D189A" w:rsidRPr="007D189A" w:rsidRDefault="007D189A" w:rsidP="007D189A">
      <w:pPr>
        <w:shd w:val="clear" w:color="auto" w:fill="FFFFFF"/>
        <w:spacing w:after="75" w:line="240" w:lineRule="auto"/>
        <w:ind w:left="150" w:right="150"/>
        <w:rPr>
          <w:ins w:id="260" w:author="Unknown"/>
          <w:rFonts w:ascii="Roboto" w:eastAsia="Times New Roman" w:hAnsi="Roboto" w:cs="Times New Roman"/>
          <w:color w:val="000000"/>
          <w:sz w:val="24"/>
          <w:szCs w:val="24"/>
        </w:rPr>
      </w:pPr>
      <w:ins w:id="261" w:author="Unknown">
        <w:r w:rsidRPr="007D189A">
          <w:rPr>
            <w:rFonts w:ascii="Roboto" w:eastAsia="Times New Roman" w:hAnsi="Roboto" w:cs="Times New Roman"/>
            <w:color w:val="000000"/>
            <w:sz w:val="24"/>
            <w:szCs w:val="24"/>
          </w:rPr>
          <w:t>                console.log(this.sitename)</w:t>
        </w:r>
      </w:ins>
    </w:p>
    <w:p w:rsidR="007D189A" w:rsidRPr="007D189A" w:rsidRDefault="007D189A" w:rsidP="007D189A">
      <w:pPr>
        <w:shd w:val="clear" w:color="auto" w:fill="FFFFFF"/>
        <w:spacing w:after="75" w:line="240" w:lineRule="auto"/>
        <w:ind w:left="150" w:right="150"/>
        <w:rPr>
          <w:ins w:id="262" w:author="Unknown"/>
          <w:rFonts w:ascii="Roboto" w:eastAsia="Times New Roman" w:hAnsi="Roboto" w:cs="Times New Roman"/>
          <w:color w:val="000000"/>
          <w:sz w:val="24"/>
          <w:szCs w:val="24"/>
        </w:rPr>
      </w:pPr>
      <w:ins w:id="263" w:author="Unknown">
        <w:r w:rsidRPr="007D189A">
          <w:rPr>
            <w:rFonts w:ascii="Roboto" w:eastAsia="Times New Roman" w:hAnsi="Roboto" w:cs="Times New Roman"/>
            <w:color w:val="000000"/>
            <w:sz w:val="24"/>
            <w:szCs w:val="24"/>
          </w:rPr>
          <w:t>            } </w:t>
        </w:r>
      </w:ins>
    </w:p>
    <w:p w:rsidR="007D189A" w:rsidRPr="007D189A" w:rsidRDefault="007D189A" w:rsidP="007D189A">
      <w:pPr>
        <w:shd w:val="clear" w:color="auto" w:fill="FFFFFF"/>
        <w:spacing w:after="75" w:line="240" w:lineRule="auto"/>
        <w:ind w:left="150" w:right="150"/>
        <w:rPr>
          <w:ins w:id="264" w:author="Unknown"/>
          <w:rFonts w:ascii="Roboto" w:eastAsia="Times New Roman" w:hAnsi="Roboto" w:cs="Times New Roman"/>
          <w:color w:val="000000"/>
          <w:sz w:val="24"/>
          <w:szCs w:val="24"/>
        </w:rPr>
      </w:pPr>
      <w:ins w:id="265" w:author="Unknown">
        <w:r w:rsidRPr="007D189A">
          <w:rPr>
            <w:rFonts w:ascii="Roboto" w:eastAsia="Times New Roman" w:hAnsi="Roboto" w:cs="Times New Roman"/>
            <w:color w:val="000000"/>
            <w:sz w:val="24"/>
            <w:szCs w:val="24"/>
          </w:rPr>
          <w:t>        },</w:t>
        </w:r>
      </w:ins>
    </w:p>
    <w:p w:rsidR="007D189A" w:rsidRPr="007D189A" w:rsidRDefault="007D189A" w:rsidP="007D189A">
      <w:pPr>
        <w:shd w:val="clear" w:color="auto" w:fill="FFFFFF"/>
        <w:spacing w:after="75" w:line="240" w:lineRule="auto"/>
        <w:ind w:left="150" w:right="150"/>
        <w:rPr>
          <w:ins w:id="266" w:author="Unknown"/>
          <w:rFonts w:ascii="Roboto" w:eastAsia="Times New Roman" w:hAnsi="Roboto" w:cs="Times New Roman"/>
          <w:color w:val="000000"/>
          <w:sz w:val="24"/>
          <w:szCs w:val="24"/>
        </w:rPr>
      </w:pPr>
      <w:ins w:id="267" w:author="Unknown">
        <w:r w:rsidRPr="007D189A">
          <w:rPr>
            <w:rFonts w:ascii="Roboto" w:eastAsia="Times New Roman" w:hAnsi="Roboto" w:cs="Times New Roman"/>
            <w:color w:val="000000"/>
            <w:sz w:val="24"/>
            <w:szCs w:val="24"/>
          </w:rPr>
          <w:t>        mounted() {</w:t>
        </w:r>
      </w:ins>
    </w:p>
    <w:p w:rsidR="007D189A" w:rsidRPr="007D189A" w:rsidRDefault="007D189A" w:rsidP="007D189A">
      <w:pPr>
        <w:shd w:val="clear" w:color="auto" w:fill="FFFFFF"/>
        <w:spacing w:after="75" w:line="240" w:lineRule="auto"/>
        <w:ind w:left="150" w:right="150"/>
        <w:rPr>
          <w:ins w:id="268" w:author="Unknown"/>
          <w:rFonts w:ascii="Roboto" w:eastAsia="Times New Roman" w:hAnsi="Roboto" w:cs="Times New Roman"/>
          <w:color w:val="000000"/>
          <w:sz w:val="24"/>
          <w:szCs w:val="24"/>
        </w:rPr>
      </w:pPr>
      <w:ins w:id="269" w:author="Unknown">
        <w:r w:rsidRPr="007D189A">
          <w:rPr>
            <w:rFonts w:ascii="Roboto" w:eastAsia="Times New Roman" w:hAnsi="Roboto" w:cs="Times New Roman"/>
            <w:color w:val="000000"/>
            <w:sz w:val="24"/>
            <w:szCs w:val="24"/>
          </w:rPr>
          <w:t>            console.log('Component mounted.')</w:t>
        </w:r>
      </w:ins>
    </w:p>
    <w:p w:rsidR="007D189A" w:rsidRPr="007D189A" w:rsidRDefault="007D189A" w:rsidP="007D189A">
      <w:pPr>
        <w:shd w:val="clear" w:color="auto" w:fill="FFFFFF"/>
        <w:spacing w:after="75" w:line="240" w:lineRule="auto"/>
        <w:ind w:left="150" w:right="150"/>
        <w:rPr>
          <w:ins w:id="270" w:author="Unknown"/>
          <w:rFonts w:ascii="Roboto" w:eastAsia="Times New Roman" w:hAnsi="Roboto" w:cs="Times New Roman"/>
          <w:color w:val="000000"/>
          <w:sz w:val="24"/>
          <w:szCs w:val="24"/>
        </w:rPr>
      </w:pPr>
      <w:ins w:id="271" w:author="Unknown">
        <w:r w:rsidRPr="007D189A">
          <w:rPr>
            <w:rFonts w:ascii="Roboto" w:eastAsia="Times New Roman" w:hAnsi="Roboto" w:cs="Times New Roman"/>
            <w:color w:val="000000"/>
            <w:sz w:val="24"/>
            <w:szCs w:val="24"/>
          </w:rPr>
          <w:t>        }</w:t>
        </w:r>
      </w:ins>
    </w:p>
    <w:p w:rsidR="007D189A" w:rsidRPr="007D189A" w:rsidRDefault="007D189A" w:rsidP="007D189A">
      <w:pPr>
        <w:shd w:val="clear" w:color="auto" w:fill="FFFFFF"/>
        <w:spacing w:after="75" w:line="240" w:lineRule="auto"/>
        <w:ind w:left="150" w:right="150"/>
        <w:rPr>
          <w:ins w:id="272" w:author="Unknown"/>
          <w:rFonts w:ascii="Roboto" w:eastAsia="Times New Roman" w:hAnsi="Roboto" w:cs="Times New Roman"/>
          <w:color w:val="000000"/>
          <w:sz w:val="24"/>
          <w:szCs w:val="24"/>
        </w:rPr>
      </w:pPr>
      <w:ins w:id="273" w:author="Unknown">
        <w:r w:rsidRPr="007D189A">
          <w:rPr>
            <w:rFonts w:ascii="Roboto" w:eastAsia="Times New Roman" w:hAnsi="Roboto" w:cs="Times New Roman"/>
            <w:color w:val="000000"/>
            <w:sz w:val="24"/>
            <w:szCs w:val="24"/>
          </w:rPr>
          <w:t>    }</w:t>
        </w:r>
      </w:ins>
    </w:p>
    <w:p w:rsidR="007D189A" w:rsidRPr="007D189A" w:rsidRDefault="007D189A" w:rsidP="007D189A">
      <w:pPr>
        <w:numPr>
          <w:ilvl w:val="0"/>
          <w:numId w:val="20"/>
        </w:numPr>
        <w:shd w:val="clear" w:color="auto" w:fill="FFFFFF"/>
        <w:spacing w:after="0" w:line="240" w:lineRule="auto"/>
        <w:ind w:left="150" w:right="150"/>
        <w:rPr>
          <w:ins w:id="274" w:author="Unknown"/>
          <w:rFonts w:ascii="Roboto" w:eastAsia="Times New Roman" w:hAnsi="Roboto" w:cs="Times New Roman"/>
          <w:color w:val="000000"/>
          <w:sz w:val="24"/>
          <w:szCs w:val="24"/>
        </w:rPr>
      </w:pPr>
      <w:ins w:id="275" w:author="Unknown">
        <w:r w:rsidRPr="007D189A">
          <w:rPr>
            <w:rFonts w:ascii="Roboto" w:eastAsia="Times New Roman" w:hAnsi="Roboto" w:cs="Times New Roman"/>
            <w:b/>
            <w:bCs/>
            <w:color w:val="000000"/>
            <w:sz w:val="24"/>
            <w:szCs w:val="24"/>
          </w:rPr>
          <w:t>Question 15. How To Import Components In Vue Js?</w:t>
        </w:r>
      </w:ins>
    </w:p>
    <w:p w:rsidR="007D189A" w:rsidRPr="007D189A" w:rsidRDefault="007D189A" w:rsidP="007D189A">
      <w:pPr>
        <w:shd w:val="clear" w:color="auto" w:fill="FFFFFF"/>
        <w:spacing w:after="0" w:line="240" w:lineRule="auto"/>
        <w:ind w:left="150" w:right="150"/>
        <w:rPr>
          <w:ins w:id="276" w:author="Unknown"/>
          <w:rFonts w:ascii="Roboto" w:eastAsia="Times New Roman" w:hAnsi="Roboto" w:cs="Times New Roman"/>
          <w:color w:val="000000"/>
          <w:sz w:val="24"/>
          <w:szCs w:val="24"/>
        </w:rPr>
      </w:pPr>
      <w:ins w:id="277" w:author="Unknown">
        <w:r w:rsidRPr="007D189A">
          <w:rPr>
            <w:rFonts w:ascii="Roboto" w:eastAsia="Times New Roman" w:hAnsi="Roboto" w:cs="Times New Roman"/>
            <w:b/>
            <w:bCs/>
            <w:color w:val="2DA506"/>
            <w:sz w:val="24"/>
            <w:szCs w:val="24"/>
          </w:rPr>
          <w:t>Answer :</w:t>
        </w:r>
      </w:ins>
    </w:p>
    <w:p w:rsidR="007D189A" w:rsidRPr="007D189A" w:rsidRDefault="007D189A" w:rsidP="007D189A">
      <w:pPr>
        <w:shd w:val="clear" w:color="auto" w:fill="FFFFFF"/>
        <w:spacing w:after="0" w:line="240" w:lineRule="auto"/>
        <w:ind w:left="150" w:right="150"/>
        <w:rPr>
          <w:ins w:id="278" w:author="Unknown"/>
          <w:rFonts w:ascii="Roboto" w:eastAsia="Times New Roman" w:hAnsi="Roboto" w:cs="Times New Roman"/>
          <w:color w:val="000000"/>
          <w:sz w:val="24"/>
          <w:szCs w:val="24"/>
        </w:rPr>
      </w:pPr>
      <w:ins w:id="279" w:author="Unknown">
        <w:r w:rsidRPr="007D189A">
          <w:rPr>
            <w:rFonts w:ascii="Roboto" w:eastAsia="Times New Roman" w:hAnsi="Roboto" w:cs="Times New Roman"/>
            <w:b/>
            <w:bCs/>
            <w:color w:val="000000"/>
            <w:sz w:val="24"/>
            <w:szCs w:val="24"/>
          </w:rPr>
          <w:t>To import components in vue js</w:t>
        </w:r>
      </w:ins>
    </w:p>
    <w:p w:rsidR="007D189A" w:rsidRPr="007D189A" w:rsidRDefault="007D189A" w:rsidP="007D189A">
      <w:pPr>
        <w:shd w:val="clear" w:color="auto" w:fill="FFFFFF"/>
        <w:spacing w:after="75" w:line="240" w:lineRule="auto"/>
        <w:ind w:left="150" w:right="150"/>
        <w:rPr>
          <w:ins w:id="280" w:author="Unknown"/>
          <w:rFonts w:ascii="Roboto" w:eastAsia="Times New Roman" w:hAnsi="Roboto" w:cs="Times New Roman"/>
          <w:color w:val="000000"/>
          <w:sz w:val="24"/>
          <w:szCs w:val="24"/>
        </w:rPr>
      </w:pPr>
      <w:ins w:id="281" w:author="Unknown">
        <w:r w:rsidRPr="007D189A">
          <w:rPr>
            <w:rFonts w:ascii="Roboto" w:eastAsia="Times New Roman" w:hAnsi="Roboto" w:cs="Times New Roman"/>
            <w:color w:val="000000"/>
            <w:sz w:val="24"/>
            <w:szCs w:val="24"/>
          </w:rPr>
          <w:t>import home from './home.vue'</w:t>
        </w:r>
      </w:ins>
    </w:p>
    <w:p w:rsidR="007D189A" w:rsidRPr="007D189A" w:rsidRDefault="007D189A" w:rsidP="007D189A">
      <w:pPr>
        <w:shd w:val="clear" w:color="auto" w:fill="FFFFFF"/>
        <w:spacing w:after="75" w:line="240" w:lineRule="auto"/>
        <w:ind w:left="150" w:right="150"/>
        <w:rPr>
          <w:ins w:id="282" w:author="Unknown"/>
          <w:rFonts w:ascii="Roboto" w:eastAsia="Times New Roman" w:hAnsi="Roboto" w:cs="Times New Roman"/>
          <w:color w:val="000000"/>
          <w:sz w:val="24"/>
          <w:szCs w:val="24"/>
        </w:rPr>
      </w:pPr>
      <w:ins w:id="283" w:author="Unknown">
        <w:r w:rsidRPr="007D189A">
          <w:rPr>
            <w:rFonts w:ascii="Roboto" w:eastAsia="Times New Roman" w:hAnsi="Roboto" w:cs="Times New Roman"/>
            <w:color w:val="000000"/>
            <w:sz w:val="24"/>
            <w:szCs w:val="24"/>
          </w:rPr>
          <w:t> export default { </w:t>
        </w:r>
      </w:ins>
    </w:p>
    <w:p w:rsidR="007D189A" w:rsidRPr="007D189A" w:rsidRDefault="007D189A" w:rsidP="007D189A">
      <w:pPr>
        <w:shd w:val="clear" w:color="auto" w:fill="FFFFFF"/>
        <w:spacing w:after="75" w:line="240" w:lineRule="auto"/>
        <w:ind w:left="150" w:right="150"/>
        <w:rPr>
          <w:ins w:id="284" w:author="Unknown"/>
          <w:rFonts w:ascii="Roboto" w:eastAsia="Times New Roman" w:hAnsi="Roboto" w:cs="Times New Roman"/>
          <w:color w:val="000000"/>
          <w:sz w:val="24"/>
          <w:szCs w:val="24"/>
        </w:rPr>
      </w:pPr>
      <w:ins w:id="285" w:author="Unknown">
        <w:r w:rsidRPr="007D189A">
          <w:rPr>
            <w:rFonts w:ascii="Roboto" w:eastAsia="Times New Roman" w:hAnsi="Roboto" w:cs="Times New Roman"/>
            <w:color w:val="000000"/>
            <w:sz w:val="24"/>
            <w:szCs w:val="24"/>
          </w:rPr>
          <w:t>props: [ 'base_url'], </w:t>
        </w:r>
      </w:ins>
    </w:p>
    <w:p w:rsidR="007D189A" w:rsidRPr="007D189A" w:rsidRDefault="007D189A" w:rsidP="007D189A">
      <w:pPr>
        <w:shd w:val="clear" w:color="auto" w:fill="FFFFFF"/>
        <w:spacing w:after="75" w:line="240" w:lineRule="auto"/>
        <w:ind w:left="150" w:right="150"/>
        <w:rPr>
          <w:ins w:id="286" w:author="Unknown"/>
          <w:rFonts w:ascii="Roboto" w:eastAsia="Times New Roman" w:hAnsi="Roboto" w:cs="Times New Roman"/>
          <w:color w:val="000000"/>
          <w:sz w:val="24"/>
          <w:szCs w:val="24"/>
        </w:rPr>
      </w:pPr>
      <w:ins w:id="287" w:author="Unknown">
        <w:r w:rsidRPr="007D189A">
          <w:rPr>
            <w:rFonts w:ascii="Roboto" w:eastAsia="Times New Roman" w:hAnsi="Roboto" w:cs="Times New Roman"/>
            <w:color w:val="000000"/>
            <w:sz w:val="24"/>
            <w:szCs w:val="24"/>
          </w:rPr>
          <w:t>components: {</w:t>
        </w:r>
      </w:ins>
    </w:p>
    <w:p w:rsidR="007D189A" w:rsidRPr="007D189A" w:rsidRDefault="007D189A" w:rsidP="007D189A">
      <w:pPr>
        <w:shd w:val="clear" w:color="auto" w:fill="FFFFFF"/>
        <w:spacing w:after="75" w:line="240" w:lineRule="auto"/>
        <w:ind w:left="150" w:right="150"/>
        <w:rPr>
          <w:ins w:id="288" w:author="Unknown"/>
          <w:rFonts w:ascii="Roboto" w:eastAsia="Times New Roman" w:hAnsi="Roboto" w:cs="Times New Roman"/>
          <w:color w:val="000000"/>
          <w:sz w:val="24"/>
          <w:szCs w:val="24"/>
        </w:rPr>
      </w:pPr>
      <w:ins w:id="289" w:author="Unknown">
        <w:r w:rsidRPr="007D189A">
          <w:rPr>
            <w:rFonts w:ascii="Roboto" w:eastAsia="Times New Roman" w:hAnsi="Roboto" w:cs="Times New Roman"/>
            <w:color w:val="000000"/>
            <w:sz w:val="24"/>
            <w:szCs w:val="24"/>
          </w:rPr>
          <w:t>                home </w:t>
        </w:r>
      </w:ins>
    </w:p>
    <w:p w:rsidR="007D189A" w:rsidRPr="007D189A" w:rsidRDefault="007D189A" w:rsidP="007D189A">
      <w:pPr>
        <w:shd w:val="clear" w:color="auto" w:fill="FFFFFF"/>
        <w:spacing w:after="75" w:line="240" w:lineRule="auto"/>
        <w:ind w:left="150" w:right="150"/>
        <w:rPr>
          <w:ins w:id="290" w:author="Unknown"/>
          <w:rFonts w:ascii="Roboto" w:eastAsia="Times New Roman" w:hAnsi="Roboto" w:cs="Times New Roman"/>
          <w:color w:val="000000"/>
          <w:sz w:val="24"/>
          <w:szCs w:val="24"/>
        </w:rPr>
      </w:pPr>
      <w:ins w:id="291" w:author="Unknown">
        <w:r w:rsidRPr="007D189A">
          <w:rPr>
            <w:rFonts w:ascii="Roboto" w:eastAsia="Times New Roman" w:hAnsi="Roboto" w:cs="Times New Roman"/>
            <w:color w:val="000000"/>
            <w:sz w:val="24"/>
            <w:szCs w:val="24"/>
          </w:rPr>
          <w:t>        },</w:t>
        </w:r>
      </w:ins>
    </w:p>
    <w:p w:rsidR="007D189A" w:rsidRPr="007D189A" w:rsidRDefault="007D189A" w:rsidP="007D189A">
      <w:pPr>
        <w:shd w:val="clear" w:color="auto" w:fill="FFFFFF"/>
        <w:spacing w:after="75" w:line="240" w:lineRule="auto"/>
        <w:ind w:left="150" w:right="150"/>
        <w:rPr>
          <w:ins w:id="292" w:author="Unknown"/>
          <w:rFonts w:ascii="Roboto" w:eastAsia="Times New Roman" w:hAnsi="Roboto" w:cs="Times New Roman"/>
          <w:color w:val="000000"/>
          <w:sz w:val="24"/>
          <w:szCs w:val="24"/>
        </w:rPr>
      </w:pPr>
      <w:ins w:id="293" w:author="Unknown">
        <w:r w:rsidRPr="007D189A">
          <w:rPr>
            <w:rFonts w:ascii="Roboto" w:eastAsia="Times New Roman" w:hAnsi="Roboto" w:cs="Times New Roman"/>
            <w:color w:val="000000"/>
            <w:sz w:val="24"/>
            <w:szCs w:val="24"/>
          </w:rPr>
          <w:t>        data: function() </w:t>
        </w:r>
      </w:ins>
    </w:p>
    <w:p w:rsidR="007D189A" w:rsidRPr="007D189A" w:rsidRDefault="007D189A" w:rsidP="007D189A">
      <w:pPr>
        <w:shd w:val="clear" w:color="auto" w:fill="FFFFFF"/>
        <w:spacing w:after="75" w:line="240" w:lineRule="auto"/>
        <w:ind w:left="150" w:right="150"/>
        <w:rPr>
          <w:ins w:id="294" w:author="Unknown"/>
          <w:rFonts w:ascii="Roboto" w:eastAsia="Times New Roman" w:hAnsi="Roboto" w:cs="Times New Roman"/>
          <w:color w:val="000000"/>
          <w:sz w:val="24"/>
          <w:szCs w:val="24"/>
        </w:rPr>
      </w:pPr>
      <w:ins w:id="295" w:author="Unknown">
        <w:r w:rsidRPr="007D189A">
          <w:rPr>
            <w:rFonts w:ascii="Roboto" w:eastAsia="Times New Roman" w:hAnsi="Roboto" w:cs="Times New Roman"/>
            <w:color w:val="000000"/>
            <w:sz w:val="24"/>
            <w:szCs w:val="24"/>
          </w:rPr>
          <w:t>        { </w:t>
        </w:r>
      </w:ins>
    </w:p>
    <w:p w:rsidR="007D189A" w:rsidRPr="007D189A" w:rsidRDefault="007D189A" w:rsidP="007D189A">
      <w:pPr>
        <w:shd w:val="clear" w:color="auto" w:fill="FFFFFF"/>
        <w:spacing w:after="75" w:line="240" w:lineRule="auto"/>
        <w:ind w:left="150" w:right="150"/>
        <w:rPr>
          <w:ins w:id="296" w:author="Unknown"/>
          <w:rFonts w:ascii="Roboto" w:eastAsia="Times New Roman" w:hAnsi="Roboto" w:cs="Times New Roman"/>
          <w:color w:val="000000"/>
          <w:sz w:val="24"/>
          <w:szCs w:val="24"/>
        </w:rPr>
      </w:pPr>
      <w:ins w:id="297" w:author="Unknown">
        <w:r w:rsidRPr="007D189A">
          <w:rPr>
            <w:rFonts w:ascii="Roboto" w:eastAsia="Times New Roman" w:hAnsi="Roboto" w:cs="Times New Roman"/>
            <w:color w:val="000000"/>
            <w:sz w:val="24"/>
            <w:szCs w:val="24"/>
          </w:rPr>
          <w:t>           return  { </w:t>
        </w:r>
      </w:ins>
    </w:p>
    <w:p w:rsidR="007D189A" w:rsidRPr="007D189A" w:rsidRDefault="007D189A" w:rsidP="007D189A">
      <w:pPr>
        <w:shd w:val="clear" w:color="auto" w:fill="FFFFFF"/>
        <w:spacing w:after="75" w:line="240" w:lineRule="auto"/>
        <w:ind w:left="150" w:right="150"/>
        <w:rPr>
          <w:ins w:id="298" w:author="Unknown"/>
          <w:rFonts w:ascii="Roboto" w:eastAsia="Times New Roman" w:hAnsi="Roboto" w:cs="Times New Roman"/>
          <w:color w:val="000000"/>
          <w:sz w:val="24"/>
          <w:szCs w:val="24"/>
        </w:rPr>
      </w:pPr>
      <w:ins w:id="299" w:author="Unknown">
        <w:r w:rsidRPr="007D189A">
          <w:rPr>
            <w:rFonts w:ascii="Roboto" w:eastAsia="Times New Roman" w:hAnsi="Roboto" w:cs="Times New Roman"/>
            <w:color w:val="000000"/>
            <w:sz w:val="24"/>
            <w:szCs w:val="24"/>
          </w:rPr>
          <w:t>                        sitename:this.site_url</w:t>
        </w:r>
      </w:ins>
    </w:p>
    <w:p w:rsidR="007D189A" w:rsidRPr="007D189A" w:rsidRDefault="007D189A" w:rsidP="007D189A">
      <w:pPr>
        <w:shd w:val="clear" w:color="auto" w:fill="FFFFFF"/>
        <w:spacing w:after="75" w:line="240" w:lineRule="auto"/>
        <w:ind w:left="150" w:right="150"/>
        <w:rPr>
          <w:ins w:id="300" w:author="Unknown"/>
          <w:rFonts w:ascii="Roboto" w:eastAsia="Times New Roman" w:hAnsi="Roboto" w:cs="Times New Roman"/>
          <w:color w:val="000000"/>
          <w:sz w:val="24"/>
          <w:szCs w:val="24"/>
        </w:rPr>
      </w:pPr>
      <w:ins w:id="301" w:author="Unknown">
        <w:r w:rsidRPr="007D189A">
          <w:rPr>
            <w:rFonts w:ascii="Roboto" w:eastAsia="Times New Roman" w:hAnsi="Roboto" w:cs="Times New Roman"/>
            <w:color w:val="000000"/>
            <w:sz w:val="24"/>
            <w:szCs w:val="24"/>
          </w:rPr>
          <w:t>                    }</w:t>
        </w:r>
      </w:ins>
    </w:p>
    <w:p w:rsidR="007D189A" w:rsidRPr="007D189A" w:rsidRDefault="007D189A" w:rsidP="007D189A">
      <w:pPr>
        <w:shd w:val="clear" w:color="auto" w:fill="FFFFFF"/>
        <w:spacing w:after="75" w:line="240" w:lineRule="auto"/>
        <w:ind w:left="150" w:right="150"/>
        <w:rPr>
          <w:ins w:id="302" w:author="Unknown"/>
          <w:rFonts w:ascii="Roboto" w:eastAsia="Times New Roman" w:hAnsi="Roboto" w:cs="Times New Roman"/>
          <w:color w:val="000000"/>
          <w:sz w:val="24"/>
          <w:szCs w:val="24"/>
        </w:rPr>
      </w:pPr>
      <w:ins w:id="303" w:author="Unknown">
        <w:r w:rsidRPr="007D189A">
          <w:rPr>
            <w:rFonts w:ascii="Roboto" w:eastAsia="Times New Roman" w:hAnsi="Roboto" w:cs="Times New Roman"/>
            <w:color w:val="000000"/>
            <w:sz w:val="24"/>
            <w:szCs w:val="24"/>
          </w:rPr>
          <w:t>        },</w:t>
        </w:r>
      </w:ins>
    </w:p>
    <w:p w:rsidR="007D189A" w:rsidRPr="007D189A" w:rsidRDefault="007D189A" w:rsidP="007D189A">
      <w:pPr>
        <w:shd w:val="clear" w:color="auto" w:fill="FFFFFF"/>
        <w:spacing w:after="75" w:line="240" w:lineRule="auto"/>
        <w:ind w:left="150" w:right="150"/>
        <w:rPr>
          <w:ins w:id="304" w:author="Unknown"/>
          <w:rFonts w:ascii="Roboto" w:eastAsia="Times New Roman" w:hAnsi="Roboto" w:cs="Times New Roman"/>
          <w:color w:val="000000"/>
          <w:sz w:val="24"/>
          <w:szCs w:val="24"/>
        </w:rPr>
      </w:pPr>
      <w:ins w:id="305" w:author="Unknown">
        <w:r w:rsidRPr="007D189A">
          <w:rPr>
            <w:rFonts w:ascii="Roboto" w:eastAsia="Times New Roman" w:hAnsi="Roboto" w:cs="Times New Roman"/>
            <w:color w:val="000000"/>
            <w:sz w:val="24"/>
            <w:szCs w:val="24"/>
          </w:rPr>
          <w:t>         created: function () {   </w:t>
        </w:r>
      </w:ins>
    </w:p>
    <w:p w:rsidR="007D189A" w:rsidRPr="007D189A" w:rsidRDefault="007D189A" w:rsidP="007D189A">
      <w:pPr>
        <w:shd w:val="clear" w:color="auto" w:fill="FFFFFF"/>
        <w:spacing w:after="75" w:line="240" w:lineRule="auto"/>
        <w:ind w:left="150" w:right="150"/>
        <w:rPr>
          <w:ins w:id="306" w:author="Unknown"/>
          <w:rFonts w:ascii="Roboto" w:eastAsia="Times New Roman" w:hAnsi="Roboto" w:cs="Times New Roman"/>
          <w:color w:val="000000"/>
          <w:sz w:val="24"/>
          <w:szCs w:val="24"/>
        </w:rPr>
      </w:pPr>
      <w:ins w:id="307" w:author="Unknown">
        <w:r w:rsidRPr="007D189A">
          <w:rPr>
            <w:rFonts w:ascii="Roboto" w:eastAsia="Times New Roman" w:hAnsi="Roboto" w:cs="Times New Roman"/>
            <w:color w:val="000000"/>
            <w:sz w:val="24"/>
            <w:szCs w:val="24"/>
          </w:rPr>
          <w:t>             console.log('Component created.')</w:t>
        </w:r>
      </w:ins>
    </w:p>
    <w:p w:rsidR="007D189A" w:rsidRPr="007D189A" w:rsidRDefault="007D189A" w:rsidP="007D189A">
      <w:pPr>
        <w:shd w:val="clear" w:color="auto" w:fill="FFFFFF"/>
        <w:spacing w:after="75" w:line="240" w:lineRule="auto"/>
        <w:ind w:left="150" w:right="150"/>
        <w:rPr>
          <w:ins w:id="308" w:author="Unknown"/>
          <w:rFonts w:ascii="Roboto" w:eastAsia="Times New Roman" w:hAnsi="Roboto" w:cs="Times New Roman"/>
          <w:color w:val="000000"/>
          <w:sz w:val="24"/>
          <w:szCs w:val="24"/>
        </w:rPr>
      </w:pPr>
      <w:ins w:id="309" w:author="Unknown">
        <w:r w:rsidRPr="007D189A">
          <w:rPr>
            <w:rFonts w:ascii="Roboto" w:eastAsia="Times New Roman" w:hAnsi="Roboto" w:cs="Times New Roman"/>
            <w:color w:val="000000"/>
            <w:sz w:val="24"/>
            <w:szCs w:val="24"/>
          </w:rPr>
          <w:t>        },  </w:t>
        </w:r>
      </w:ins>
    </w:p>
    <w:p w:rsidR="007D189A" w:rsidRPr="007D189A" w:rsidRDefault="007D189A" w:rsidP="007D189A">
      <w:pPr>
        <w:shd w:val="clear" w:color="auto" w:fill="FFFFFF"/>
        <w:spacing w:after="75" w:line="240" w:lineRule="auto"/>
        <w:ind w:left="150" w:right="150"/>
        <w:rPr>
          <w:ins w:id="310" w:author="Unknown"/>
          <w:rFonts w:ascii="Roboto" w:eastAsia="Times New Roman" w:hAnsi="Roboto" w:cs="Times New Roman"/>
          <w:color w:val="000000"/>
          <w:sz w:val="24"/>
          <w:szCs w:val="24"/>
        </w:rPr>
      </w:pPr>
      <w:ins w:id="311" w:author="Unknown">
        <w:r w:rsidRPr="007D189A">
          <w:rPr>
            <w:rFonts w:ascii="Roboto" w:eastAsia="Times New Roman" w:hAnsi="Roboto" w:cs="Times New Roman"/>
            <w:color w:val="000000"/>
            <w:sz w:val="24"/>
            <w:szCs w:val="24"/>
          </w:rPr>
          <w:t>        methods: {</w:t>
        </w:r>
      </w:ins>
    </w:p>
    <w:p w:rsidR="007D189A" w:rsidRPr="007D189A" w:rsidRDefault="007D189A" w:rsidP="007D189A">
      <w:pPr>
        <w:shd w:val="clear" w:color="auto" w:fill="FFFFFF"/>
        <w:spacing w:after="75" w:line="240" w:lineRule="auto"/>
        <w:ind w:left="150" w:right="150"/>
        <w:rPr>
          <w:ins w:id="312" w:author="Unknown"/>
          <w:rFonts w:ascii="Roboto" w:eastAsia="Times New Roman" w:hAnsi="Roboto" w:cs="Times New Roman"/>
          <w:color w:val="000000"/>
          <w:sz w:val="24"/>
          <w:szCs w:val="24"/>
        </w:rPr>
      </w:pPr>
      <w:ins w:id="313" w:author="Unknown">
        <w:r w:rsidRPr="007D189A">
          <w:rPr>
            <w:rFonts w:ascii="Roboto" w:eastAsia="Times New Roman" w:hAnsi="Roboto" w:cs="Times New Roman"/>
            <w:color w:val="000000"/>
            <w:sz w:val="24"/>
            <w:szCs w:val="24"/>
          </w:rPr>
          <w:t>            displayname:function(url){ </w:t>
        </w:r>
      </w:ins>
    </w:p>
    <w:p w:rsidR="007D189A" w:rsidRPr="007D189A" w:rsidRDefault="007D189A" w:rsidP="007D189A">
      <w:pPr>
        <w:shd w:val="clear" w:color="auto" w:fill="FFFFFF"/>
        <w:spacing w:after="75" w:line="240" w:lineRule="auto"/>
        <w:ind w:left="150" w:right="150"/>
        <w:rPr>
          <w:ins w:id="314" w:author="Unknown"/>
          <w:rFonts w:ascii="Roboto" w:eastAsia="Times New Roman" w:hAnsi="Roboto" w:cs="Times New Roman"/>
          <w:color w:val="000000"/>
          <w:sz w:val="24"/>
          <w:szCs w:val="24"/>
        </w:rPr>
      </w:pPr>
      <w:ins w:id="315" w:author="Unknown">
        <w:r w:rsidRPr="007D189A">
          <w:rPr>
            <w:rFonts w:ascii="Roboto" w:eastAsia="Times New Roman" w:hAnsi="Roboto" w:cs="Times New Roman"/>
            <w:color w:val="000000"/>
            <w:sz w:val="24"/>
            <w:szCs w:val="24"/>
          </w:rPr>
          <w:t>                console.log(this.sitename)</w:t>
        </w:r>
      </w:ins>
    </w:p>
    <w:p w:rsidR="007D189A" w:rsidRPr="007D189A" w:rsidRDefault="007D189A" w:rsidP="007D189A">
      <w:pPr>
        <w:shd w:val="clear" w:color="auto" w:fill="FFFFFF"/>
        <w:spacing w:after="75" w:line="240" w:lineRule="auto"/>
        <w:ind w:left="150" w:right="150"/>
        <w:rPr>
          <w:ins w:id="316" w:author="Unknown"/>
          <w:rFonts w:ascii="Roboto" w:eastAsia="Times New Roman" w:hAnsi="Roboto" w:cs="Times New Roman"/>
          <w:color w:val="000000"/>
          <w:sz w:val="24"/>
          <w:szCs w:val="24"/>
        </w:rPr>
      </w:pPr>
      <w:ins w:id="317" w:author="Unknown">
        <w:r w:rsidRPr="007D189A">
          <w:rPr>
            <w:rFonts w:ascii="Roboto" w:eastAsia="Times New Roman" w:hAnsi="Roboto" w:cs="Times New Roman"/>
            <w:color w:val="000000"/>
            <w:sz w:val="24"/>
            <w:szCs w:val="24"/>
          </w:rPr>
          <w:t>            } </w:t>
        </w:r>
      </w:ins>
    </w:p>
    <w:p w:rsidR="007D189A" w:rsidRPr="007D189A" w:rsidRDefault="007D189A" w:rsidP="007D189A">
      <w:pPr>
        <w:shd w:val="clear" w:color="auto" w:fill="FFFFFF"/>
        <w:spacing w:after="75" w:line="240" w:lineRule="auto"/>
        <w:ind w:left="150" w:right="150"/>
        <w:rPr>
          <w:ins w:id="318" w:author="Unknown"/>
          <w:rFonts w:ascii="Roboto" w:eastAsia="Times New Roman" w:hAnsi="Roboto" w:cs="Times New Roman"/>
          <w:color w:val="000000"/>
          <w:sz w:val="24"/>
          <w:szCs w:val="24"/>
        </w:rPr>
      </w:pPr>
      <w:ins w:id="319" w:author="Unknown">
        <w:r w:rsidRPr="007D189A">
          <w:rPr>
            <w:rFonts w:ascii="Roboto" w:eastAsia="Times New Roman" w:hAnsi="Roboto" w:cs="Times New Roman"/>
            <w:color w:val="000000"/>
            <w:sz w:val="24"/>
            <w:szCs w:val="24"/>
          </w:rPr>
          <w:t>        },</w:t>
        </w:r>
      </w:ins>
    </w:p>
    <w:p w:rsidR="007D189A" w:rsidRPr="007D189A" w:rsidRDefault="007D189A" w:rsidP="007D189A">
      <w:pPr>
        <w:shd w:val="clear" w:color="auto" w:fill="FFFFFF"/>
        <w:spacing w:after="75" w:line="240" w:lineRule="auto"/>
        <w:ind w:left="150" w:right="150"/>
        <w:rPr>
          <w:ins w:id="320" w:author="Unknown"/>
          <w:rFonts w:ascii="Roboto" w:eastAsia="Times New Roman" w:hAnsi="Roboto" w:cs="Times New Roman"/>
          <w:color w:val="000000"/>
          <w:sz w:val="24"/>
          <w:szCs w:val="24"/>
        </w:rPr>
      </w:pPr>
      <w:ins w:id="321" w:author="Unknown">
        <w:r w:rsidRPr="007D189A">
          <w:rPr>
            <w:rFonts w:ascii="Roboto" w:eastAsia="Times New Roman" w:hAnsi="Roboto" w:cs="Times New Roman"/>
            <w:color w:val="000000"/>
            <w:sz w:val="24"/>
            <w:szCs w:val="24"/>
          </w:rPr>
          <w:t>        mounted() {</w:t>
        </w:r>
      </w:ins>
    </w:p>
    <w:p w:rsidR="007D189A" w:rsidRPr="007D189A" w:rsidRDefault="007D189A" w:rsidP="007D189A">
      <w:pPr>
        <w:shd w:val="clear" w:color="auto" w:fill="FFFFFF"/>
        <w:spacing w:after="75" w:line="240" w:lineRule="auto"/>
        <w:ind w:left="150" w:right="150"/>
        <w:rPr>
          <w:ins w:id="322" w:author="Unknown"/>
          <w:rFonts w:ascii="Roboto" w:eastAsia="Times New Roman" w:hAnsi="Roboto" w:cs="Times New Roman"/>
          <w:color w:val="000000"/>
          <w:sz w:val="24"/>
          <w:szCs w:val="24"/>
        </w:rPr>
      </w:pPr>
      <w:ins w:id="323" w:author="Unknown">
        <w:r w:rsidRPr="007D189A">
          <w:rPr>
            <w:rFonts w:ascii="Roboto" w:eastAsia="Times New Roman" w:hAnsi="Roboto" w:cs="Times New Roman"/>
            <w:color w:val="000000"/>
            <w:sz w:val="24"/>
            <w:szCs w:val="24"/>
          </w:rPr>
          <w:t>            console.log('Component mounted.')</w:t>
        </w:r>
      </w:ins>
    </w:p>
    <w:p w:rsidR="007D189A" w:rsidRPr="007D189A" w:rsidRDefault="007D189A" w:rsidP="007D189A">
      <w:pPr>
        <w:shd w:val="clear" w:color="auto" w:fill="FFFFFF"/>
        <w:spacing w:after="75" w:line="240" w:lineRule="auto"/>
        <w:ind w:left="150" w:right="150"/>
        <w:rPr>
          <w:ins w:id="324" w:author="Unknown"/>
          <w:rFonts w:ascii="Roboto" w:eastAsia="Times New Roman" w:hAnsi="Roboto" w:cs="Times New Roman"/>
          <w:color w:val="000000"/>
          <w:sz w:val="24"/>
          <w:szCs w:val="24"/>
        </w:rPr>
      </w:pPr>
      <w:ins w:id="325" w:author="Unknown">
        <w:r w:rsidRPr="007D189A">
          <w:rPr>
            <w:rFonts w:ascii="Roboto" w:eastAsia="Times New Roman" w:hAnsi="Roboto" w:cs="Times New Roman"/>
            <w:color w:val="000000"/>
            <w:sz w:val="24"/>
            <w:szCs w:val="24"/>
          </w:rPr>
          <w:t>        }</w:t>
        </w:r>
      </w:ins>
    </w:p>
    <w:p w:rsidR="007D189A" w:rsidRPr="007D189A" w:rsidRDefault="007D189A" w:rsidP="007D189A">
      <w:pPr>
        <w:shd w:val="clear" w:color="auto" w:fill="FFFFFF"/>
        <w:spacing w:after="75" w:line="240" w:lineRule="auto"/>
        <w:ind w:left="150" w:right="150"/>
        <w:rPr>
          <w:ins w:id="326" w:author="Unknown"/>
          <w:rFonts w:ascii="Roboto" w:eastAsia="Times New Roman" w:hAnsi="Roboto" w:cs="Times New Roman"/>
          <w:color w:val="000000"/>
          <w:sz w:val="24"/>
          <w:szCs w:val="24"/>
        </w:rPr>
      </w:pPr>
      <w:ins w:id="327" w:author="Unknown">
        <w:r w:rsidRPr="007D189A">
          <w:rPr>
            <w:rFonts w:ascii="Roboto" w:eastAsia="Times New Roman" w:hAnsi="Roboto" w:cs="Times New Roman"/>
            <w:color w:val="000000"/>
            <w:sz w:val="24"/>
            <w:szCs w:val="24"/>
          </w:rPr>
          <w:t>    }</w:t>
        </w:r>
      </w:ins>
    </w:p>
    <w:p w:rsidR="007D189A" w:rsidRPr="007D189A" w:rsidRDefault="007D189A" w:rsidP="007D189A">
      <w:pPr>
        <w:shd w:val="clear" w:color="auto" w:fill="FFFFFF"/>
        <w:spacing w:after="0" w:line="240" w:lineRule="auto"/>
        <w:ind w:left="150" w:right="150"/>
        <w:rPr>
          <w:ins w:id="328" w:author="Unknown"/>
          <w:rFonts w:ascii="Roboto" w:eastAsia="Times New Roman" w:hAnsi="Roboto" w:cs="Times New Roman"/>
          <w:color w:val="000000"/>
          <w:sz w:val="24"/>
          <w:szCs w:val="24"/>
        </w:rPr>
      </w:pPr>
      <w:ins w:id="329" w:author="Unknown">
        <w:r w:rsidRPr="007D189A">
          <w:rPr>
            <w:rFonts w:ascii="Roboto" w:eastAsia="Times New Roman" w:hAnsi="Roboto" w:cs="Times New Roman"/>
            <w:color w:val="000000"/>
            <w:sz w:val="24"/>
            <w:szCs w:val="24"/>
          </w:rPr>
          <w:fldChar w:fldCharType="begin"/>
        </w:r>
        <w:r w:rsidRPr="007D189A">
          <w:rPr>
            <w:rFonts w:ascii="Roboto" w:eastAsia="Times New Roman" w:hAnsi="Roboto" w:cs="Times New Roman"/>
            <w:color w:val="000000"/>
            <w:sz w:val="24"/>
            <w:szCs w:val="24"/>
          </w:rPr>
          <w:instrText xml:space="preserve"> HYPERLINK "https://www.wisdomjobs.com/e-university/html-dom-interview-questions.html" \o "HTML DOM Interview Questions" </w:instrText>
        </w:r>
        <w:r w:rsidRPr="007D189A">
          <w:rPr>
            <w:rFonts w:ascii="Roboto" w:eastAsia="Times New Roman" w:hAnsi="Roboto" w:cs="Times New Roman"/>
            <w:color w:val="000000"/>
            <w:sz w:val="24"/>
            <w:szCs w:val="24"/>
          </w:rPr>
          <w:fldChar w:fldCharType="separate"/>
        </w:r>
        <w:r w:rsidRPr="007D189A">
          <w:rPr>
            <w:rFonts w:ascii="Roboto" w:eastAsia="Times New Roman" w:hAnsi="Roboto" w:cs="Times New Roman"/>
            <w:color w:val="337AB7"/>
            <w:sz w:val="24"/>
            <w:szCs w:val="24"/>
            <w:u w:val="single"/>
            <w:bdr w:val="single" w:sz="6" w:space="7" w:color="0277BB" w:frame="1"/>
          </w:rPr>
          <w:t>HTML DOM Interview Questions</w:t>
        </w:r>
        <w:r w:rsidRPr="007D189A">
          <w:rPr>
            <w:rFonts w:ascii="Roboto" w:eastAsia="Times New Roman" w:hAnsi="Roboto" w:cs="Times New Roman"/>
            <w:color w:val="000000"/>
            <w:sz w:val="24"/>
            <w:szCs w:val="24"/>
          </w:rPr>
          <w:fldChar w:fldCharType="end"/>
        </w:r>
      </w:ins>
    </w:p>
    <w:p w:rsidR="007D189A" w:rsidRPr="007D189A" w:rsidRDefault="007D189A" w:rsidP="007D189A">
      <w:pPr>
        <w:numPr>
          <w:ilvl w:val="0"/>
          <w:numId w:val="20"/>
        </w:numPr>
        <w:shd w:val="clear" w:color="auto" w:fill="FFFFFF"/>
        <w:spacing w:after="0" w:line="240" w:lineRule="auto"/>
        <w:ind w:left="150" w:right="150"/>
        <w:rPr>
          <w:ins w:id="330" w:author="Unknown"/>
          <w:rFonts w:ascii="Roboto" w:eastAsia="Times New Roman" w:hAnsi="Roboto" w:cs="Times New Roman"/>
          <w:color w:val="000000"/>
          <w:sz w:val="24"/>
          <w:szCs w:val="24"/>
        </w:rPr>
      </w:pPr>
      <w:ins w:id="331" w:author="Unknown">
        <w:r w:rsidRPr="007D189A">
          <w:rPr>
            <w:rFonts w:ascii="Roboto" w:eastAsia="Times New Roman" w:hAnsi="Roboto" w:cs="Times New Roman"/>
            <w:b/>
            <w:bCs/>
            <w:color w:val="000000"/>
            <w:sz w:val="24"/>
            <w:szCs w:val="24"/>
          </w:rPr>
          <w:t>Question 16. Create Basic Vue Js Component Layout?</w:t>
        </w:r>
      </w:ins>
    </w:p>
    <w:p w:rsidR="007D189A" w:rsidRPr="007D189A" w:rsidRDefault="007D189A" w:rsidP="007D189A">
      <w:pPr>
        <w:shd w:val="clear" w:color="auto" w:fill="FFFFFF"/>
        <w:spacing w:after="0" w:line="240" w:lineRule="auto"/>
        <w:ind w:left="150" w:right="150"/>
        <w:rPr>
          <w:ins w:id="332" w:author="Unknown"/>
          <w:rFonts w:ascii="Roboto" w:eastAsia="Times New Roman" w:hAnsi="Roboto" w:cs="Times New Roman"/>
          <w:color w:val="000000"/>
          <w:sz w:val="24"/>
          <w:szCs w:val="24"/>
        </w:rPr>
      </w:pPr>
      <w:ins w:id="333" w:author="Unknown">
        <w:r w:rsidRPr="007D189A">
          <w:rPr>
            <w:rFonts w:ascii="Roboto" w:eastAsia="Times New Roman" w:hAnsi="Roboto" w:cs="Times New Roman"/>
            <w:b/>
            <w:bCs/>
            <w:color w:val="2DA506"/>
            <w:sz w:val="24"/>
            <w:szCs w:val="24"/>
          </w:rPr>
          <w:t>Answer :</w:t>
        </w:r>
      </w:ins>
    </w:p>
    <w:p w:rsidR="007D189A" w:rsidRPr="007D189A" w:rsidRDefault="007D189A" w:rsidP="007D189A">
      <w:pPr>
        <w:shd w:val="clear" w:color="auto" w:fill="FFFFFF"/>
        <w:spacing w:after="75" w:line="240" w:lineRule="auto"/>
        <w:ind w:left="150" w:right="150"/>
        <w:rPr>
          <w:ins w:id="334" w:author="Unknown"/>
          <w:rFonts w:ascii="Roboto" w:eastAsia="Times New Roman" w:hAnsi="Roboto" w:cs="Times New Roman"/>
          <w:color w:val="000000"/>
          <w:sz w:val="24"/>
          <w:szCs w:val="24"/>
        </w:rPr>
      </w:pPr>
      <w:ins w:id="335" w:author="Unknown">
        <w:r w:rsidRPr="007D189A">
          <w:rPr>
            <w:rFonts w:ascii="Roboto" w:eastAsia="Times New Roman" w:hAnsi="Roboto" w:cs="Times New Roman"/>
            <w:color w:val="000000"/>
            <w:sz w:val="24"/>
            <w:szCs w:val="24"/>
          </w:rPr>
          <w:t>basic vue js component layout</w:t>
        </w:r>
      </w:ins>
    </w:p>
    <w:p w:rsidR="007D189A" w:rsidRPr="007D189A" w:rsidRDefault="007D189A" w:rsidP="007D189A">
      <w:pPr>
        <w:shd w:val="clear" w:color="auto" w:fill="FFFFFF"/>
        <w:spacing w:after="75" w:line="240" w:lineRule="auto"/>
        <w:ind w:left="150" w:right="150"/>
        <w:rPr>
          <w:ins w:id="336" w:author="Unknown"/>
          <w:rFonts w:ascii="Roboto" w:eastAsia="Times New Roman" w:hAnsi="Roboto" w:cs="Times New Roman"/>
          <w:color w:val="000000"/>
          <w:sz w:val="24"/>
          <w:szCs w:val="24"/>
        </w:rPr>
      </w:pPr>
      <w:ins w:id="337" w:author="Unknown">
        <w:r w:rsidRPr="007D189A">
          <w:rPr>
            <w:rFonts w:ascii="Roboto" w:eastAsia="Times New Roman" w:hAnsi="Roboto" w:cs="Times New Roman"/>
            <w:color w:val="000000"/>
            <w:sz w:val="24"/>
            <w:szCs w:val="24"/>
          </w:rPr>
          <w:t>&lt;template&gt;</w:t>
        </w:r>
      </w:ins>
    </w:p>
    <w:p w:rsidR="007D189A" w:rsidRPr="007D189A" w:rsidRDefault="007D189A" w:rsidP="007D189A">
      <w:pPr>
        <w:shd w:val="clear" w:color="auto" w:fill="FFFFFF"/>
        <w:spacing w:after="75" w:line="240" w:lineRule="auto"/>
        <w:ind w:left="150" w:right="150"/>
        <w:rPr>
          <w:ins w:id="338" w:author="Unknown"/>
          <w:rFonts w:ascii="Roboto" w:eastAsia="Times New Roman" w:hAnsi="Roboto" w:cs="Times New Roman"/>
          <w:color w:val="000000"/>
          <w:sz w:val="24"/>
          <w:szCs w:val="24"/>
        </w:rPr>
      </w:pPr>
      <w:ins w:id="339" w:author="Unknown">
        <w:r w:rsidRPr="007D189A">
          <w:rPr>
            <w:rFonts w:ascii="Roboto" w:eastAsia="Times New Roman" w:hAnsi="Roboto" w:cs="Times New Roman"/>
            <w:color w:val="000000"/>
            <w:sz w:val="24"/>
            <w:szCs w:val="24"/>
          </w:rPr>
          <w:t>    &lt;div class="home class"&gt; </w:t>
        </w:r>
      </w:ins>
    </w:p>
    <w:p w:rsidR="007D189A" w:rsidRPr="007D189A" w:rsidRDefault="007D189A" w:rsidP="007D189A">
      <w:pPr>
        <w:shd w:val="clear" w:color="auto" w:fill="FFFFFF"/>
        <w:spacing w:after="75" w:line="240" w:lineRule="auto"/>
        <w:ind w:left="150" w:right="150"/>
        <w:rPr>
          <w:ins w:id="340" w:author="Unknown"/>
          <w:rFonts w:ascii="Roboto" w:eastAsia="Times New Roman" w:hAnsi="Roboto" w:cs="Times New Roman"/>
          <w:color w:val="000000"/>
          <w:sz w:val="24"/>
          <w:szCs w:val="24"/>
        </w:rPr>
      </w:pPr>
      <w:ins w:id="341" w:author="Unknown">
        <w:r w:rsidRPr="007D189A">
          <w:rPr>
            <w:rFonts w:ascii="Roboto" w:eastAsia="Times New Roman" w:hAnsi="Roboto" w:cs="Times New Roman"/>
            <w:color w:val="000000"/>
            <w:sz w:val="24"/>
            <w:szCs w:val="24"/>
          </w:rPr>
          <w:t>        &lt;a&gt;{{site name}}&lt;/a&gt;  </w:t>
        </w:r>
      </w:ins>
    </w:p>
    <w:p w:rsidR="007D189A" w:rsidRPr="007D189A" w:rsidRDefault="007D189A" w:rsidP="007D189A">
      <w:pPr>
        <w:shd w:val="clear" w:color="auto" w:fill="FFFFFF"/>
        <w:spacing w:after="75" w:line="240" w:lineRule="auto"/>
        <w:ind w:left="150" w:right="150"/>
        <w:rPr>
          <w:ins w:id="342" w:author="Unknown"/>
          <w:rFonts w:ascii="Roboto" w:eastAsia="Times New Roman" w:hAnsi="Roboto" w:cs="Times New Roman"/>
          <w:color w:val="000000"/>
          <w:sz w:val="24"/>
          <w:szCs w:val="24"/>
        </w:rPr>
      </w:pPr>
      <w:ins w:id="343" w:author="Unknown">
        <w:r w:rsidRPr="007D189A">
          <w:rPr>
            <w:rFonts w:ascii="Roboto" w:eastAsia="Times New Roman" w:hAnsi="Roboto" w:cs="Times New Roman"/>
            <w:color w:val="000000"/>
            <w:sz w:val="24"/>
            <w:szCs w:val="24"/>
          </w:rPr>
          <w:t>    &lt;/div&gt;    </w:t>
        </w:r>
      </w:ins>
    </w:p>
    <w:p w:rsidR="007D189A" w:rsidRPr="007D189A" w:rsidRDefault="007D189A" w:rsidP="007D189A">
      <w:pPr>
        <w:shd w:val="clear" w:color="auto" w:fill="FFFFFF"/>
        <w:spacing w:after="75" w:line="240" w:lineRule="auto"/>
        <w:ind w:left="150" w:right="150"/>
        <w:rPr>
          <w:ins w:id="344" w:author="Unknown"/>
          <w:rFonts w:ascii="Roboto" w:eastAsia="Times New Roman" w:hAnsi="Roboto" w:cs="Times New Roman"/>
          <w:color w:val="000000"/>
          <w:sz w:val="24"/>
          <w:szCs w:val="24"/>
        </w:rPr>
      </w:pPr>
      <w:ins w:id="345" w:author="Unknown">
        <w:r w:rsidRPr="007D189A">
          <w:rPr>
            <w:rFonts w:ascii="Roboto" w:eastAsia="Times New Roman" w:hAnsi="Roboto" w:cs="Times New Roman"/>
            <w:color w:val="000000"/>
            <w:sz w:val="24"/>
            <w:szCs w:val="24"/>
          </w:rPr>
          <w:t>&lt;/template&gt; </w:t>
        </w:r>
      </w:ins>
    </w:p>
    <w:p w:rsidR="007D189A" w:rsidRPr="007D189A" w:rsidRDefault="007D189A" w:rsidP="007D189A">
      <w:pPr>
        <w:shd w:val="clear" w:color="auto" w:fill="FFFFFF"/>
        <w:spacing w:after="75" w:line="240" w:lineRule="auto"/>
        <w:ind w:left="150" w:right="150"/>
        <w:rPr>
          <w:ins w:id="346" w:author="Unknown"/>
          <w:rFonts w:ascii="Roboto" w:eastAsia="Times New Roman" w:hAnsi="Roboto" w:cs="Times New Roman"/>
          <w:color w:val="000000"/>
          <w:sz w:val="24"/>
          <w:szCs w:val="24"/>
        </w:rPr>
      </w:pPr>
      <w:ins w:id="347" w:author="Unknown">
        <w:r w:rsidRPr="007D189A">
          <w:rPr>
            <w:rFonts w:ascii="Roboto" w:eastAsia="Times New Roman" w:hAnsi="Roboto" w:cs="Times New Roman"/>
            <w:color w:val="000000"/>
            <w:sz w:val="24"/>
            <w:szCs w:val="24"/>
          </w:rPr>
          <w:t>&lt;script&gt; </w:t>
        </w:r>
      </w:ins>
    </w:p>
    <w:p w:rsidR="007D189A" w:rsidRPr="007D189A" w:rsidRDefault="007D189A" w:rsidP="007D189A">
      <w:pPr>
        <w:shd w:val="clear" w:color="auto" w:fill="FFFFFF"/>
        <w:spacing w:after="75" w:line="240" w:lineRule="auto"/>
        <w:ind w:left="150" w:right="150"/>
        <w:rPr>
          <w:ins w:id="348" w:author="Unknown"/>
          <w:rFonts w:ascii="Roboto" w:eastAsia="Times New Roman" w:hAnsi="Roboto" w:cs="Times New Roman"/>
          <w:color w:val="000000"/>
          <w:sz w:val="24"/>
          <w:szCs w:val="24"/>
        </w:rPr>
      </w:pPr>
      <w:ins w:id="349" w:author="Unknown">
        <w:r w:rsidRPr="007D189A">
          <w:rPr>
            <w:rFonts w:ascii="Roboto" w:eastAsia="Times New Roman" w:hAnsi="Roboto" w:cs="Times New Roman"/>
            <w:color w:val="000000"/>
            <w:sz w:val="24"/>
            <w:szCs w:val="24"/>
          </w:rPr>
          <w:t>    export default { </w:t>
        </w:r>
      </w:ins>
    </w:p>
    <w:p w:rsidR="007D189A" w:rsidRPr="007D189A" w:rsidRDefault="007D189A" w:rsidP="007D189A">
      <w:pPr>
        <w:shd w:val="clear" w:color="auto" w:fill="FFFFFF"/>
        <w:spacing w:after="75" w:line="240" w:lineRule="auto"/>
        <w:ind w:left="150" w:right="150"/>
        <w:rPr>
          <w:ins w:id="350" w:author="Unknown"/>
          <w:rFonts w:ascii="Roboto" w:eastAsia="Times New Roman" w:hAnsi="Roboto" w:cs="Times New Roman"/>
          <w:color w:val="000000"/>
          <w:sz w:val="24"/>
          <w:szCs w:val="24"/>
        </w:rPr>
      </w:pPr>
      <w:ins w:id="351" w:author="Unknown">
        <w:r w:rsidRPr="007D189A">
          <w:rPr>
            <w:rFonts w:ascii="Roboto" w:eastAsia="Times New Roman" w:hAnsi="Roboto" w:cs="Times New Roman"/>
            <w:color w:val="000000"/>
            <w:sz w:val="24"/>
            <w:szCs w:val="24"/>
          </w:rPr>
          <w:t>        data: function() </w:t>
        </w:r>
      </w:ins>
    </w:p>
    <w:p w:rsidR="007D189A" w:rsidRPr="007D189A" w:rsidRDefault="007D189A" w:rsidP="007D189A">
      <w:pPr>
        <w:shd w:val="clear" w:color="auto" w:fill="FFFFFF"/>
        <w:spacing w:after="75" w:line="240" w:lineRule="auto"/>
        <w:ind w:left="150" w:right="150"/>
        <w:rPr>
          <w:ins w:id="352" w:author="Unknown"/>
          <w:rFonts w:ascii="Roboto" w:eastAsia="Times New Roman" w:hAnsi="Roboto" w:cs="Times New Roman"/>
          <w:color w:val="000000"/>
          <w:sz w:val="24"/>
          <w:szCs w:val="24"/>
        </w:rPr>
      </w:pPr>
      <w:ins w:id="353" w:author="Unknown">
        <w:r w:rsidRPr="007D189A">
          <w:rPr>
            <w:rFonts w:ascii="Roboto" w:eastAsia="Times New Roman" w:hAnsi="Roboto" w:cs="Times New Roman"/>
            <w:color w:val="000000"/>
            <w:sz w:val="24"/>
            <w:szCs w:val="24"/>
          </w:rPr>
          <w:t>        { </w:t>
        </w:r>
      </w:ins>
    </w:p>
    <w:p w:rsidR="007D189A" w:rsidRPr="007D189A" w:rsidRDefault="007D189A" w:rsidP="007D189A">
      <w:pPr>
        <w:shd w:val="clear" w:color="auto" w:fill="FFFFFF"/>
        <w:spacing w:after="75" w:line="240" w:lineRule="auto"/>
        <w:ind w:left="150" w:right="150"/>
        <w:rPr>
          <w:ins w:id="354" w:author="Unknown"/>
          <w:rFonts w:ascii="Roboto" w:eastAsia="Times New Roman" w:hAnsi="Roboto" w:cs="Times New Roman"/>
          <w:color w:val="000000"/>
          <w:sz w:val="24"/>
          <w:szCs w:val="24"/>
        </w:rPr>
      </w:pPr>
      <w:ins w:id="355" w:author="Unknown">
        <w:r w:rsidRPr="007D189A">
          <w:rPr>
            <w:rFonts w:ascii="Roboto" w:eastAsia="Times New Roman" w:hAnsi="Roboto" w:cs="Times New Roman"/>
            <w:color w:val="000000"/>
            <w:sz w:val="24"/>
            <w:szCs w:val="24"/>
          </w:rPr>
          <w:t>           return  { </w:t>
        </w:r>
      </w:ins>
    </w:p>
    <w:p w:rsidR="007D189A" w:rsidRPr="007D189A" w:rsidRDefault="007D189A" w:rsidP="007D189A">
      <w:pPr>
        <w:shd w:val="clear" w:color="auto" w:fill="FFFFFF"/>
        <w:spacing w:after="75" w:line="240" w:lineRule="auto"/>
        <w:ind w:left="150" w:right="150"/>
        <w:rPr>
          <w:ins w:id="356" w:author="Unknown"/>
          <w:rFonts w:ascii="Roboto" w:eastAsia="Times New Roman" w:hAnsi="Roboto" w:cs="Times New Roman"/>
          <w:color w:val="000000"/>
          <w:sz w:val="24"/>
          <w:szCs w:val="24"/>
        </w:rPr>
      </w:pPr>
      <w:ins w:id="357" w:author="Unknown">
        <w:r w:rsidRPr="007D189A">
          <w:rPr>
            <w:rFonts w:ascii="Roboto" w:eastAsia="Times New Roman" w:hAnsi="Roboto" w:cs="Times New Roman"/>
            <w:color w:val="000000"/>
            <w:sz w:val="24"/>
            <w:szCs w:val="24"/>
          </w:rPr>
          <w:t>                        sitename:'www.wisdomjobs.com'</w:t>
        </w:r>
      </w:ins>
    </w:p>
    <w:p w:rsidR="007D189A" w:rsidRPr="007D189A" w:rsidRDefault="007D189A" w:rsidP="007D189A">
      <w:pPr>
        <w:shd w:val="clear" w:color="auto" w:fill="FFFFFF"/>
        <w:spacing w:after="75" w:line="240" w:lineRule="auto"/>
        <w:ind w:left="150" w:right="150"/>
        <w:rPr>
          <w:ins w:id="358" w:author="Unknown"/>
          <w:rFonts w:ascii="Roboto" w:eastAsia="Times New Roman" w:hAnsi="Roboto" w:cs="Times New Roman"/>
          <w:color w:val="000000"/>
          <w:sz w:val="24"/>
          <w:szCs w:val="24"/>
        </w:rPr>
      </w:pPr>
      <w:ins w:id="359" w:author="Unknown">
        <w:r w:rsidRPr="007D189A">
          <w:rPr>
            <w:rFonts w:ascii="Roboto" w:eastAsia="Times New Roman" w:hAnsi="Roboto" w:cs="Times New Roman"/>
            <w:color w:val="000000"/>
            <w:sz w:val="24"/>
            <w:szCs w:val="24"/>
          </w:rPr>
          <w:t>                    }</w:t>
        </w:r>
      </w:ins>
    </w:p>
    <w:p w:rsidR="007D189A" w:rsidRPr="007D189A" w:rsidRDefault="007D189A" w:rsidP="007D189A">
      <w:pPr>
        <w:shd w:val="clear" w:color="auto" w:fill="FFFFFF"/>
        <w:spacing w:after="75" w:line="240" w:lineRule="auto"/>
        <w:ind w:left="150" w:right="150"/>
        <w:rPr>
          <w:ins w:id="360" w:author="Unknown"/>
          <w:rFonts w:ascii="Roboto" w:eastAsia="Times New Roman" w:hAnsi="Roboto" w:cs="Times New Roman"/>
          <w:color w:val="000000"/>
          <w:sz w:val="24"/>
          <w:szCs w:val="24"/>
        </w:rPr>
      </w:pPr>
      <w:ins w:id="361" w:author="Unknown">
        <w:r w:rsidRPr="007D189A">
          <w:rPr>
            <w:rFonts w:ascii="Roboto" w:eastAsia="Times New Roman" w:hAnsi="Roboto" w:cs="Times New Roman"/>
            <w:color w:val="000000"/>
            <w:sz w:val="24"/>
            <w:szCs w:val="24"/>
          </w:rPr>
          <w:t>        },</w:t>
        </w:r>
      </w:ins>
    </w:p>
    <w:p w:rsidR="007D189A" w:rsidRPr="007D189A" w:rsidRDefault="007D189A" w:rsidP="007D189A">
      <w:pPr>
        <w:shd w:val="clear" w:color="auto" w:fill="FFFFFF"/>
        <w:spacing w:after="75" w:line="240" w:lineRule="auto"/>
        <w:ind w:left="150" w:right="150"/>
        <w:rPr>
          <w:ins w:id="362" w:author="Unknown"/>
          <w:rFonts w:ascii="Roboto" w:eastAsia="Times New Roman" w:hAnsi="Roboto" w:cs="Times New Roman"/>
          <w:color w:val="000000"/>
          <w:sz w:val="24"/>
          <w:szCs w:val="24"/>
        </w:rPr>
      </w:pPr>
      <w:ins w:id="363" w:author="Unknown">
        <w:r w:rsidRPr="007D189A">
          <w:rPr>
            <w:rFonts w:ascii="Roboto" w:eastAsia="Times New Roman" w:hAnsi="Roboto" w:cs="Times New Roman"/>
            <w:color w:val="000000"/>
            <w:sz w:val="24"/>
            <w:szCs w:val="24"/>
          </w:rPr>
          <w:t>         created: function () {   </w:t>
        </w:r>
      </w:ins>
    </w:p>
    <w:p w:rsidR="007D189A" w:rsidRPr="007D189A" w:rsidRDefault="007D189A" w:rsidP="007D189A">
      <w:pPr>
        <w:shd w:val="clear" w:color="auto" w:fill="FFFFFF"/>
        <w:spacing w:after="75" w:line="240" w:lineRule="auto"/>
        <w:ind w:left="150" w:right="150"/>
        <w:rPr>
          <w:ins w:id="364" w:author="Unknown"/>
          <w:rFonts w:ascii="Roboto" w:eastAsia="Times New Roman" w:hAnsi="Roboto" w:cs="Times New Roman"/>
          <w:color w:val="000000"/>
          <w:sz w:val="24"/>
          <w:szCs w:val="24"/>
        </w:rPr>
      </w:pPr>
      <w:ins w:id="365" w:author="Unknown">
        <w:r w:rsidRPr="007D189A">
          <w:rPr>
            <w:rFonts w:ascii="Roboto" w:eastAsia="Times New Roman" w:hAnsi="Roboto" w:cs="Times New Roman"/>
            <w:color w:val="000000"/>
            <w:sz w:val="24"/>
            <w:szCs w:val="24"/>
          </w:rPr>
          <w:t>             console.log('Component created.')</w:t>
        </w:r>
      </w:ins>
    </w:p>
    <w:p w:rsidR="007D189A" w:rsidRPr="007D189A" w:rsidRDefault="007D189A" w:rsidP="007D189A">
      <w:pPr>
        <w:shd w:val="clear" w:color="auto" w:fill="FFFFFF"/>
        <w:spacing w:after="75" w:line="240" w:lineRule="auto"/>
        <w:ind w:left="150" w:right="150"/>
        <w:rPr>
          <w:ins w:id="366" w:author="Unknown"/>
          <w:rFonts w:ascii="Roboto" w:eastAsia="Times New Roman" w:hAnsi="Roboto" w:cs="Times New Roman"/>
          <w:color w:val="000000"/>
          <w:sz w:val="24"/>
          <w:szCs w:val="24"/>
        </w:rPr>
      </w:pPr>
      <w:ins w:id="367" w:author="Unknown">
        <w:r w:rsidRPr="007D189A">
          <w:rPr>
            <w:rFonts w:ascii="Roboto" w:eastAsia="Times New Roman" w:hAnsi="Roboto" w:cs="Times New Roman"/>
            <w:color w:val="000000"/>
            <w:sz w:val="24"/>
            <w:szCs w:val="24"/>
          </w:rPr>
          <w:t>        },  </w:t>
        </w:r>
      </w:ins>
    </w:p>
    <w:p w:rsidR="007D189A" w:rsidRPr="007D189A" w:rsidRDefault="007D189A" w:rsidP="007D189A">
      <w:pPr>
        <w:shd w:val="clear" w:color="auto" w:fill="FFFFFF"/>
        <w:spacing w:after="75" w:line="240" w:lineRule="auto"/>
        <w:ind w:left="150" w:right="150"/>
        <w:rPr>
          <w:ins w:id="368" w:author="Unknown"/>
          <w:rFonts w:ascii="Roboto" w:eastAsia="Times New Roman" w:hAnsi="Roboto" w:cs="Times New Roman"/>
          <w:color w:val="000000"/>
          <w:sz w:val="24"/>
          <w:szCs w:val="24"/>
        </w:rPr>
      </w:pPr>
      <w:ins w:id="369" w:author="Unknown">
        <w:r w:rsidRPr="007D189A">
          <w:rPr>
            <w:rFonts w:ascii="Roboto" w:eastAsia="Times New Roman" w:hAnsi="Roboto" w:cs="Times New Roman"/>
            <w:color w:val="000000"/>
            <w:sz w:val="24"/>
            <w:szCs w:val="24"/>
          </w:rPr>
          <w:t>        methods: {</w:t>
        </w:r>
      </w:ins>
    </w:p>
    <w:p w:rsidR="007D189A" w:rsidRPr="007D189A" w:rsidRDefault="007D189A" w:rsidP="007D189A">
      <w:pPr>
        <w:shd w:val="clear" w:color="auto" w:fill="FFFFFF"/>
        <w:spacing w:after="75" w:line="240" w:lineRule="auto"/>
        <w:ind w:left="150" w:right="150"/>
        <w:rPr>
          <w:ins w:id="370" w:author="Unknown"/>
          <w:rFonts w:ascii="Roboto" w:eastAsia="Times New Roman" w:hAnsi="Roboto" w:cs="Times New Roman"/>
          <w:color w:val="000000"/>
          <w:sz w:val="24"/>
          <w:szCs w:val="24"/>
        </w:rPr>
      </w:pPr>
      <w:ins w:id="371" w:author="Unknown">
        <w:r w:rsidRPr="007D189A">
          <w:rPr>
            <w:rFonts w:ascii="Roboto" w:eastAsia="Times New Roman" w:hAnsi="Roboto" w:cs="Times New Roman"/>
            <w:color w:val="000000"/>
            <w:sz w:val="24"/>
            <w:szCs w:val="24"/>
          </w:rPr>
          <w:t>            displayname:function(url){ </w:t>
        </w:r>
      </w:ins>
    </w:p>
    <w:p w:rsidR="007D189A" w:rsidRPr="007D189A" w:rsidRDefault="007D189A" w:rsidP="007D189A">
      <w:pPr>
        <w:shd w:val="clear" w:color="auto" w:fill="FFFFFF"/>
        <w:spacing w:after="75" w:line="240" w:lineRule="auto"/>
        <w:ind w:left="150" w:right="150"/>
        <w:rPr>
          <w:ins w:id="372" w:author="Unknown"/>
          <w:rFonts w:ascii="Roboto" w:eastAsia="Times New Roman" w:hAnsi="Roboto" w:cs="Times New Roman"/>
          <w:color w:val="000000"/>
          <w:sz w:val="24"/>
          <w:szCs w:val="24"/>
        </w:rPr>
      </w:pPr>
      <w:ins w:id="373" w:author="Unknown">
        <w:r w:rsidRPr="007D189A">
          <w:rPr>
            <w:rFonts w:ascii="Roboto" w:eastAsia="Times New Roman" w:hAnsi="Roboto" w:cs="Times New Roman"/>
            <w:color w:val="000000"/>
            <w:sz w:val="24"/>
            <w:szCs w:val="24"/>
          </w:rPr>
          <w:t>                console.log(this.sitename)</w:t>
        </w:r>
      </w:ins>
    </w:p>
    <w:p w:rsidR="007D189A" w:rsidRPr="007D189A" w:rsidRDefault="007D189A" w:rsidP="007D189A">
      <w:pPr>
        <w:shd w:val="clear" w:color="auto" w:fill="FFFFFF"/>
        <w:spacing w:after="75" w:line="240" w:lineRule="auto"/>
        <w:ind w:left="150" w:right="150"/>
        <w:rPr>
          <w:ins w:id="374" w:author="Unknown"/>
          <w:rFonts w:ascii="Roboto" w:eastAsia="Times New Roman" w:hAnsi="Roboto" w:cs="Times New Roman"/>
          <w:color w:val="000000"/>
          <w:sz w:val="24"/>
          <w:szCs w:val="24"/>
        </w:rPr>
      </w:pPr>
      <w:ins w:id="375" w:author="Unknown">
        <w:r w:rsidRPr="007D189A">
          <w:rPr>
            <w:rFonts w:ascii="Roboto" w:eastAsia="Times New Roman" w:hAnsi="Roboto" w:cs="Times New Roman"/>
            <w:color w:val="000000"/>
            <w:sz w:val="24"/>
            <w:szCs w:val="24"/>
          </w:rPr>
          <w:t>            } </w:t>
        </w:r>
      </w:ins>
    </w:p>
    <w:p w:rsidR="007D189A" w:rsidRPr="007D189A" w:rsidRDefault="007D189A" w:rsidP="007D189A">
      <w:pPr>
        <w:shd w:val="clear" w:color="auto" w:fill="FFFFFF"/>
        <w:spacing w:after="75" w:line="240" w:lineRule="auto"/>
        <w:ind w:left="150" w:right="150"/>
        <w:rPr>
          <w:ins w:id="376" w:author="Unknown"/>
          <w:rFonts w:ascii="Roboto" w:eastAsia="Times New Roman" w:hAnsi="Roboto" w:cs="Times New Roman"/>
          <w:color w:val="000000"/>
          <w:sz w:val="24"/>
          <w:szCs w:val="24"/>
        </w:rPr>
      </w:pPr>
      <w:ins w:id="377" w:author="Unknown">
        <w:r w:rsidRPr="007D189A">
          <w:rPr>
            <w:rFonts w:ascii="Roboto" w:eastAsia="Times New Roman" w:hAnsi="Roboto" w:cs="Times New Roman"/>
            <w:color w:val="000000"/>
            <w:sz w:val="24"/>
            <w:szCs w:val="24"/>
          </w:rPr>
          <w:t>        },</w:t>
        </w:r>
      </w:ins>
    </w:p>
    <w:p w:rsidR="007D189A" w:rsidRPr="007D189A" w:rsidRDefault="007D189A" w:rsidP="007D189A">
      <w:pPr>
        <w:shd w:val="clear" w:color="auto" w:fill="FFFFFF"/>
        <w:spacing w:after="75" w:line="240" w:lineRule="auto"/>
        <w:ind w:left="150" w:right="150"/>
        <w:rPr>
          <w:ins w:id="378" w:author="Unknown"/>
          <w:rFonts w:ascii="Roboto" w:eastAsia="Times New Roman" w:hAnsi="Roboto" w:cs="Times New Roman"/>
          <w:color w:val="000000"/>
          <w:sz w:val="24"/>
          <w:szCs w:val="24"/>
        </w:rPr>
      </w:pPr>
      <w:ins w:id="379" w:author="Unknown">
        <w:r w:rsidRPr="007D189A">
          <w:rPr>
            <w:rFonts w:ascii="Roboto" w:eastAsia="Times New Roman" w:hAnsi="Roboto" w:cs="Times New Roman"/>
            <w:color w:val="000000"/>
            <w:sz w:val="24"/>
            <w:szCs w:val="24"/>
          </w:rPr>
          <w:t>        mounted() {</w:t>
        </w:r>
      </w:ins>
    </w:p>
    <w:p w:rsidR="007D189A" w:rsidRPr="007D189A" w:rsidRDefault="007D189A" w:rsidP="007D189A">
      <w:pPr>
        <w:shd w:val="clear" w:color="auto" w:fill="FFFFFF"/>
        <w:spacing w:after="75" w:line="240" w:lineRule="auto"/>
        <w:ind w:left="150" w:right="150"/>
        <w:rPr>
          <w:ins w:id="380" w:author="Unknown"/>
          <w:rFonts w:ascii="Roboto" w:eastAsia="Times New Roman" w:hAnsi="Roboto" w:cs="Times New Roman"/>
          <w:color w:val="000000"/>
          <w:sz w:val="24"/>
          <w:szCs w:val="24"/>
        </w:rPr>
      </w:pPr>
      <w:ins w:id="381" w:author="Unknown">
        <w:r w:rsidRPr="007D189A">
          <w:rPr>
            <w:rFonts w:ascii="Roboto" w:eastAsia="Times New Roman" w:hAnsi="Roboto" w:cs="Times New Roman"/>
            <w:color w:val="000000"/>
            <w:sz w:val="24"/>
            <w:szCs w:val="24"/>
          </w:rPr>
          <w:t>            console.log('Component mounted.')</w:t>
        </w:r>
      </w:ins>
    </w:p>
    <w:p w:rsidR="007D189A" w:rsidRPr="007D189A" w:rsidRDefault="007D189A" w:rsidP="007D189A">
      <w:pPr>
        <w:shd w:val="clear" w:color="auto" w:fill="FFFFFF"/>
        <w:spacing w:after="75" w:line="240" w:lineRule="auto"/>
        <w:ind w:left="150" w:right="150"/>
        <w:rPr>
          <w:ins w:id="382" w:author="Unknown"/>
          <w:rFonts w:ascii="Roboto" w:eastAsia="Times New Roman" w:hAnsi="Roboto" w:cs="Times New Roman"/>
          <w:color w:val="000000"/>
          <w:sz w:val="24"/>
          <w:szCs w:val="24"/>
        </w:rPr>
      </w:pPr>
      <w:ins w:id="383" w:author="Unknown">
        <w:r w:rsidRPr="007D189A">
          <w:rPr>
            <w:rFonts w:ascii="Roboto" w:eastAsia="Times New Roman" w:hAnsi="Roboto" w:cs="Times New Roman"/>
            <w:color w:val="000000"/>
            <w:sz w:val="24"/>
            <w:szCs w:val="24"/>
          </w:rPr>
          <w:t>        }</w:t>
        </w:r>
      </w:ins>
    </w:p>
    <w:p w:rsidR="007D189A" w:rsidRPr="007D189A" w:rsidRDefault="007D189A" w:rsidP="007D189A">
      <w:pPr>
        <w:shd w:val="clear" w:color="auto" w:fill="FFFFFF"/>
        <w:spacing w:after="75" w:line="240" w:lineRule="auto"/>
        <w:ind w:left="150" w:right="150"/>
        <w:rPr>
          <w:ins w:id="384" w:author="Unknown"/>
          <w:rFonts w:ascii="Roboto" w:eastAsia="Times New Roman" w:hAnsi="Roboto" w:cs="Times New Roman"/>
          <w:color w:val="000000"/>
          <w:sz w:val="24"/>
          <w:szCs w:val="24"/>
        </w:rPr>
      </w:pPr>
      <w:ins w:id="385" w:author="Unknown">
        <w:r w:rsidRPr="007D189A">
          <w:rPr>
            <w:rFonts w:ascii="Roboto" w:eastAsia="Times New Roman" w:hAnsi="Roboto" w:cs="Times New Roman"/>
            <w:color w:val="000000"/>
            <w:sz w:val="24"/>
            <w:szCs w:val="24"/>
          </w:rPr>
          <w:t>    }</w:t>
        </w:r>
      </w:ins>
    </w:p>
    <w:p w:rsidR="007D189A" w:rsidRPr="007D189A" w:rsidRDefault="007D189A" w:rsidP="007D189A">
      <w:pPr>
        <w:shd w:val="clear" w:color="auto" w:fill="FFFFFF"/>
        <w:spacing w:after="75" w:line="240" w:lineRule="auto"/>
        <w:ind w:left="150" w:right="150"/>
        <w:rPr>
          <w:ins w:id="386" w:author="Unknown"/>
          <w:rFonts w:ascii="Roboto" w:eastAsia="Times New Roman" w:hAnsi="Roboto" w:cs="Times New Roman"/>
          <w:color w:val="000000"/>
          <w:sz w:val="24"/>
          <w:szCs w:val="24"/>
        </w:rPr>
      </w:pPr>
      <w:ins w:id="387" w:author="Unknown">
        <w:r w:rsidRPr="007D189A">
          <w:rPr>
            <w:rFonts w:ascii="Roboto" w:eastAsia="Times New Roman" w:hAnsi="Roboto" w:cs="Times New Roman"/>
            <w:color w:val="000000"/>
            <w:sz w:val="24"/>
            <w:szCs w:val="24"/>
          </w:rPr>
          <w:t>&lt;/script&gt;</w:t>
        </w:r>
      </w:ins>
    </w:p>
    <w:p w:rsidR="007D189A" w:rsidRPr="007D189A" w:rsidRDefault="007D189A" w:rsidP="007D189A">
      <w:pPr>
        <w:shd w:val="clear" w:color="auto" w:fill="FFFFFF"/>
        <w:spacing w:after="75" w:line="240" w:lineRule="auto"/>
        <w:ind w:left="150" w:right="150"/>
        <w:rPr>
          <w:ins w:id="388" w:author="Unknown"/>
          <w:rFonts w:ascii="Roboto" w:eastAsia="Times New Roman" w:hAnsi="Roboto" w:cs="Times New Roman"/>
          <w:color w:val="000000"/>
          <w:sz w:val="24"/>
          <w:szCs w:val="24"/>
        </w:rPr>
      </w:pPr>
      <w:ins w:id="389" w:author="Unknown">
        <w:r w:rsidRPr="007D189A">
          <w:rPr>
            <w:rFonts w:ascii="Roboto" w:eastAsia="Times New Roman" w:hAnsi="Roboto" w:cs="Times New Roman"/>
            <w:color w:val="000000"/>
            <w:sz w:val="24"/>
            <w:szCs w:val="24"/>
          </w:rPr>
          <w:t>&lt;style&gt; </w:t>
        </w:r>
      </w:ins>
    </w:p>
    <w:p w:rsidR="007D189A" w:rsidRPr="007D189A" w:rsidRDefault="007D189A" w:rsidP="007D189A">
      <w:pPr>
        <w:shd w:val="clear" w:color="auto" w:fill="FFFFFF"/>
        <w:spacing w:after="75" w:line="240" w:lineRule="auto"/>
        <w:ind w:left="150" w:right="150"/>
        <w:rPr>
          <w:ins w:id="390" w:author="Unknown"/>
          <w:rFonts w:ascii="Roboto" w:eastAsia="Times New Roman" w:hAnsi="Roboto" w:cs="Times New Roman"/>
          <w:color w:val="000000"/>
          <w:sz w:val="24"/>
          <w:szCs w:val="24"/>
        </w:rPr>
      </w:pPr>
      <w:ins w:id="391" w:author="Unknown">
        <w:r w:rsidRPr="007D189A">
          <w:rPr>
            <w:rFonts w:ascii="Roboto" w:eastAsia="Times New Roman" w:hAnsi="Roboto" w:cs="Times New Roman"/>
            <w:color w:val="000000"/>
            <w:sz w:val="24"/>
            <w:szCs w:val="24"/>
          </w:rPr>
          <w:t>.a{  </w:t>
        </w:r>
      </w:ins>
    </w:p>
    <w:p w:rsidR="007D189A" w:rsidRPr="007D189A" w:rsidRDefault="007D189A" w:rsidP="007D189A">
      <w:pPr>
        <w:shd w:val="clear" w:color="auto" w:fill="FFFFFF"/>
        <w:spacing w:after="75" w:line="240" w:lineRule="auto"/>
        <w:ind w:left="150" w:right="150"/>
        <w:rPr>
          <w:ins w:id="392" w:author="Unknown"/>
          <w:rFonts w:ascii="Roboto" w:eastAsia="Times New Roman" w:hAnsi="Roboto" w:cs="Times New Roman"/>
          <w:color w:val="000000"/>
          <w:sz w:val="24"/>
          <w:szCs w:val="24"/>
        </w:rPr>
      </w:pPr>
      <w:ins w:id="393" w:author="Unknown">
        <w:r w:rsidRPr="007D189A">
          <w:rPr>
            <w:rFonts w:ascii="Roboto" w:eastAsia="Times New Roman" w:hAnsi="Roboto" w:cs="Times New Roman"/>
            <w:color w:val="000000"/>
            <w:sz w:val="24"/>
            <w:szCs w:val="24"/>
          </w:rPr>
          <w:t>    color: #111;</w:t>
        </w:r>
      </w:ins>
    </w:p>
    <w:p w:rsidR="007D189A" w:rsidRPr="007D189A" w:rsidRDefault="007D189A" w:rsidP="007D189A">
      <w:pPr>
        <w:shd w:val="clear" w:color="auto" w:fill="FFFFFF"/>
        <w:spacing w:after="75" w:line="240" w:lineRule="auto"/>
        <w:ind w:left="150" w:right="150"/>
        <w:rPr>
          <w:ins w:id="394" w:author="Unknown"/>
          <w:rFonts w:ascii="Roboto" w:eastAsia="Times New Roman" w:hAnsi="Roboto" w:cs="Times New Roman"/>
          <w:color w:val="000000"/>
          <w:sz w:val="24"/>
          <w:szCs w:val="24"/>
        </w:rPr>
      </w:pPr>
      <w:ins w:id="395" w:author="Unknown">
        <w:r w:rsidRPr="007D189A">
          <w:rPr>
            <w:rFonts w:ascii="Roboto" w:eastAsia="Times New Roman" w:hAnsi="Roboto" w:cs="Times New Roman"/>
            <w:color w:val="000000"/>
            <w:sz w:val="24"/>
            <w:szCs w:val="24"/>
          </w:rPr>
          <w:t>} </w:t>
        </w:r>
      </w:ins>
    </w:p>
    <w:p w:rsidR="007D189A" w:rsidRPr="007D189A" w:rsidRDefault="007D189A" w:rsidP="007D189A">
      <w:pPr>
        <w:shd w:val="clear" w:color="auto" w:fill="FFFFFF"/>
        <w:spacing w:after="75" w:line="240" w:lineRule="auto"/>
        <w:ind w:left="150" w:right="150"/>
        <w:rPr>
          <w:ins w:id="396" w:author="Unknown"/>
          <w:rFonts w:ascii="Roboto" w:eastAsia="Times New Roman" w:hAnsi="Roboto" w:cs="Times New Roman"/>
          <w:color w:val="000000"/>
          <w:sz w:val="24"/>
          <w:szCs w:val="24"/>
        </w:rPr>
      </w:pPr>
      <w:ins w:id="397" w:author="Unknown">
        <w:r w:rsidRPr="007D189A">
          <w:rPr>
            <w:rFonts w:ascii="Roboto" w:eastAsia="Times New Roman" w:hAnsi="Roboto" w:cs="Times New Roman"/>
            <w:color w:val="000000"/>
            <w:sz w:val="24"/>
            <w:szCs w:val="24"/>
          </w:rPr>
          <w:t>&lt;/style&gt;</w:t>
        </w:r>
      </w:ins>
    </w:p>
    <w:p w:rsidR="007D189A" w:rsidRPr="007D189A" w:rsidRDefault="007D189A" w:rsidP="007D189A">
      <w:pPr>
        <w:shd w:val="clear" w:color="auto" w:fill="FFFFFF"/>
        <w:spacing w:after="0" w:line="240" w:lineRule="auto"/>
        <w:ind w:left="150" w:right="150"/>
        <w:rPr>
          <w:ins w:id="398" w:author="Unknown"/>
          <w:rFonts w:ascii="Roboto" w:eastAsia="Times New Roman" w:hAnsi="Roboto" w:cs="Times New Roman"/>
          <w:color w:val="000000"/>
          <w:sz w:val="24"/>
          <w:szCs w:val="24"/>
        </w:rPr>
      </w:pPr>
      <w:ins w:id="399" w:author="Unknown">
        <w:r w:rsidRPr="007D189A">
          <w:rPr>
            <w:rFonts w:ascii="Roboto" w:eastAsia="Times New Roman" w:hAnsi="Roboto" w:cs="Times New Roman"/>
            <w:color w:val="000000"/>
            <w:sz w:val="24"/>
            <w:szCs w:val="24"/>
          </w:rPr>
          <w:fldChar w:fldCharType="begin"/>
        </w:r>
        <w:r w:rsidRPr="007D189A">
          <w:rPr>
            <w:rFonts w:ascii="Roboto" w:eastAsia="Times New Roman" w:hAnsi="Roboto" w:cs="Times New Roman"/>
            <w:color w:val="000000"/>
            <w:sz w:val="24"/>
            <w:szCs w:val="24"/>
          </w:rPr>
          <w:instrText xml:space="preserve"> HYPERLINK "https://www.wisdomjobs.com/e-university/nodedotjs-tutorial-1161.html" \o "Node.js Tutorial" </w:instrText>
        </w:r>
        <w:r w:rsidRPr="007D189A">
          <w:rPr>
            <w:rFonts w:ascii="Roboto" w:eastAsia="Times New Roman" w:hAnsi="Roboto" w:cs="Times New Roman"/>
            <w:color w:val="000000"/>
            <w:sz w:val="24"/>
            <w:szCs w:val="24"/>
          </w:rPr>
          <w:fldChar w:fldCharType="separate"/>
        </w:r>
        <w:r w:rsidRPr="007D189A">
          <w:rPr>
            <w:rFonts w:ascii="Roboto" w:eastAsia="Times New Roman" w:hAnsi="Roboto" w:cs="Times New Roman"/>
            <w:color w:val="337AB7"/>
            <w:sz w:val="24"/>
            <w:szCs w:val="24"/>
            <w:u w:val="single"/>
            <w:bdr w:val="single" w:sz="6" w:space="7" w:color="0277BB" w:frame="1"/>
          </w:rPr>
          <w:t>Node.js Tutorial</w:t>
        </w:r>
        <w:r w:rsidRPr="007D189A">
          <w:rPr>
            <w:rFonts w:ascii="Roboto" w:eastAsia="Times New Roman" w:hAnsi="Roboto" w:cs="Times New Roman"/>
            <w:color w:val="000000"/>
            <w:sz w:val="24"/>
            <w:szCs w:val="24"/>
          </w:rPr>
          <w:fldChar w:fldCharType="end"/>
        </w:r>
      </w:ins>
    </w:p>
    <w:p w:rsidR="007D189A" w:rsidRPr="007D189A" w:rsidRDefault="007D189A" w:rsidP="007D189A">
      <w:pPr>
        <w:numPr>
          <w:ilvl w:val="0"/>
          <w:numId w:val="20"/>
        </w:numPr>
        <w:shd w:val="clear" w:color="auto" w:fill="FFFFFF"/>
        <w:spacing w:after="0" w:line="240" w:lineRule="auto"/>
        <w:ind w:left="150" w:right="150"/>
        <w:rPr>
          <w:ins w:id="400" w:author="Unknown"/>
          <w:rFonts w:ascii="Roboto" w:eastAsia="Times New Roman" w:hAnsi="Roboto" w:cs="Times New Roman"/>
          <w:color w:val="000000"/>
          <w:sz w:val="24"/>
          <w:szCs w:val="24"/>
        </w:rPr>
      </w:pPr>
      <w:ins w:id="401" w:author="Unknown">
        <w:r w:rsidRPr="007D189A">
          <w:rPr>
            <w:rFonts w:ascii="Roboto" w:eastAsia="Times New Roman" w:hAnsi="Roboto" w:cs="Times New Roman"/>
            <w:b/>
            <w:bCs/>
            <w:color w:val="000000"/>
            <w:sz w:val="24"/>
            <w:szCs w:val="24"/>
          </w:rPr>
          <w:t>Question 17. How To Check Response Data Length In Vue Js?</w:t>
        </w:r>
      </w:ins>
    </w:p>
    <w:p w:rsidR="007D189A" w:rsidRPr="007D189A" w:rsidRDefault="007D189A" w:rsidP="007D189A">
      <w:pPr>
        <w:shd w:val="clear" w:color="auto" w:fill="FFFFFF"/>
        <w:spacing w:after="0" w:line="240" w:lineRule="auto"/>
        <w:ind w:left="150" w:right="150"/>
        <w:rPr>
          <w:ins w:id="402" w:author="Unknown"/>
          <w:rFonts w:ascii="Roboto" w:eastAsia="Times New Roman" w:hAnsi="Roboto" w:cs="Times New Roman"/>
          <w:color w:val="000000"/>
          <w:sz w:val="24"/>
          <w:szCs w:val="24"/>
        </w:rPr>
      </w:pPr>
      <w:ins w:id="403" w:author="Unknown">
        <w:r w:rsidRPr="007D189A">
          <w:rPr>
            <w:rFonts w:ascii="Roboto" w:eastAsia="Times New Roman" w:hAnsi="Roboto" w:cs="Times New Roman"/>
            <w:b/>
            <w:bCs/>
            <w:color w:val="2DA506"/>
            <w:sz w:val="24"/>
            <w:szCs w:val="24"/>
          </w:rPr>
          <w:t>Answer :</w:t>
        </w:r>
      </w:ins>
    </w:p>
    <w:p w:rsidR="007D189A" w:rsidRPr="007D189A" w:rsidRDefault="007D189A" w:rsidP="007D189A">
      <w:pPr>
        <w:shd w:val="clear" w:color="auto" w:fill="FFFFFF"/>
        <w:spacing w:after="75" w:line="240" w:lineRule="auto"/>
        <w:ind w:left="150" w:right="150"/>
        <w:rPr>
          <w:ins w:id="404" w:author="Unknown"/>
          <w:rFonts w:ascii="Roboto" w:eastAsia="Times New Roman" w:hAnsi="Roboto" w:cs="Times New Roman"/>
          <w:color w:val="000000"/>
          <w:sz w:val="24"/>
          <w:szCs w:val="24"/>
        </w:rPr>
      </w:pPr>
      <w:ins w:id="405" w:author="Unknown">
        <w:r w:rsidRPr="007D189A">
          <w:rPr>
            <w:rFonts w:ascii="Roboto" w:eastAsia="Times New Roman" w:hAnsi="Roboto" w:cs="Times New Roman"/>
            <w:color w:val="000000"/>
            <w:sz w:val="24"/>
            <w:szCs w:val="24"/>
          </w:rPr>
          <w:t>axios.get(url)</w:t>
        </w:r>
      </w:ins>
    </w:p>
    <w:p w:rsidR="007D189A" w:rsidRPr="007D189A" w:rsidRDefault="007D189A" w:rsidP="007D189A">
      <w:pPr>
        <w:shd w:val="clear" w:color="auto" w:fill="FFFFFF"/>
        <w:spacing w:after="75" w:line="240" w:lineRule="auto"/>
        <w:ind w:left="150" w:right="150"/>
        <w:rPr>
          <w:ins w:id="406" w:author="Unknown"/>
          <w:rFonts w:ascii="Roboto" w:eastAsia="Times New Roman" w:hAnsi="Roboto" w:cs="Times New Roman"/>
          <w:color w:val="000000"/>
          <w:sz w:val="24"/>
          <w:szCs w:val="24"/>
        </w:rPr>
      </w:pPr>
      <w:ins w:id="407" w:author="Unknown">
        <w:r w:rsidRPr="007D189A">
          <w:rPr>
            <w:rFonts w:ascii="Roboto" w:eastAsia="Times New Roman" w:hAnsi="Roboto" w:cs="Times New Roman"/>
            <w:color w:val="000000"/>
            <w:sz w:val="24"/>
            <w:szCs w:val="24"/>
          </w:rPr>
          <w:t>.then(function (response) {   </w:t>
        </w:r>
      </w:ins>
    </w:p>
    <w:p w:rsidR="007D189A" w:rsidRPr="007D189A" w:rsidRDefault="007D189A" w:rsidP="007D189A">
      <w:pPr>
        <w:shd w:val="clear" w:color="auto" w:fill="FFFFFF"/>
        <w:spacing w:after="75" w:line="240" w:lineRule="auto"/>
        <w:ind w:left="150" w:right="150"/>
        <w:rPr>
          <w:ins w:id="408" w:author="Unknown"/>
          <w:rFonts w:ascii="Roboto" w:eastAsia="Times New Roman" w:hAnsi="Roboto" w:cs="Times New Roman"/>
          <w:color w:val="000000"/>
          <w:sz w:val="24"/>
          <w:szCs w:val="24"/>
        </w:rPr>
      </w:pPr>
      <w:ins w:id="409" w:author="Unknown">
        <w:r w:rsidRPr="007D189A">
          <w:rPr>
            <w:rFonts w:ascii="Roboto" w:eastAsia="Times New Roman" w:hAnsi="Roboto" w:cs="Times New Roman"/>
            <w:color w:val="000000"/>
            <w:sz w:val="24"/>
            <w:szCs w:val="24"/>
          </w:rPr>
          <w:t>console.log(response.data.length);  </w:t>
        </w:r>
      </w:ins>
    </w:p>
    <w:p w:rsidR="007D189A" w:rsidRPr="007D189A" w:rsidRDefault="007D189A" w:rsidP="007D189A">
      <w:pPr>
        <w:shd w:val="clear" w:color="auto" w:fill="FFFFFF"/>
        <w:spacing w:after="75" w:line="240" w:lineRule="auto"/>
        <w:ind w:left="150" w:right="150"/>
        <w:rPr>
          <w:ins w:id="410" w:author="Unknown"/>
          <w:rFonts w:ascii="Roboto" w:eastAsia="Times New Roman" w:hAnsi="Roboto" w:cs="Times New Roman"/>
          <w:color w:val="000000"/>
          <w:sz w:val="24"/>
          <w:szCs w:val="24"/>
        </w:rPr>
      </w:pPr>
      <w:ins w:id="411" w:author="Unknown">
        <w:r w:rsidRPr="007D189A">
          <w:rPr>
            <w:rFonts w:ascii="Roboto" w:eastAsia="Times New Roman" w:hAnsi="Roboto" w:cs="Times New Roman"/>
            <w:color w:val="000000"/>
            <w:sz w:val="24"/>
            <w:szCs w:val="24"/>
          </w:rPr>
          <w:t>})</w:t>
        </w:r>
      </w:ins>
    </w:p>
    <w:p w:rsidR="007D189A" w:rsidRPr="007D189A" w:rsidRDefault="007D189A" w:rsidP="007D189A">
      <w:pPr>
        <w:shd w:val="clear" w:color="auto" w:fill="FFFFFF"/>
        <w:spacing w:after="75" w:line="240" w:lineRule="auto"/>
        <w:ind w:left="150" w:right="150"/>
        <w:rPr>
          <w:ins w:id="412" w:author="Unknown"/>
          <w:rFonts w:ascii="Roboto" w:eastAsia="Times New Roman" w:hAnsi="Roboto" w:cs="Times New Roman"/>
          <w:color w:val="000000"/>
          <w:sz w:val="24"/>
          <w:szCs w:val="24"/>
        </w:rPr>
      </w:pPr>
      <w:ins w:id="413" w:author="Unknown">
        <w:r w:rsidRPr="007D189A">
          <w:rPr>
            <w:rFonts w:ascii="Roboto" w:eastAsia="Times New Roman" w:hAnsi="Roboto" w:cs="Times New Roman"/>
            <w:color w:val="000000"/>
            <w:sz w:val="24"/>
            <w:szCs w:val="24"/>
          </w:rPr>
          <w:t>.catch(function (error) { </w:t>
        </w:r>
      </w:ins>
    </w:p>
    <w:p w:rsidR="007D189A" w:rsidRPr="007D189A" w:rsidRDefault="007D189A" w:rsidP="007D189A">
      <w:pPr>
        <w:shd w:val="clear" w:color="auto" w:fill="FFFFFF"/>
        <w:spacing w:after="75" w:line="240" w:lineRule="auto"/>
        <w:ind w:left="150" w:right="150"/>
        <w:rPr>
          <w:ins w:id="414" w:author="Unknown"/>
          <w:rFonts w:ascii="Roboto" w:eastAsia="Times New Roman" w:hAnsi="Roboto" w:cs="Times New Roman"/>
          <w:color w:val="000000"/>
          <w:sz w:val="24"/>
          <w:szCs w:val="24"/>
        </w:rPr>
      </w:pPr>
      <w:ins w:id="415" w:author="Unknown">
        <w:r w:rsidRPr="007D189A">
          <w:rPr>
            <w:rFonts w:ascii="Roboto" w:eastAsia="Times New Roman" w:hAnsi="Roboto" w:cs="Times New Roman"/>
            <w:color w:val="000000"/>
            <w:sz w:val="24"/>
            <w:szCs w:val="24"/>
          </w:rPr>
          <w:t>});</w:t>
        </w:r>
      </w:ins>
    </w:p>
    <w:p w:rsidR="007D189A" w:rsidRPr="007D189A" w:rsidRDefault="007D189A" w:rsidP="007D189A">
      <w:pPr>
        <w:shd w:val="clear" w:color="auto" w:fill="FFFFFF"/>
        <w:spacing w:after="0" w:line="240" w:lineRule="auto"/>
        <w:ind w:left="150" w:right="150"/>
        <w:rPr>
          <w:ins w:id="416" w:author="Unknown"/>
          <w:rFonts w:ascii="Roboto" w:eastAsia="Times New Roman" w:hAnsi="Roboto" w:cs="Times New Roman"/>
          <w:color w:val="000000"/>
          <w:sz w:val="24"/>
          <w:szCs w:val="24"/>
        </w:rPr>
      </w:pPr>
      <w:ins w:id="417" w:author="Unknown">
        <w:r w:rsidRPr="007D189A">
          <w:rPr>
            <w:rFonts w:ascii="Roboto" w:eastAsia="Times New Roman" w:hAnsi="Roboto" w:cs="Times New Roman"/>
            <w:color w:val="000000"/>
            <w:sz w:val="24"/>
            <w:szCs w:val="24"/>
          </w:rPr>
          <w:fldChar w:fldCharType="begin"/>
        </w:r>
        <w:r w:rsidRPr="007D189A">
          <w:rPr>
            <w:rFonts w:ascii="Roboto" w:eastAsia="Times New Roman" w:hAnsi="Roboto" w:cs="Times New Roman"/>
            <w:color w:val="000000"/>
            <w:sz w:val="24"/>
            <w:szCs w:val="24"/>
          </w:rPr>
          <w:instrText xml:space="preserve"> HYPERLINK "https://www.wisdomjobs.com/e-university/nodedotjs-interview-questions.html" \o "Node.js Interview Questions" </w:instrText>
        </w:r>
        <w:r w:rsidRPr="007D189A">
          <w:rPr>
            <w:rFonts w:ascii="Roboto" w:eastAsia="Times New Roman" w:hAnsi="Roboto" w:cs="Times New Roman"/>
            <w:color w:val="000000"/>
            <w:sz w:val="24"/>
            <w:szCs w:val="24"/>
          </w:rPr>
          <w:fldChar w:fldCharType="separate"/>
        </w:r>
        <w:r w:rsidRPr="007D189A">
          <w:rPr>
            <w:rFonts w:ascii="Roboto" w:eastAsia="Times New Roman" w:hAnsi="Roboto" w:cs="Times New Roman"/>
            <w:color w:val="337AB7"/>
            <w:sz w:val="24"/>
            <w:szCs w:val="24"/>
            <w:u w:val="single"/>
            <w:bdr w:val="single" w:sz="6" w:space="7" w:color="0277BB" w:frame="1"/>
          </w:rPr>
          <w:t>Node.js Interview Questions</w:t>
        </w:r>
        <w:r w:rsidRPr="007D189A">
          <w:rPr>
            <w:rFonts w:ascii="Roboto" w:eastAsia="Times New Roman" w:hAnsi="Roboto" w:cs="Times New Roman"/>
            <w:color w:val="000000"/>
            <w:sz w:val="24"/>
            <w:szCs w:val="24"/>
          </w:rPr>
          <w:fldChar w:fldCharType="end"/>
        </w:r>
      </w:ins>
    </w:p>
    <w:p w:rsidR="007D189A" w:rsidRPr="007D189A" w:rsidRDefault="007D189A" w:rsidP="007D189A">
      <w:pPr>
        <w:numPr>
          <w:ilvl w:val="0"/>
          <w:numId w:val="20"/>
        </w:numPr>
        <w:shd w:val="clear" w:color="auto" w:fill="FFFFFF"/>
        <w:spacing w:after="0" w:line="240" w:lineRule="auto"/>
        <w:ind w:left="150" w:right="150"/>
        <w:rPr>
          <w:ins w:id="418" w:author="Unknown"/>
          <w:rFonts w:ascii="Roboto" w:eastAsia="Times New Roman" w:hAnsi="Roboto" w:cs="Times New Roman"/>
          <w:color w:val="000000"/>
          <w:sz w:val="24"/>
          <w:szCs w:val="24"/>
        </w:rPr>
      </w:pPr>
      <w:ins w:id="419" w:author="Unknown">
        <w:r w:rsidRPr="007D189A">
          <w:rPr>
            <w:rFonts w:ascii="Roboto" w:eastAsia="Times New Roman" w:hAnsi="Roboto" w:cs="Times New Roman"/>
            <w:b/>
            <w:bCs/>
            <w:color w:val="000000"/>
            <w:sz w:val="24"/>
            <w:szCs w:val="24"/>
          </w:rPr>
          <w:t>Question 18. How To Initialize Js Functions In Vue Js (materialize Modal Popup Auto Initialize)?</w:t>
        </w:r>
      </w:ins>
    </w:p>
    <w:p w:rsidR="007D189A" w:rsidRPr="007D189A" w:rsidRDefault="007D189A" w:rsidP="007D189A">
      <w:pPr>
        <w:shd w:val="clear" w:color="auto" w:fill="FFFFFF"/>
        <w:spacing w:after="0" w:line="240" w:lineRule="auto"/>
        <w:ind w:left="150" w:right="150"/>
        <w:rPr>
          <w:ins w:id="420" w:author="Unknown"/>
          <w:rFonts w:ascii="Roboto" w:eastAsia="Times New Roman" w:hAnsi="Roboto" w:cs="Times New Roman"/>
          <w:color w:val="000000"/>
          <w:sz w:val="24"/>
          <w:szCs w:val="24"/>
        </w:rPr>
      </w:pPr>
      <w:ins w:id="421" w:author="Unknown">
        <w:r w:rsidRPr="007D189A">
          <w:rPr>
            <w:rFonts w:ascii="Roboto" w:eastAsia="Times New Roman" w:hAnsi="Roboto" w:cs="Times New Roman"/>
            <w:b/>
            <w:bCs/>
            <w:color w:val="2DA506"/>
            <w:sz w:val="24"/>
            <w:szCs w:val="24"/>
          </w:rPr>
          <w:t>Answer :</w:t>
        </w:r>
      </w:ins>
    </w:p>
    <w:p w:rsidR="007D189A" w:rsidRPr="007D189A" w:rsidRDefault="007D189A" w:rsidP="007D189A">
      <w:pPr>
        <w:shd w:val="clear" w:color="auto" w:fill="FFFFFF"/>
        <w:spacing w:after="0" w:line="240" w:lineRule="auto"/>
        <w:ind w:left="150" w:right="150"/>
        <w:rPr>
          <w:ins w:id="422" w:author="Unknown"/>
          <w:rFonts w:ascii="Roboto" w:eastAsia="Times New Roman" w:hAnsi="Roboto" w:cs="Times New Roman"/>
          <w:color w:val="000000"/>
          <w:sz w:val="24"/>
          <w:szCs w:val="24"/>
        </w:rPr>
      </w:pPr>
      <w:ins w:id="423" w:author="Unknown">
        <w:r w:rsidRPr="007D189A">
          <w:rPr>
            <w:rFonts w:ascii="Roboto" w:eastAsia="Times New Roman" w:hAnsi="Roboto" w:cs="Times New Roman"/>
            <w:b/>
            <w:bCs/>
            <w:color w:val="000000"/>
            <w:sz w:val="24"/>
            <w:szCs w:val="24"/>
          </w:rPr>
          <w:t>I have called the same function from Vue Js updated event</w:t>
        </w:r>
      </w:ins>
    </w:p>
    <w:p w:rsidR="007D189A" w:rsidRPr="007D189A" w:rsidRDefault="007D189A" w:rsidP="007D189A">
      <w:pPr>
        <w:shd w:val="clear" w:color="auto" w:fill="FFFFFF"/>
        <w:spacing w:after="75" w:line="240" w:lineRule="auto"/>
        <w:ind w:left="150" w:right="150"/>
        <w:rPr>
          <w:ins w:id="424" w:author="Unknown"/>
          <w:rFonts w:ascii="Roboto" w:eastAsia="Times New Roman" w:hAnsi="Roboto" w:cs="Times New Roman"/>
          <w:color w:val="000000"/>
          <w:sz w:val="24"/>
          <w:szCs w:val="24"/>
        </w:rPr>
      </w:pPr>
      <w:ins w:id="425" w:author="Unknown">
        <w:r w:rsidRPr="007D189A">
          <w:rPr>
            <w:rFonts w:ascii="Roboto" w:eastAsia="Times New Roman" w:hAnsi="Roboto" w:cs="Times New Roman"/>
            <w:color w:val="000000"/>
            <w:sz w:val="24"/>
            <w:szCs w:val="24"/>
          </w:rPr>
          <w:t>updated() </w:t>
        </w:r>
      </w:ins>
    </w:p>
    <w:p w:rsidR="007D189A" w:rsidRPr="007D189A" w:rsidRDefault="007D189A" w:rsidP="007D189A">
      <w:pPr>
        <w:shd w:val="clear" w:color="auto" w:fill="FFFFFF"/>
        <w:spacing w:after="75" w:line="240" w:lineRule="auto"/>
        <w:ind w:left="150" w:right="150"/>
        <w:rPr>
          <w:ins w:id="426" w:author="Unknown"/>
          <w:rFonts w:ascii="Roboto" w:eastAsia="Times New Roman" w:hAnsi="Roboto" w:cs="Times New Roman"/>
          <w:color w:val="000000"/>
          <w:sz w:val="24"/>
          <w:szCs w:val="24"/>
        </w:rPr>
      </w:pPr>
      <w:ins w:id="427" w:author="Unknown">
        <w:r w:rsidRPr="007D189A">
          <w:rPr>
            <w:rFonts w:ascii="Roboto" w:eastAsia="Times New Roman" w:hAnsi="Roboto" w:cs="Times New Roman"/>
            <w:color w:val="000000"/>
            <w:sz w:val="24"/>
            <w:szCs w:val="24"/>
          </w:rPr>
          <w:t>{ </w:t>
        </w:r>
      </w:ins>
    </w:p>
    <w:p w:rsidR="007D189A" w:rsidRPr="007D189A" w:rsidRDefault="007D189A" w:rsidP="007D189A">
      <w:pPr>
        <w:shd w:val="clear" w:color="auto" w:fill="FFFFFF"/>
        <w:spacing w:after="75" w:line="240" w:lineRule="auto"/>
        <w:ind w:left="150" w:right="150"/>
        <w:rPr>
          <w:ins w:id="428" w:author="Unknown"/>
          <w:rFonts w:ascii="Roboto" w:eastAsia="Times New Roman" w:hAnsi="Roboto" w:cs="Times New Roman"/>
          <w:color w:val="000000"/>
          <w:sz w:val="24"/>
          <w:szCs w:val="24"/>
        </w:rPr>
      </w:pPr>
      <w:ins w:id="429" w:author="Unknown">
        <w:r w:rsidRPr="007D189A">
          <w:rPr>
            <w:rFonts w:ascii="Roboto" w:eastAsia="Times New Roman" w:hAnsi="Roboto" w:cs="Times New Roman"/>
            <w:color w:val="000000"/>
            <w:sz w:val="24"/>
            <w:szCs w:val="24"/>
          </w:rPr>
          <w:t>  this.testingmodel(); </w:t>
        </w:r>
      </w:ins>
    </w:p>
    <w:p w:rsidR="007D189A" w:rsidRPr="007D189A" w:rsidRDefault="007D189A" w:rsidP="007D189A">
      <w:pPr>
        <w:shd w:val="clear" w:color="auto" w:fill="FFFFFF"/>
        <w:spacing w:after="75" w:line="240" w:lineRule="auto"/>
        <w:ind w:left="150" w:right="150"/>
        <w:rPr>
          <w:ins w:id="430" w:author="Unknown"/>
          <w:rFonts w:ascii="Roboto" w:eastAsia="Times New Roman" w:hAnsi="Roboto" w:cs="Times New Roman"/>
          <w:color w:val="000000"/>
          <w:sz w:val="24"/>
          <w:szCs w:val="24"/>
        </w:rPr>
      </w:pPr>
      <w:ins w:id="431" w:author="Unknown">
        <w:r w:rsidRPr="007D189A">
          <w:rPr>
            <w:rFonts w:ascii="Roboto" w:eastAsia="Times New Roman" w:hAnsi="Roboto" w:cs="Times New Roman"/>
            <w:color w:val="000000"/>
            <w:sz w:val="24"/>
            <w:szCs w:val="24"/>
          </w:rPr>
          <w:t>},</w:t>
        </w:r>
      </w:ins>
    </w:p>
    <w:p w:rsidR="007D189A" w:rsidRPr="007D189A" w:rsidRDefault="007D189A" w:rsidP="007D189A">
      <w:pPr>
        <w:shd w:val="clear" w:color="auto" w:fill="FFFFFF"/>
        <w:spacing w:after="0" w:line="240" w:lineRule="auto"/>
        <w:ind w:left="150" w:right="150"/>
        <w:rPr>
          <w:ins w:id="432" w:author="Unknown"/>
          <w:rFonts w:ascii="Roboto" w:eastAsia="Times New Roman" w:hAnsi="Roboto" w:cs="Times New Roman"/>
          <w:color w:val="000000"/>
          <w:sz w:val="24"/>
          <w:szCs w:val="24"/>
        </w:rPr>
      </w:pPr>
      <w:ins w:id="433" w:author="Unknown">
        <w:r w:rsidRPr="007D189A">
          <w:rPr>
            <w:rFonts w:ascii="Roboto" w:eastAsia="Times New Roman" w:hAnsi="Roboto" w:cs="Times New Roman"/>
            <w:b/>
            <w:bCs/>
            <w:color w:val="000000"/>
            <w:sz w:val="24"/>
            <w:szCs w:val="24"/>
          </w:rPr>
          <w:t>But you have to avoid the errors by using try catch on calling function</w:t>
        </w:r>
      </w:ins>
    </w:p>
    <w:p w:rsidR="007D189A" w:rsidRPr="007D189A" w:rsidRDefault="007D189A" w:rsidP="007D189A">
      <w:pPr>
        <w:shd w:val="clear" w:color="auto" w:fill="FFFFFF"/>
        <w:spacing w:after="75" w:line="240" w:lineRule="auto"/>
        <w:ind w:left="150" w:right="150"/>
        <w:rPr>
          <w:ins w:id="434" w:author="Unknown"/>
          <w:rFonts w:ascii="Roboto" w:eastAsia="Times New Roman" w:hAnsi="Roboto" w:cs="Times New Roman"/>
          <w:color w:val="000000"/>
          <w:sz w:val="24"/>
          <w:szCs w:val="24"/>
        </w:rPr>
      </w:pPr>
      <w:ins w:id="435" w:author="Unknown">
        <w:r w:rsidRPr="007D189A">
          <w:rPr>
            <w:rFonts w:ascii="Roboto" w:eastAsia="Times New Roman" w:hAnsi="Roboto" w:cs="Times New Roman"/>
            <w:color w:val="000000"/>
            <w:sz w:val="24"/>
            <w:szCs w:val="24"/>
          </w:rPr>
          <w:t>methods:{</w:t>
        </w:r>
      </w:ins>
    </w:p>
    <w:p w:rsidR="007D189A" w:rsidRPr="007D189A" w:rsidRDefault="007D189A" w:rsidP="007D189A">
      <w:pPr>
        <w:shd w:val="clear" w:color="auto" w:fill="FFFFFF"/>
        <w:spacing w:after="75" w:line="240" w:lineRule="auto"/>
        <w:ind w:left="150" w:right="150"/>
        <w:rPr>
          <w:ins w:id="436" w:author="Unknown"/>
          <w:rFonts w:ascii="Roboto" w:eastAsia="Times New Roman" w:hAnsi="Roboto" w:cs="Times New Roman"/>
          <w:color w:val="000000"/>
          <w:sz w:val="24"/>
          <w:szCs w:val="24"/>
        </w:rPr>
      </w:pPr>
      <w:ins w:id="437" w:author="Unknown">
        <w:r w:rsidRPr="007D189A">
          <w:rPr>
            <w:rFonts w:ascii="Roboto" w:eastAsia="Times New Roman" w:hAnsi="Roboto" w:cs="Times New Roman"/>
            <w:color w:val="000000"/>
            <w:sz w:val="24"/>
            <w:szCs w:val="24"/>
          </w:rPr>
          <w:t>testingmodel:function(){  </w:t>
        </w:r>
      </w:ins>
    </w:p>
    <w:p w:rsidR="007D189A" w:rsidRPr="007D189A" w:rsidRDefault="007D189A" w:rsidP="007D189A">
      <w:pPr>
        <w:shd w:val="clear" w:color="auto" w:fill="FFFFFF"/>
        <w:spacing w:after="75" w:line="240" w:lineRule="auto"/>
        <w:ind w:left="150" w:right="150"/>
        <w:rPr>
          <w:ins w:id="438" w:author="Unknown"/>
          <w:rFonts w:ascii="Roboto" w:eastAsia="Times New Roman" w:hAnsi="Roboto" w:cs="Times New Roman"/>
          <w:color w:val="000000"/>
          <w:sz w:val="24"/>
          <w:szCs w:val="24"/>
        </w:rPr>
      </w:pPr>
      <w:ins w:id="439" w:author="Unknown">
        <w:r w:rsidRPr="007D189A">
          <w:rPr>
            <w:rFonts w:ascii="Roboto" w:eastAsia="Times New Roman" w:hAnsi="Roboto" w:cs="Times New Roman"/>
            <w:color w:val="000000"/>
            <w:sz w:val="24"/>
            <w:szCs w:val="24"/>
          </w:rPr>
          <w:t>try { </w:t>
        </w:r>
      </w:ins>
    </w:p>
    <w:p w:rsidR="007D189A" w:rsidRPr="007D189A" w:rsidRDefault="007D189A" w:rsidP="007D189A">
      <w:pPr>
        <w:shd w:val="clear" w:color="auto" w:fill="FFFFFF"/>
        <w:spacing w:after="75" w:line="240" w:lineRule="auto"/>
        <w:ind w:left="150" w:right="150"/>
        <w:rPr>
          <w:ins w:id="440" w:author="Unknown"/>
          <w:rFonts w:ascii="Roboto" w:eastAsia="Times New Roman" w:hAnsi="Roboto" w:cs="Times New Roman"/>
          <w:color w:val="000000"/>
          <w:sz w:val="24"/>
          <w:szCs w:val="24"/>
        </w:rPr>
      </w:pPr>
      <w:ins w:id="441" w:author="Unknown">
        <w:r w:rsidRPr="007D189A">
          <w:rPr>
            <w:rFonts w:ascii="Roboto" w:eastAsia="Times New Roman" w:hAnsi="Roboto" w:cs="Times New Roman"/>
            <w:color w:val="000000"/>
            <w:sz w:val="24"/>
            <w:szCs w:val="24"/>
          </w:rPr>
          <w:t>$('#firstlogintour').modal('open');</w:t>
        </w:r>
      </w:ins>
    </w:p>
    <w:p w:rsidR="007D189A" w:rsidRPr="007D189A" w:rsidRDefault="007D189A" w:rsidP="007D189A">
      <w:pPr>
        <w:shd w:val="clear" w:color="auto" w:fill="FFFFFF"/>
        <w:spacing w:after="75" w:line="240" w:lineRule="auto"/>
        <w:ind w:left="150" w:right="150"/>
        <w:rPr>
          <w:ins w:id="442" w:author="Unknown"/>
          <w:rFonts w:ascii="Roboto" w:eastAsia="Times New Roman" w:hAnsi="Roboto" w:cs="Times New Roman"/>
          <w:color w:val="000000"/>
          <w:sz w:val="24"/>
          <w:szCs w:val="24"/>
        </w:rPr>
      </w:pPr>
      <w:ins w:id="443" w:author="Unknown">
        <w:r w:rsidRPr="007D189A">
          <w:rPr>
            <w:rFonts w:ascii="Roboto" w:eastAsia="Times New Roman" w:hAnsi="Roboto" w:cs="Times New Roman"/>
            <w:color w:val="000000"/>
            <w:sz w:val="24"/>
            <w:szCs w:val="24"/>
          </w:rPr>
          <w:t>}</w:t>
        </w:r>
      </w:ins>
    </w:p>
    <w:p w:rsidR="007D189A" w:rsidRPr="007D189A" w:rsidRDefault="007D189A" w:rsidP="007D189A">
      <w:pPr>
        <w:shd w:val="clear" w:color="auto" w:fill="FFFFFF"/>
        <w:spacing w:after="75" w:line="240" w:lineRule="auto"/>
        <w:ind w:left="150" w:right="150"/>
        <w:rPr>
          <w:ins w:id="444" w:author="Unknown"/>
          <w:rFonts w:ascii="Roboto" w:eastAsia="Times New Roman" w:hAnsi="Roboto" w:cs="Times New Roman"/>
          <w:color w:val="000000"/>
          <w:sz w:val="24"/>
          <w:szCs w:val="24"/>
        </w:rPr>
      </w:pPr>
      <w:ins w:id="445" w:author="Unknown">
        <w:r w:rsidRPr="007D189A">
          <w:rPr>
            <w:rFonts w:ascii="Roboto" w:eastAsia="Times New Roman" w:hAnsi="Roboto" w:cs="Times New Roman"/>
            <w:color w:val="000000"/>
            <w:sz w:val="24"/>
            <w:szCs w:val="24"/>
          </w:rPr>
          <w:t>catch(err)</w:t>
        </w:r>
      </w:ins>
    </w:p>
    <w:p w:rsidR="007D189A" w:rsidRPr="007D189A" w:rsidRDefault="007D189A" w:rsidP="007D189A">
      <w:pPr>
        <w:shd w:val="clear" w:color="auto" w:fill="FFFFFF"/>
        <w:spacing w:after="75" w:line="240" w:lineRule="auto"/>
        <w:ind w:left="150" w:right="150"/>
        <w:rPr>
          <w:ins w:id="446" w:author="Unknown"/>
          <w:rFonts w:ascii="Roboto" w:eastAsia="Times New Roman" w:hAnsi="Roboto" w:cs="Times New Roman"/>
          <w:color w:val="000000"/>
          <w:sz w:val="24"/>
          <w:szCs w:val="24"/>
        </w:rPr>
      </w:pPr>
      <w:ins w:id="447" w:author="Unknown">
        <w:r w:rsidRPr="007D189A">
          <w:rPr>
            <w:rFonts w:ascii="Roboto" w:eastAsia="Times New Roman" w:hAnsi="Roboto" w:cs="Times New Roman"/>
            <w:color w:val="000000"/>
            <w:sz w:val="24"/>
            <w:szCs w:val="24"/>
          </w:rPr>
          <w:t>{ </w:t>
        </w:r>
      </w:ins>
    </w:p>
    <w:p w:rsidR="007D189A" w:rsidRPr="007D189A" w:rsidRDefault="007D189A" w:rsidP="007D189A">
      <w:pPr>
        <w:shd w:val="clear" w:color="auto" w:fill="FFFFFF"/>
        <w:spacing w:after="75" w:line="240" w:lineRule="auto"/>
        <w:ind w:left="150" w:right="150"/>
        <w:rPr>
          <w:ins w:id="448" w:author="Unknown"/>
          <w:rFonts w:ascii="Roboto" w:eastAsia="Times New Roman" w:hAnsi="Roboto" w:cs="Times New Roman"/>
          <w:color w:val="000000"/>
          <w:sz w:val="24"/>
          <w:szCs w:val="24"/>
        </w:rPr>
      </w:pPr>
      <w:ins w:id="449" w:author="Unknown">
        <w:r w:rsidRPr="007D189A">
          <w:rPr>
            <w:rFonts w:ascii="Roboto" w:eastAsia="Times New Roman" w:hAnsi="Roboto" w:cs="Times New Roman"/>
            <w:color w:val="000000"/>
            <w:sz w:val="24"/>
            <w:szCs w:val="24"/>
          </w:rPr>
          <w:t>console.log(err); </w:t>
        </w:r>
      </w:ins>
    </w:p>
    <w:p w:rsidR="007D189A" w:rsidRPr="007D189A" w:rsidRDefault="007D189A" w:rsidP="007D189A">
      <w:pPr>
        <w:shd w:val="clear" w:color="auto" w:fill="FFFFFF"/>
        <w:spacing w:after="75" w:line="240" w:lineRule="auto"/>
        <w:ind w:left="150" w:right="150"/>
        <w:rPr>
          <w:ins w:id="450" w:author="Unknown"/>
          <w:rFonts w:ascii="Roboto" w:eastAsia="Times New Roman" w:hAnsi="Roboto" w:cs="Times New Roman"/>
          <w:color w:val="000000"/>
          <w:sz w:val="24"/>
          <w:szCs w:val="24"/>
        </w:rPr>
      </w:pPr>
      <w:ins w:id="451" w:author="Unknown">
        <w:r w:rsidRPr="007D189A">
          <w:rPr>
            <w:rFonts w:ascii="Roboto" w:eastAsia="Times New Roman" w:hAnsi="Roboto" w:cs="Times New Roman"/>
            <w:color w:val="000000"/>
            <w:sz w:val="24"/>
            <w:szCs w:val="24"/>
          </w:rPr>
          <w:t>}</w:t>
        </w:r>
      </w:ins>
    </w:p>
    <w:p w:rsidR="007D189A" w:rsidRPr="007D189A" w:rsidRDefault="007D189A" w:rsidP="007D189A">
      <w:pPr>
        <w:shd w:val="clear" w:color="auto" w:fill="FFFFFF"/>
        <w:spacing w:after="75" w:line="240" w:lineRule="auto"/>
        <w:ind w:left="150" w:right="150"/>
        <w:rPr>
          <w:ins w:id="452" w:author="Unknown"/>
          <w:rFonts w:ascii="Roboto" w:eastAsia="Times New Roman" w:hAnsi="Roboto" w:cs="Times New Roman"/>
          <w:color w:val="000000"/>
          <w:sz w:val="24"/>
          <w:szCs w:val="24"/>
        </w:rPr>
      </w:pPr>
      <w:ins w:id="453" w:author="Unknown">
        <w:r w:rsidRPr="007D189A">
          <w:rPr>
            <w:rFonts w:ascii="Roboto" w:eastAsia="Times New Roman" w:hAnsi="Roboto" w:cs="Times New Roman"/>
            <w:color w:val="000000"/>
            <w:sz w:val="24"/>
            <w:szCs w:val="24"/>
          </w:rPr>
          <w:t>}</w:t>
        </w:r>
      </w:ins>
    </w:p>
    <w:p w:rsidR="007D189A" w:rsidRPr="007D189A" w:rsidRDefault="007D189A" w:rsidP="007D189A">
      <w:pPr>
        <w:shd w:val="clear" w:color="auto" w:fill="FFFFFF"/>
        <w:spacing w:after="75" w:line="240" w:lineRule="auto"/>
        <w:ind w:left="150" w:right="150"/>
        <w:rPr>
          <w:ins w:id="454" w:author="Unknown"/>
          <w:rFonts w:ascii="Roboto" w:eastAsia="Times New Roman" w:hAnsi="Roboto" w:cs="Times New Roman"/>
          <w:color w:val="000000"/>
          <w:sz w:val="24"/>
          <w:szCs w:val="24"/>
        </w:rPr>
      </w:pPr>
      <w:ins w:id="455" w:author="Unknown">
        <w:r w:rsidRPr="007D189A">
          <w:rPr>
            <w:rFonts w:ascii="Roboto" w:eastAsia="Times New Roman" w:hAnsi="Roboto" w:cs="Times New Roman"/>
            <w:color w:val="000000"/>
            <w:sz w:val="24"/>
            <w:szCs w:val="24"/>
          </w:rPr>
          <w:t>}</w:t>
        </w:r>
      </w:ins>
    </w:p>
    <w:p w:rsidR="007D189A" w:rsidRPr="007D189A" w:rsidRDefault="007D189A" w:rsidP="007D189A">
      <w:pPr>
        <w:shd w:val="clear" w:color="auto" w:fill="FFFFFF"/>
        <w:spacing w:after="0" w:line="240" w:lineRule="auto"/>
        <w:ind w:left="150" w:right="150"/>
        <w:rPr>
          <w:ins w:id="456" w:author="Unknown"/>
          <w:rFonts w:ascii="Roboto" w:eastAsia="Times New Roman" w:hAnsi="Roboto" w:cs="Times New Roman"/>
          <w:color w:val="000000"/>
          <w:sz w:val="24"/>
          <w:szCs w:val="24"/>
        </w:rPr>
      </w:pPr>
      <w:ins w:id="457" w:author="Unknown">
        <w:r w:rsidRPr="007D189A">
          <w:rPr>
            <w:rFonts w:ascii="Roboto" w:eastAsia="Times New Roman" w:hAnsi="Roboto" w:cs="Times New Roman"/>
            <w:b/>
            <w:bCs/>
            <w:color w:val="000000"/>
            <w:sz w:val="24"/>
            <w:szCs w:val="24"/>
          </w:rPr>
          <w:t>Vue Updated Scenario:</w:t>
        </w:r>
      </w:ins>
    </w:p>
    <w:p w:rsidR="007D189A" w:rsidRPr="007D189A" w:rsidRDefault="007D189A" w:rsidP="007D189A">
      <w:pPr>
        <w:shd w:val="clear" w:color="auto" w:fill="FFFFFF"/>
        <w:spacing w:after="75" w:line="240" w:lineRule="auto"/>
        <w:ind w:left="150" w:right="150"/>
        <w:rPr>
          <w:ins w:id="458" w:author="Unknown"/>
          <w:rFonts w:ascii="Roboto" w:eastAsia="Times New Roman" w:hAnsi="Roboto" w:cs="Times New Roman"/>
          <w:color w:val="000000"/>
          <w:sz w:val="24"/>
          <w:szCs w:val="24"/>
        </w:rPr>
      </w:pPr>
      <w:ins w:id="459" w:author="Unknown">
        <w:r w:rsidRPr="007D189A">
          <w:rPr>
            <w:rFonts w:ascii="Roboto" w:eastAsia="Times New Roman" w:hAnsi="Roboto" w:cs="Times New Roman"/>
            <w:color w:val="000000"/>
            <w:sz w:val="24"/>
            <w:szCs w:val="24"/>
          </w:rPr>
          <w:t>This function will call up to when the function or method loads without failure or any Error.</w:t>
        </w:r>
      </w:ins>
    </w:p>
    <w:p w:rsidR="007D189A" w:rsidRPr="007D189A" w:rsidRDefault="007D189A" w:rsidP="007D189A">
      <w:pPr>
        <w:shd w:val="clear" w:color="auto" w:fill="FFFFFF"/>
        <w:spacing w:after="0" w:line="240" w:lineRule="auto"/>
        <w:ind w:left="150" w:right="150"/>
        <w:rPr>
          <w:ins w:id="460" w:author="Unknown"/>
          <w:rFonts w:ascii="Roboto" w:eastAsia="Times New Roman" w:hAnsi="Roboto" w:cs="Times New Roman"/>
          <w:color w:val="000000"/>
          <w:sz w:val="24"/>
          <w:szCs w:val="24"/>
        </w:rPr>
      </w:pPr>
      <w:ins w:id="461" w:author="Unknown">
        <w:r w:rsidRPr="007D189A">
          <w:rPr>
            <w:rFonts w:ascii="Roboto" w:eastAsia="Times New Roman" w:hAnsi="Roboto" w:cs="Times New Roman"/>
            <w:color w:val="000000"/>
            <w:sz w:val="24"/>
            <w:szCs w:val="24"/>
          </w:rPr>
          <w:fldChar w:fldCharType="begin"/>
        </w:r>
        <w:r w:rsidRPr="007D189A">
          <w:rPr>
            <w:rFonts w:ascii="Roboto" w:eastAsia="Times New Roman" w:hAnsi="Roboto" w:cs="Times New Roman"/>
            <w:color w:val="000000"/>
            <w:sz w:val="24"/>
            <w:szCs w:val="24"/>
          </w:rPr>
          <w:instrText xml:space="preserve"> HYPERLINK "https://www.wisdomjobs.com/e-university/java-script-interview-questions.html" \o "Java Script Interview Questions" </w:instrText>
        </w:r>
        <w:r w:rsidRPr="007D189A">
          <w:rPr>
            <w:rFonts w:ascii="Roboto" w:eastAsia="Times New Roman" w:hAnsi="Roboto" w:cs="Times New Roman"/>
            <w:color w:val="000000"/>
            <w:sz w:val="24"/>
            <w:szCs w:val="24"/>
          </w:rPr>
          <w:fldChar w:fldCharType="separate"/>
        </w:r>
        <w:r w:rsidRPr="007D189A">
          <w:rPr>
            <w:rFonts w:ascii="Roboto" w:eastAsia="Times New Roman" w:hAnsi="Roboto" w:cs="Times New Roman"/>
            <w:color w:val="337AB7"/>
            <w:sz w:val="24"/>
            <w:szCs w:val="24"/>
            <w:u w:val="single"/>
            <w:bdr w:val="single" w:sz="6" w:space="7" w:color="0277BB" w:frame="1"/>
          </w:rPr>
          <w:t>Java Script Interview Questions</w:t>
        </w:r>
        <w:r w:rsidRPr="007D189A">
          <w:rPr>
            <w:rFonts w:ascii="Roboto" w:eastAsia="Times New Roman" w:hAnsi="Roboto" w:cs="Times New Roman"/>
            <w:color w:val="000000"/>
            <w:sz w:val="24"/>
            <w:szCs w:val="24"/>
          </w:rPr>
          <w:fldChar w:fldCharType="end"/>
        </w:r>
      </w:ins>
    </w:p>
    <w:p w:rsidR="007D189A" w:rsidRPr="007D189A" w:rsidRDefault="007D189A" w:rsidP="007D189A">
      <w:pPr>
        <w:numPr>
          <w:ilvl w:val="0"/>
          <w:numId w:val="20"/>
        </w:numPr>
        <w:shd w:val="clear" w:color="auto" w:fill="FFFFFF"/>
        <w:spacing w:after="0" w:line="240" w:lineRule="auto"/>
        <w:ind w:left="150" w:right="150"/>
        <w:rPr>
          <w:ins w:id="462" w:author="Unknown"/>
          <w:rFonts w:ascii="Roboto" w:eastAsia="Times New Roman" w:hAnsi="Roboto" w:cs="Times New Roman"/>
          <w:color w:val="000000"/>
          <w:sz w:val="24"/>
          <w:szCs w:val="24"/>
        </w:rPr>
      </w:pPr>
      <w:ins w:id="463" w:author="Unknown">
        <w:r w:rsidRPr="007D189A">
          <w:rPr>
            <w:rFonts w:ascii="Roboto" w:eastAsia="Times New Roman" w:hAnsi="Roboto" w:cs="Times New Roman"/>
            <w:b/>
            <w:bCs/>
            <w:color w:val="000000"/>
            <w:sz w:val="24"/>
            <w:szCs w:val="24"/>
          </w:rPr>
          <w:t>Question 19. How To Append Vue Js Value In Html?</w:t>
        </w:r>
      </w:ins>
    </w:p>
    <w:p w:rsidR="007D189A" w:rsidRPr="007D189A" w:rsidRDefault="007D189A" w:rsidP="007D189A">
      <w:pPr>
        <w:shd w:val="clear" w:color="auto" w:fill="FFFFFF"/>
        <w:spacing w:after="0" w:line="240" w:lineRule="auto"/>
        <w:ind w:left="150" w:right="150"/>
        <w:rPr>
          <w:ins w:id="464" w:author="Unknown"/>
          <w:rFonts w:ascii="Roboto" w:eastAsia="Times New Roman" w:hAnsi="Roboto" w:cs="Times New Roman"/>
          <w:color w:val="000000"/>
          <w:sz w:val="24"/>
          <w:szCs w:val="24"/>
        </w:rPr>
      </w:pPr>
      <w:ins w:id="465" w:author="Unknown">
        <w:r w:rsidRPr="007D189A">
          <w:rPr>
            <w:rFonts w:ascii="Roboto" w:eastAsia="Times New Roman" w:hAnsi="Roboto" w:cs="Times New Roman"/>
            <w:b/>
            <w:bCs/>
            <w:color w:val="2DA506"/>
            <w:sz w:val="24"/>
            <w:szCs w:val="24"/>
          </w:rPr>
          <w:t>Answer :</w:t>
        </w:r>
      </w:ins>
    </w:p>
    <w:p w:rsidR="007D189A" w:rsidRPr="007D189A" w:rsidRDefault="007D189A" w:rsidP="007D189A">
      <w:pPr>
        <w:shd w:val="clear" w:color="auto" w:fill="FFFFFF"/>
        <w:spacing w:after="75" w:line="240" w:lineRule="auto"/>
        <w:ind w:left="150" w:right="150"/>
        <w:rPr>
          <w:ins w:id="466" w:author="Unknown"/>
          <w:rFonts w:ascii="Roboto" w:eastAsia="Times New Roman" w:hAnsi="Roboto" w:cs="Times New Roman"/>
          <w:color w:val="000000"/>
          <w:sz w:val="24"/>
          <w:szCs w:val="24"/>
        </w:rPr>
      </w:pPr>
      <w:ins w:id="467" w:author="Unknown">
        <w:r w:rsidRPr="007D189A">
          <w:rPr>
            <w:rFonts w:ascii="Roboto" w:eastAsia="Times New Roman" w:hAnsi="Roboto" w:cs="Times New Roman"/>
            <w:color w:val="000000"/>
            <w:sz w:val="24"/>
            <w:szCs w:val="24"/>
          </w:rPr>
          <w:t>To append vue js value in html please check below syntax</w:t>
        </w:r>
      </w:ins>
    </w:p>
    <w:p w:rsidR="007D189A" w:rsidRPr="007D189A" w:rsidRDefault="007D189A" w:rsidP="007D189A">
      <w:pPr>
        <w:shd w:val="clear" w:color="auto" w:fill="FFFFFF"/>
        <w:spacing w:after="75" w:line="240" w:lineRule="auto"/>
        <w:ind w:left="150" w:right="150"/>
        <w:rPr>
          <w:ins w:id="468" w:author="Unknown"/>
          <w:rFonts w:ascii="Roboto" w:eastAsia="Times New Roman" w:hAnsi="Roboto" w:cs="Times New Roman"/>
          <w:color w:val="000000"/>
          <w:sz w:val="24"/>
          <w:szCs w:val="24"/>
        </w:rPr>
      </w:pPr>
      <w:ins w:id="469" w:author="Unknown">
        <w:r w:rsidRPr="007D189A">
          <w:rPr>
            <w:rFonts w:ascii="Roboto" w:eastAsia="Times New Roman" w:hAnsi="Roboto" w:cs="Times New Roman"/>
            <w:color w:val="000000"/>
            <w:sz w:val="24"/>
            <w:szCs w:val="24"/>
          </w:rPr>
          <w:t> {{posts_new.link}}</w:t>
        </w:r>
      </w:ins>
    </w:p>
    <w:p w:rsidR="007D189A" w:rsidRPr="007D189A" w:rsidRDefault="007D189A" w:rsidP="007D189A">
      <w:pPr>
        <w:shd w:val="clear" w:color="auto" w:fill="FFFFFF"/>
        <w:spacing w:after="0" w:line="240" w:lineRule="auto"/>
        <w:ind w:left="150" w:right="150"/>
        <w:rPr>
          <w:ins w:id="470" w:author="Unknown"/>
          <w:rFonts w:ascii="Roboto" w:eastAsia="Times New Roman" w:hAnsi="Roboto" w:cs="Times New Roman"/>
          <w:color w:val="000000"/>
          <w:sz w:val="24"/>
          <w:szCs w:val="24"/>
        </w:rPr>
      </w:pPr>
      <w:ins w:id="471" w:author="Unknown">
        <w:r w:rsidRPr="007D189A">
          <w:rPr>
            <w:rFonts w:ascii="Roboto" w:eastAsia="Times New Roman" w:hAnsi="Roboto" w:cs="Times New Roman"/>
            <w:color w:val="000000"/>
            <w:sz w:val="24"/>
            <w:szCs w:val="24"/>
          </w:rPr>
          <w:fldChar w:fldCharType="begin"/>
        </w:r>
        <w:r w:rsidRPr="007D189A">
          <w:rPr>
            <w:rFonts w:ascii="Roboto" w:eastAsia="Times New Roman" w:hAnsi="Roboto" w:cs="Times New Roman"/>
            <w:color w:val="000000"/>
            <w:sz w:val="24"/>
            <w:szCs w:val="24"/>
          </w:rPr>
          <w:instrText xml:space="preserve"> HYPERLINK "https://www.wisdomjobs.com/e-university/git-software-tutorial-1176.html" \o "Git (software) Tutorial" </w:instrText>
        </w:r>
        <w:r w:rsidRPr="007D189A">
          <w:rPr>
            <w:rFonts w:ascii="Roboto" w:eastAsia="Times New Roman" w:hAnsi="Roboto" w:cs="Times New Roman"/>
            <w:color w:val="000000"/>
            <w:sz w:val="24"/>
            <w:szCs w:val="24"/>
          </w:rPr>
          <w:fldChar w:fldCharType="separate"/>
        </w:r>
        <w:r w:rsidRPr="007D189A">
          <w:rPr>
            <w:rFonts w:ascii="Roboto" w:eastAsia="Times New Roman" w:hAnsi="Roboto" w:cs="Times New Roman"/>
            <w:color w:val="337AB7"/>
            <w:sz w:val="24"/>
            <w:szCs w:val="24"/>
            <w:u w:val="single"/>
            <w:bdr w:val="single" w:sz="6" w:space="7" w:color="0277BB" w:frame="1"/>
          </w:rPr>
          <w:t>Git (software) Tutorial</w:t>
        </w:r>
        <w:r w:rsidRPr="007D189A">
          <w:rPr>
            <w:rFonts w:ascii="Roboto" w:eastAsia="Times New Roman" w:hAnsi="Roboto" w:cs="Times New Roman"/>
            <w:color w:val="000000"/>
            <w:sz w:val="24"/>
            <w:szCs w:val="24"/>
          </w:rPr>
          <w:fldChar w:fldCharType="end"/>
        </w:r>
      </w:ins>
    </w:p>
    <w:p w:rsidR="007D189A" w:rsidRPr="007D189A" w:rsidRDefault="007D189A" w:rsidP="007D189A">
      <w:pPr>
        <w:numPr>
          <w:ilvl w:val="0"/>
          <w:numId w:val="20"/>
        </w:numPr>
        <w:shd w:val="clear" w:color="auto" w:fill="FFFFFF"/>
        <w:spacing w:after="0" w:line="240" w:lineRule="auto"/>
        <w:ind w:left="150" w:right="150"/>
        <w:rPr>
          <w:ins w:id="472" w:author="Unknown"/>
          <w:rFonts w:ascii="Roboto" w:eastAsia="Times New Roman" w:hAnsi="Roboto" w:cs="Times New Roman"/>
          <w:color w:val="000000"/>
          <w:sz w:val="24"/>
          <w:szCs w:val="24"/>
        </w:rPr>
      </w:pPr>
      <w:ins w:id="473" w:author="Unknown">
        <w:r w:rsidRPr="007D189A">
          <w:rPr>
            <w:rFonts w:ascii="Roboto" w:eastAsia="Times New Roman" w:hAnsi="Roboto" w:cs="Times New Roman"/>
            <w:b/>
            <w:bCs/>
            <w:color w:val="000000"/>
            <w:sz w:val="24"/>
            <w:szCs w:val="24"/>
          </w:rPr>
          <w:t>Question 20. How To Set Cache False And Content-type In Vue Axios?</w:t>
        </w:r>
      </w:ins>
    </w:p>
    <w:p w:rsidR="007D189A" w:rsidRPr="007D189A" w:rsidRDefault="007D189A" w:rsidP="007D189A">
      <w:pPr>
        <w:shd w:val="clear" w:color="auto" w:fill="FFFFFF"/>
        <w:spacing w:after="0" w:line="240" w:lineRule="auto"/>
        <w:ind w:left="150" w:right="150"/>
        <w:rPr>
          <w:ins w:id="474" w:author="Unknown"/>
          <w:rFonts w:ascii="Roboto" w:eastAsia="Times New Roman" w:hAnsi="Roboto" w:cs="Times New Roman"/>
          <w:color w:val="000000"/>
          <w:sz w:val="24"/>
          <w:szCs w:val="24"/>
        </w:rPr>
      </w:pPr>
      <w:ins w:id="475" w:author="Unknown">
        <w:r w:rsidRPr="007D189A">
          <w:rPr>
            <w:rFonts w:ascii="Roboto" w:eastAsia="Times New Roman" w:hAnsi="Roboto" w:cs="Times New Roman"/>
            <w:b/>
            <w:bCs/>
            <w:color w:val="2DA506"/>
            <w:sz w:val="24"/>
            <w:szCs w:val="24"/>
          </w:rPr>
          <w:t>Answer :</w:t>
        </w:r>
      </w:ins>
    </w:p>
    <w:p w:rsidR="007D189A" w:rsidRPr="007D189A" w:rsidRDefault="007D189A" w:rsidP="007D189A">
      <w:pPr>
        <w:shd w:val="clear" w:color="auto" w:fill="FFFFFF"/>
        <w:spacing w:after="75" w:line="240" w:lineRule="auto"/>
        <w:ind w:left="150" w:right="150"/>
        <w:rPr>
          <w:ins w:id="476" w:author="Unknown"/>
          <w:rFonts w:ascii="Roboto" w:eastAsia="Times New Roman" w:hAnsi="Roboto" w:cs="Times New Roman"/>
          <w:color w:val="000000"/>
          <w:sz w:val="24"/>
          <w:szCs w:val="24"/>
        </w:rPr>
      </w:pPr>
      <w:ins w:id="477" w:author="Unknown">
        <w:r w:rsidRPr="007D189A">
          <w:rPr>
            <w:rFonts w:ascii="Roboto" w:eastAsia="Times New Roman" w:hAnsi="Roboto" w:cs="Times New Roman"/>
            <w:color w:val="000000"/>
            <w:sz w:val="24"/>
            <w:szCs w:val="24"/>
          </w:rPr>
          <w:t>var config = { headers: {'Content-Type': 'application/json','Cache-Control' : 'no-cache'}};</w:t>
        </w:r>
      </w:ins>
    </w:p>
    <w:p w:rsidR="007D189A" w:rsidRPr="007D189A" w:rsidRDefault="007D189A" w:rsidP="007D189A">
      <w:pPr>
        <w:shd w:val="clear" w:color="auto" w:fill="FFFFFF"/>
        <w:spacing w:after="75" w:line="240" w:lineRule="auto"/>
        <w:ind w:left="150" w:right="150"/>
        <w:rPr>
          <w:ins w:id="478" w:author="Unknown"/>
          <w:rFonts w:ascii="Roboto" w:eastAsia="Times New Roman" w:hAnsi="Roboto" w:cs="Times New Roman"/>
          <w:color w:val="000000"/>
          <w:sz w:val="24"/>
          <w:szCs w:val="24"/>
        </w:rPr>
      </w:pPr>
      <w:ins w:id="479" w:author="Unknown">
        <w:r w:rsidRPr="007D189A">
          <w:rPr>
            <w:rFonts w:ascii="Roboto" w:eastAsia="Times New Roman" w:hAnsi="Roboto" w:cs="Times New Roman"/>
            <w:color w:val="000000"/>
            <w:sz w:val="24"/>
            <w:szCs w:val="24"/>
          </w:rPr>
          <w:t>axios.get ('/post',config)</w:t>
        </w:r>
      </w:ins>
    </w:p>
    <w:p w:rsidR="007D189A" w:rsidRPr="007D189A" w:rsidRDefault="007D189A" w:rsidP="007D189A">
      <w:pPr>
        <w:shd w:val="clear" w:color="auto" w:fill="FFFFFF"/>
        <w:spacing w:after="75" w:line="240" w:lineRule="auto"/>
        <w:ind w:left="150" w:right="150"/>
        <w:rPr>
          <w:ins w:id="480" w:author="Unknown"/>
          <w:rFonts w:ascii="Roboto" w:eastAsia="Times New Roman" w:hAnsi="Roboto" w:cs="Times New Roman"/>
          <w:color w:val="000000"/>
          <w:sz w:val="24"/>
          <w:szCs w:val="24"/>
        </w:rPr>
      </w:pPr>
      <w:ins w:id="481" w:author="Unknown">
        <w:r w:rsidRPr="007D189A">
          <w:rPr>
            <w:rFonts w:ascii="Roboto" w:eastAsia="Times New Roman" w:hAnsi="Roboto" w:cs="Times New Roman"/>
            <w:color w:val="000000"/>
            <w:sz w:val="24"/>
            <w:szCs w:val="24"/>
          </w:rPr>
          <w:t>.then (function (response) { })</w:t>
        </w:r>
      </w:ins>
    </w:p>
    <w:p w:rsidR="007D189A" w:rsidRPr="007D189A" w:rsidRDefault="007D189A" w:rsidP="007D189A">
      <w:pPr>
        <w:shd w:val="clear" w:color="auto" w:fill="FFFFFF"/>
        <w:spacing w:after="75" w:line="240" w:lineRule="auto"/>
        <w:ind w:left="150" w:right="150"/>
        <w:rPr>
          <w:ins w:id="482" w:author="Unknown"/>
          <w:rFonts w:ascii="Roboto" w:eastAsia="Times New Roman" w:hAnsi="Roboto" w:cs="Times New Roman"/>
          <w:color w:val="000000"/>
          <w:sz w:val="24"/>
          <w:szCs w:val="24"/>
        </w:rPr>
      </w:pPr>
      <w:ins w:id="483" w:author="Unknown">
        <w:r w:rsidRPr="007D189A">
          <w:rPr>
            <w:rFonts w:ascii="Roboto" w:eastAsia="Times New Roman" w:hAnsi="Roboto" w:cs="Times New Roman"/>
            <w:color w:val="000000"/>
            <w:sz w:val="24"/>
            <w:szCs w:val="24"/>
          </w:rPr>
          <w:t>.catch (function (error) { });</w:t>
        </w:r>
      </w:ins>
    </w:p>
    <w:p w:rsidR="007D189A" w:rsidRDefault="007D189A"/>
    <w:p w:rsidR="007D189A" w:rsidRDefault="007D189A"/>
    <w:p w:rsidR="007D189A" w:rsidRDefault="007D189A" w:rsidP="007D189A">
      <w:pPr>
        <w:pStyle w:val="Heading2"/>
        <w:keepNext w:val="0"/>
        <w:keepLines w:val="0"/>
        <w:numPr>
          <w:ilvl w:val="0"/>
          <w:numId w:val="21"/>
        </w:numPr>
        <w:shd w:val="clear" w:color="auto" w:fill="FCFCFC"/>
        <w:spacing w:before="150" w:after="150" w:line="240" w:lineRule="auto"/>
        <w:ind w:left="0"/>
        <w:jc w:val="both"/>
        <w:rPr>
          <w:rFonts w:ascii="Helvetica" w:hAnsi="Helvetica" w:cs="Helvetica"/>
          <w:b w:val="0"/>
          <w:bCs w:val="0"/>
          <w:color w:val="4466C5"/>
        </w:rPr>
      </w:pPr>
      <w:r>
        <w:rPr>
          <w:rFonts w:ascii="Helvetica" w:hAnsi="Helvetica" w:cs="Helvetica"/>
          <w:b w:val="0"/>
          <w:bCs w:val="0"/>
          <w:color w:val="4466C5"/>
        </w:rPr>
        <w:t>What is Vue?</w:t>
      </w:r>
    </w:p>
    <w:p w:rsidR="007D189A" w:rsidRDefault="007D189A" w:rsidP="007D189A">
      <w:pPr>
        <w:pStyle w:val="NormalWeb"/>
        <w:shd w:val="clear" w:color="auto" w:fill="FCFCFC"/>
        <w:spacing w:before="0" w:beforeAutospacing="0" w:after="0" w:afterAutospacing="0"/>
        <w:jc w:val="both"/>
        <w:textAlignment w:val="top"/>
        <w:rPr>
          <w:rFonts w:ascii="Segoe UI" w:hAnsi="Segoe UI" w:cs="Segoe UI"/>
          <w:color w:val="161616"/>
        </w:rPr>
      </w:pPr>
      <w:hyperlink r:id="rId254" w:tgtFrame="_blank" w:history="1">
        <w:r>
          <w:rPr>
            <w:rStyle w:val="Hyperlink"/>
            <w:rFonts w:ascii="Segoe UI" w:hAnsi="Segoe UI" w:cs="Segoe UI"/>
            <w:b/>
            <w:bCs/>
            <w:color w:val="4588ED"/>
          </w:rPr>
          <w:t>Vue </w:t>
        </w:r>
      </w:hyperlink>
      <w:r>
        <w:rPr>
          <w:rFonts w:ascii="Segoe UI" w:hAnsi="Segoe UI" w:cs="Segoe UI"/>
          <w:color w:val="161616"/>
        </w:rPr>
        <w:t>(pronounced /vju?/, like view) is a progressive basic conceptual structure for user interface building incremental adaptability is the basis of Vue design from bottom to top which is very different from other monolithic frameworks. The focus of the central library is only on the view layer with which the integration and pick up with other libraries or an existing project becomes easy.</w:t>
      </w:r>
    </w:p>
    <w:p w:rsidR="007D189A" w:rsidRDefault="007D189A" w:rsidP="007D189A">
      <w:pPr>
        <w:shd w:val="clear" w:color="auto" w:fill="FCFCFC"/>
        <w:jc w:val="center"/>
        <w:textAlignment w:val="top"/>
        <w:rPr>
          <w:rFonts w:ascii="Segoe UI" w:hAnsi="Segoe UI" w:cs="Segoe UI"/>
          <w:color w:val="161616"/>
          <w:sz w:val="30"/>
          <w:szCs w:val="30"/>
        </w:rPr>
      </w:pPr>
      <w:r>
        <w:rPr>
          <w:rFonts w:ascii="Segoe UI" w:hAnsi="Segoe UI" w:cs="Segoe UI"/>
          <w:noProof/>
          <w:color w:val="161616"/>
          <w:sz w:val="30"/>
          <w:szCs w:val="30"/>
        </w:rPr>
        <w:drawing>
          <wp:inline distT="0" distB="0" distL="0" distR="0">
            <wp:extent cx="1900555" cy="1693545"/>
            <wp:effectExtent l="0" t="0" r="4445" b="1905"/>
            <wp:docPr id="12" name="Picture 12" descr="https://dotnettrickscloud.blob.core.windows.net/img/vue/v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tnettrickscloud.blob.core.windows.net/img/vue/vue.pn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900555" cy="1693545"/>
                    </a:xfrm>
                    <a:prstGeom prst="rect">
                      <a:avLst/>
                    </a:prstGeom>
                    <a:noFill/>
                    <a:ln>
                      <a:noFill/>
                    </a:ln>
                  </pic:spPr>
                </pic:pic>
              </a:graphicData>
            </a:graphic>
          </wp:inline>
        </w:drawing>
      </w:r>
    </w:p>
    <w:p w:rsidR="007D189A" w:rsidRDefault="007D189A" w:rsidP="007D189A">
      <w:pPr>
        <w:pStyle w:val="Heading2"/>
        <w:keepNext w:val="0"/>
        <w:keepLines w:val="0"/>
        <w:numPr>
          <w:ilvl w:val="0"/>
          <w:numId w:val="21"/>
        </w:numPr>
        <w:shd w:val="clear" w:color="auto" w:fill="FCFCFC"/>
        <w:spacing w:before="150" w:after="150" w:line="240" w:lineRule="auto"/>
        <w:ind w:left="0"/>
        <w:jc w:val="both"/>
        <w:rPr>
          <w:rFonts w:ascii="Helvetica" w:hAnsi="Helvetica" w:cs="Helvetica"/>
          <w:b w:val="0"/>
          <w:bCs w:val="0"/>
          <w:color w:val="4466C5"/>
          <w:sz w:val="36"/>
          <w:szCs w:val="36"/>
        </w:rPr>
      </w:pPr>
      <w:r>
        <w:rPr>
          <w:rFonts w:ascii="Helvetica" w:hAnsi="Helvetica" w:cs="Helvetica"/>
          <w:b w:val="0"/>
          <w:bCs w:val="0"/>
          <w:color w:val="4466C5"/>
        </w:rPr>
        <w:t>What are the new features of Vue 2.6 release?</w:t>
      </w:r>
    </w:p>
    <w:p w:rsidR="007D189A" w:rsidRDefault="007D189A" w:rsidP="007D189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Following are the features of Vue 2.6:</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b/>
          <w:bCs/>
          <w:color w:val="161616"/>
        </w:rPr>
        <w:t>Slots:</w:t>
      </w:r>
      <w:r>
        <w:rPr>
          <w:rFonts w:ascii="Segoe UI" w:hAnsi="Segoe UI" w:cs="Segoe UI"/>
          <w:color w:val="161616"/>
        </w:rPr>
        <w:t> Performance Improvements &amp; Alignment with 3.0, New Syntax</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Directive Arguments which are Dynamic</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Compiler Warning Messages – Code Frame</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Pre-fetching of data during Rendering Server-Side</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Handling of Errors (Async)</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Direct Import ES Module Build</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Standalone Reactive Objects explicit creation</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Other Changes (Internal) which are relevant</w:t>
      </w:r>
    </w:p>
    <w:p w:rsidR="007D189A" w:rsidRDefault="007D189A" w:rsidP="007D189A">
      <w:pPr>
        <w:pStyle w:val="Heading2"/>
        <w:keepNext w:val="0"/>
        <w:keepLines w:val="0"/>
        <w:numPr>
          <w:ilvl w:val="0"/>
          <w:numId w:val="21"/>
        </w:numPr>
        <w:shd w:val="clear" w:color="auto" w:fill="FCFCFC"/>
        <w:spacing w:before="150" w:after="150" w:line="240" w:lineRule="auto"/>
        <w:ind w:left="0"/>
        <w:jc w:val="both"/>
        <w:rPr>
          <w:rFonts w:ascii="Helvetica" w:hAnsi="Helvetica" w:cs="Helvetica"/>
          <w:b w:val="0"/>
          <w:bCs w:val="0"/>
          <w:color w:val="4466C5"/>
        </w:rPr>
      </w:pPr>
      <w:r>
        <w:rPr>
          <w:rFonts w:ascii="Helvetica" w:hAnsi="Helvetica" w:cs="Helvetica"/>
          <w:b w:val="0"/>
          <w:bCs w:val="0"/>
          <w:color w:val="4466C5"/>
        </w:rPr>
        <w:t>What do we call in a server-side rendered Vue App?</w:t>
      </w:r>
    </w:p>
    <w:p w:rsidR="007D189A" w:rsidRDefault="007D189A" w:rsidP="007D189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“Universal” or “isomorphic” can describe a server-rendered Vue.js app. This means that the codes of the majority of of the applications run on both the client and the server.</w:t>
      </w:r>
    </w:p>
    <w:p w:rsidR="007D189A" w:rsidRDefault="007D189A" w:rsidP="007D189A">
      <w:pPr>
        <w:pStyle w:val="Heading2"/>
        <w:keepNext w:val="0"/>
        <w:keepLines w:val="0"/>
        <w:numPr>
          <w:ilvl w:val="0"/>
          <w:numId w:val="21"/>
        </w:numPr>
        <w:shd w:val="clear" w:color="auto" w:fill="FCFCFC"/>
        <w:spacing w:before="150" w:after="150" w:line="240" w:lineRule="auto"/>
        <w:ind w:left="0"/>
        <w:jc w:val="both"/>
        <w:rPr>
          <w:rFonts w:ascii="Helvetica" w:hAnsi="Helvetica" w:cs="Helvetica"/>
          <w:b w:val="0"/>
          <w:bCs w:val="0"/>
          <w:color w:val="4466C5"/>
        </w:rPr>
      </w:pPr>
      <w:r>
        <w:rPr>
          <w:rFonts w:ascii="Helvetica" w:hAnsi="Helvetica" w:cs="Helvetica"/>
          <w:b w:val="0"/>
          <w:bCs w:val="0"/>
          <w:color w:val="4466C5"/>
        </w:rPr>
        <w:t>Why do we use Server-Side rendering in Vue Apps?</w:t>
      </w:r>
    </w:p>
    <w:p w:rsidR="007D189A" w:rsidRDefault="007D189A" w:rsidP="007D189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Following are the reasons, you should use server-side rendering:</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Because the crawlers of the search engine will directly view the rendered page in full, better</w:t>
      </w:r>
      <w:hyperlink r:id="rId256" w:tgtFrame="_blank" w:history="1">
        <w:r>
          <w:rPr>
            <w:rStyle w:val="Hyperlink"/>
            <w:rFonts w:ascii="Segoe UI" w:hAnsi="Segoe UI" w:cs="Segoe UI"/>
            <w:color w:val="376698"/>
          </w:rPr>
          <w:t>SEO</w:t>
        </w:r>
      </w:hyperlink>
      <w:r>
        <w:rPr>
          <w:rFonts w:ascii="Segoe UI" w:hAnsi="Segoe UI" w:cs="Segoe UI"/>
          <w:color w:val="161616"/>
        </w:rPr>
        <w:t>results</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Faster time-to-content, especially on slow internet or slow devices.</w:t>
      </w:r>
    </w:p>
    <w:p w:rsidR="007D189A" w:rsidRDefault="007D189A" w:rsidP="007D189A">
      <w:pPr>
        <w:pStyle w:val="Heading2"/>
        <w:keepNext w:val="0"/>
        <w:keepLines w:val="0"/>
        <w:numPr>
          <w:ilvl w:val="0"/>
          <w:numId w:val="21"/>
        </w:numPr>
        <w:shd w:val="clear" w:color="auto" w:fill="FCFCFC"/>
        <w:spacing w:before="150" w:after="150" w:line="240" w:lineRule="auto"/>
        <w:ind w:left="0"/>
        <w:jc w:val="both"/>
        <w:rPr>
          <w:rFonts w:ascii="Helvetica" w:hAnsi="Helvetica" w:cs="Helvetica"/>
          <w:b w:val="0"/>
          <w:bCs w:val="0"/>
          <w:color w:val="4466C5"/>
        </w:rPr>
      </w:pPr>
      <w:r>
        <w:rPr>
          <w:rFonts w:ascii="Helvetica" w:hAnsi="Helvetica" w:cs="Helvetica"/>
          <w:b w:val="0"/>
          <w:bCs w:val="0"/>
          <w:color w:val="4466C5"/>
        </w:rPr>
        <w:t>Does Vue Support TypeScript?</w:t>
      </w:r>
    </w:p>
    <w:p w:rsidR="007D189A" w:rsidRDefault="007D189A" w:rsidP="007D189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Yes. TypeScript official type declarations are shipped by Vue. This is not only applicable in Vue core but also for both vuex and Vue-router.</w:t>
      </w:r>
    </w:p>
    <w:p w:rsidR="007D189A" w:rsidRDefault="007D189A" w:rsidP="007D189A">
      <w:pPr>
        <w:pStyle w:val="Heading2"/>
        <w:keepNext w:val="0"/>
        <w:keepLines w:val="0"/>
        <w:numPr>
          <w:ilvl w:val="0"/>
          <w:numId w:val="21"/>
        </w:numPr>
        <w:shd w:val="clear" w:color="auto" w:fill="FCFCFC"/>
        <w:spacing w:before="150" w:after="150" w:line="240" w:lineRule="auto"/>
        <w:ind w:left="0"/>
        <w:jc w:val="both"/>
        <w:rPr>
          <w:rFonts w:ascii="Helvetica" w:hAnsi="Helvetica" w:cs="Helvetica"/>
          <w:b w:val="0"/>
          <w:bCs w:val="0"/>
          <w:color w:val="4466C5"/>
        </w:rPr>
      </w:pPr>
      <w:r>
        <w:rPr>
          <w:rFonts w:ascii="Helvetica" w:hAnsi="Helvetica" w:cs="Helvetica"/>
          <w:b w:val="0"/>
          <w:bCs w:val="0"/>
          <w:color w:val="4466C5"/>
        </w:rPr>
        <w:t>Explain the different builds for Vue?</w:t>
      </w:r>
    </w:p>
    <w:p w:rsidR="007D189A" w:rsidRDefault="007D189A" w:rsidP="007D189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There are following builds for Vue:</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b/>
          <w:bCs/>
          <w:color w:val="161616"/>
        </w:rPr>
        <w:t>Full:</w:t>
      </w:r>
      <w:r>
        <w:rPr>
          <w:rFonts w:ascii="Segoe UI" w:hAnsi="Segoe UI" w:cs="Segoe UI"/>
          <w:color w:val="161616"/>
        </w:rPr>
        <w:t> runtime and compiler contained in builds.</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b/>
          <w:bCs/>
          <w:color w:val="161616"/>
        </w:rPr>
        <w:t>Compiler: </w:t>
      </w:r>
      <w:r>
        <w:rPr>
          <w:rFonts w:ascii="Segoe UI" w:hAnsi="Segoe UI" w:cs="Segoe UI"/>
          <w:color w:val="161616"/>
        </w:rPr>
        <w:t>responsible code for template strings compilation into render functions of JavaScript.</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b/>
          <w:bCs/>
          <w:color w:val="161616"/>
        </w:rPr>
        <w:t>Runtime:</w:t>
      </w:r>
      <w:r>
        <w:rPr>
          <w:rFonts w:ascii="Segoe UI" w:hAnsi="Segoe UI" w:cs="Segoe UI"/>
          <w:color w:val="161616"/>
        </w:rPr>
        <w:t> responsible code for Vue instances creation, patching and rendering virtual DOM and other which technically means, everything less the compiler.</w:t>
      </w:r>
    </w:p>
    <w:p w:rsidR="007D189A" w:rsidRDefault="007D189A" w:rsidP="007D189A">
      <w:pPr>
        <w:pStyle w:val="Heading2"/>
        <w:keepNext w:val="0"/>
        <w:keepLines w:val="0"/>
        <w:numPr>
          <w:ilvl w:val="0"/>
          <w:numId w:val="21"/>
        </w:numPr>
        <w:shd w:val="clear" w:color="auto" w:fill="FCFCFC"/>
        <w:spacing w:before="150" w:after="150" w:line="240" w:lineRule="auto"/>
        <w:ind w:left="0"/>
        <w:jc w:val="both"/>
        <w:rPr>
          <w:rFonts w:ascii="Helvetica" w:hAnsi="Helvetica" w:cs="Helvetica"/>
          <w:b w:val="0"/>
          <w:bCs w:val="0"/>
          <w:color w:val="4466C5"/>
        </w:rPr>
      </w:pPr>
      <w:r>
        <w:rPr>
          <w:rFonts w:ascii="Helvetica" w:hAnsi="Helvetica" w:cs="Helvetica"/>
          <w:b w:val="0"/>
          <w:bCs w:val="0"/>
          <w:color w:val="4466C5"/>
        </w:rPr>
        <w:t>What is a Component System?</w:t>
      </w:r>
    </w:p>
    <w:p w:rsidR="007D189A" w:rsidRDefault="007D189A" w:rsidP="007D189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Another important concept in Vue is the component system which has the abstraction capability that where large-scale applications are built from self-contained, small and usually reusable components.</w:t>
      </w:r>
    </w:p>
    <w:p w:rsidR="007D189A" w:rsidRDefault="007D189A" w:rsidP="007D189A">
      <w:pPr>
        <w:pStyle w:val="Heading2"/>
        <w:keepNext w:val="0"/>
        <w:keepLines w:val="0"/>
        <w:numPr>
          <w:ilvl w:val="0"/>
          <w:numId w:val="21"/>
        </w:numPr>
        <w:shd w:val="clear" w:color="auto" w:fill="FCFCFC"/>
        <w:spacing w:before="150" w:after="150" w:line="240" w:lineRule="auto"/>
        <w:ind w:left="0"/>
        <w:jc w:val="both"/>
        <w:rPr>
          <w:rFonts w:ascii="Helvetica" w:hAnsi="Helvetica" w:cs="Helvetica"/>
          <w:b w:val="0"/>
          <w:bCs w:val="0"/>
          <w:color w:val="4466C5"/>
        </w:rPr>
      </w:pPr>
      <w:r>
        <w:rPr>
          <w:rFonts w:ascii="Helvetica" w:hAnsi="Helvetica" w:cs="Helvetica"/>
          <w:b w:val="0"/>
          <w:bCs w:val="0"/>
          <w:color w:val="4466C5"/>
        </w:rPr>
        <w:t>What are props?</w:t>
      </w:r>
    </w:p>
    <w:p w:rsidR="007D189A" w:rsidRDefault="007D189A" w:rsidP="007D189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Custom attributes can be registered on a component called props. When a value is passed to a prop attribute, it becomes a property on that component instance.</w:t>
      </w:r>
    </w:p>
    <w:p w:rsidR="007D189A" w:rsidRDefault="007D189A" w:rsidP="007D189A">
      <w:pPr>
        <w:pStyle w:val="Heading2"/>
        <w:keepNext w:val="0"/>
        <w:keepLines w:val="0"/>
        <w:numPr>
          <w:ilvl w:val="0"/>
          <w:numId w:val="21"/>
        </w:numPr>
        <w:shd w:val="clear" w:color="auto" w:fill="FCFCFC"/>
        <w:spacing w:before="150" w:after="150" w:line="240" w:lineRule="auto"/>
        <w:ind w:left="0"/>
        <w:jc w:val="both"/>
        <w:rPr>
          <w:rFonts w:ascii="Helvetica" w:hAnsi="Helvetica" w:cs="Helvetica"/>
          <w:b w:val="0"/>
          <w:bCs w:val="0"/>
          <w:color w:val="4466C5"/>
        </w:rPr>
      </w:pPr>
      <w:r>
        <w:rPr>
          <w:rFonts w:ascii="Helvetica" w:hAnsi="Helvetica" w:cs="Helvetica"/>
          <w:b w:val="0"/>
          <w:bCs w:val="0"/>
          <w:color w:val="4466C5"/>
        </w:rPr>
        <w:t>How is two-way binding on textarea, form input and select elements created?</w:t>
      </w:r>
    </w:p>
    <w:p w:rsidR="007D189A" w:rsidRDefault="007D189A" w:rsidP="007D189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For Vue, v-model can be used. The correct method to update element based on the type of input is picked automatically by this model.</w:t>
      </w:r>
    </w:p>
    <w:p w:rsidR="007D189A" w:rsidRDefault="007D189A" w:rsidP="007D189A">
      <w:pPr>
        <w:pStyle w:val="Heading2"/>
        <w:keepNext w:val="0"/>
        <w:keepLines w:val="0"/>
        <w:numPr>
          <w:ilvl w:val="0"/>
          <w:numId w:val="21"/>
        </w:numPr>
        <w:shd w:val="clear" w:color="auto" w:fill="FCFCFC"/>
        <w:spacing w:before="150" w:after="150" w:line="240" w:lineRule="auto"/>
        <w:ind w:left="0"/>
        <w:jc w:val="both"/>
        <w:rPr>
          <w:rFonts w:ascii="Helvetica" w:hAnsi="Helvetica" w:cs="Helvetica"/>
          <w:b w:val="0"/>
          <w:bCs w:val="0"/>
          <w:color w:val="4466C5"/>
        </w:rPr>
      </w:pPr>
      <w:r>
        <w:rPr>
          <w:rFonts w:ascii="Helvetica" w:hAnsi="Helvetica" w:cs="Helvetica"/>
          <w:b w:val="0"/>
          <w:bCs w:val="0"/>
          <w:color w:val="4466C5"/>
        </w:rPr>
        <w:t>How do we work with v-for with the component?</w:t>
      </w:r>
    </w:p>
    <w:p w:rsidR="007D189A" w:rsidRDefault="007D189A" w:rsidP="007D189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V-for can be directly applied to a custom component, similar to a standard element, but because components have scopes that are isolated of their own, data are not passed automatically to the component. Props should also be used fostered data to be passed into the component:</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&lt;my-component</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v-for="(item, index) in items"</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v-bind:item="item"</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v-bind:index="index"</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v-bind:key="item.id"</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&gt;</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&lt;/my-component&gt;</w:t>
      </w:r>
    </w:p>
    <w:p w:rsidR="007D189A" w:rsidRDefault="007D189A" w:rsidP="007D189A">
      <w:pPr>
        <w:pStyle w:val="Heading2"/>
        <w:keepNext w:val="0"/>
        <w:keepLines w:val="0"/>
        <w:numPr>
          <w:ilvl w:val="0"/>
          <w:numId w:val="21"/>
        </w:numPr>
        <w:shd w:val="clear" w:color="auto" w:fill="FCFCFC"/>
        <w:spacing w:before="150" w:after="150" w:line="240" w:lineRule="auto"/>
        <w:ind w:left="0"/>
        <w:jc w:val="both"/>
        <w:rPr>
          <w:rFonts w:ascii="Helvetica" w:hAnsi="Helvetica" w:cs="Helvetica"/>
          <w:b w:val="0"/>
          <w:bCs w:val="0"/>
          <w:color w:val="4466C5"/>
        </w:rPr>
      </w:pPr>
      <w:r>
        <w:rPr>
          <w:rFonts w:ascii="Helvetica" w:hAnsi="Helvetica" w:cs="Helvetica"/>
          <w:b w:val="0"/>
          <w:bCs w:val="0"/>
          <w:color w:val="4466C5"/>
        </w:rPr>
        <w:t>What are the event modifiers available in Vue?</w:t>
      </w:r>
    </w:p>
    <w:p w:rsidR="007D189A" w:rsidRDefault="007D189A" w:rsidP="007D189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The list of available event modifiers is given below:</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stop</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prevent</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capture</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self</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once</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passive</w:t>
      </w:r>
    </w:p>
    <w:p w:rsidR="007D189A" w:rsidRDefault="007D189A" w:rsidP="007D189A">
      <w:pPr>
        <w:pStyle w:val="Heading2"/>
        <w:keepNext w:val="0"/>
        <w:keepLines w:val="0"/>
        <w:numPr>
          <w:ilvl w:val="0"/>
          <w:numId w:val="21"/>
        </w:numPr>
        <w:shd w:val="clear" w:color="auto" w:fill="FCFCFC"/>
        <w:spacing w:before="150" w:after="150" w:line="240" w:lineRule="auto"/>
        <w:ind w:left="0"/>
        <w:jc w:val="both"/>
        <w:rPr>
          <w:rFonts w:ascii="Helvetica" w:hAnsi="Helvetica" w:cs="Helvetica"/>
          <w:b w:val="0"/>
          <w:bCs w:val="0"/>
          <w:color w:val="4466C5"/>
        </w:rPr>
      </w:pPr>
      <w:r>
        <w:rPr>
          <w:rFonts w:ascii="Helvetica" w:hAnsi="Helvetica" w:cs="Helvetica"/>
          <w:b w:val="0"/>
          <w:bCs w:val="0"/>
          <w:color w:val="4466C5"/>
        </w:rPr>
        <w:t>What are the features and functionalities of vue-router?</w:t>
      </w:r>
    </w:p>
    <w:p w:rsidR="007D189A" w:rsidRDefault="007D189A" w:rsidP="007D189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The features of vue-router are given below:</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Nested route/view mapping</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Modular, component-based router configuration</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Route params, query, wildcards</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View transition effects powered by Vue.js' transition system</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Fine-grained navigation control</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Links with automatic active CSS classes</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HTML5 history mode or hash mode, with auto-fallback in IE9</w:t>
      </w:r>
    </w:p>
    <w:p w:rsidR="007D189A" w:rsidRDefault="007D189A" w:rsidP="007D189A">
      <w:pPr>
        <w:pStyle w:val="NormalWeb"/>
        <w:numPr>
          <w:ilvl w:val="1"/>
          <w:numId w:val="21"/>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Customizable Scroll Behavior</w:t>
      </w:r>
    </w:p>
    <w:p w:rsidR="007D189A" w:rsidRDefault="007D189A" w:rsidP="007D189A">
      <w:pPr>
        <w:pStyle w:val="Heading2"/>
        <w:keepNext w:val="0"/>
        <w:keepLines w:val="0"/>
        <w:numPr>
          <w:ilvl w:val="0"/>
          <w:numId w:val="21"/>
        </w:numPr>
        <w:shd w:val="clear" w:color="auto" w:fill="FCFCFC"/>
        <w:spacing w:before="150" w:after="150" w:line="240" w:lineRule="auto"/>
        <w:ind w:left="0"/>
        <w:jc w:val="both"/>
        <w:rPr>
          <w:rFonts w:ascii="Helvetica" w:hAnsi="Helvetica" w:cs="Helvetica"/>
          <w:b w:val="0"/>
          <w:bCs w:val="0"/>
          <w:color w:val="4466C5"/>
        </w:rPr>
      </w:pPr>
      <w:r>
        <w:rPr>
          <w:rFonts w:ascii="Helvetica" w:hAnsi="Helvetica" w:cs="Helvetica"/>
          <w:b w:val="0"/>
          <w:bCs w:val="0"/>
          <w:color w:val="4466C5"/>
        </w:rPr>
        <w:t>What is the matching by dynamic route?</w:t>
      </w:r>
    </w:p>
    <w:p w:rsidR="007D189A" w:rsidRDefault="007D189A" w:rsidP="007D189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Matching by dynamic route is a dynamic segment in a route which is denoted by a colon “:”. This allows for dynamic value being passed in a route. This is usually used when passing on a specific ID on the route.</w:t>
      </w:r>
    </w:p>
    <w:p w:rsidR="007D189A" w:rsidRDefault="007D189A" w:rsidP="007D189A">
      <w:pPr>
        <w:pStyle w:val="Heading2"/>
        <w:keepNext w:val="0"/>
        <w:keepLines w:val="0"/>
        <w:numPr>
          <w:ilvl w:val="0"/>
          <w:numId w:val="21"/>
        </w:numPr>
        <w:shd w:val="clear" w:color="auto" w:fill="FCFCFC"/>
        <w:spacing w:before="150" w:after="150" w:line="240" w:lineRule="auto"/>
        <w:ind w:left="0"/>
        <w:jc w:val="both"/>
        <w:rPr>
          <w:rFonts w:ascii="Helvetica" w:hAnsi="Helvetica" w:cs="Helvetica"/>
          <w:b w:val="0"/>
          <w:bCs w:val="0"/>
          <w:color w:val="4466C5"/>
        </w:rPr>
      </w:pPr>
      <w:r>
        <w:rPr>
          <w:rFonts w:ascii="Helvetica" w:hAnsi="Helvetica" w:cs="Helvetica"/>
          <w:b w:val="0"/>
          <w:bCs w:val="0"/>
          <w:color w:val="4466C5"/>
        </w:rPr>
        <w:t>What is a nested route?</w:t>
      </w:r>
    </w:p>
    <w:p w:rsidR="007D189A" w:rsidRDefault="007D189A" w:rsidP="007D189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The nested route allows us to render multiple components which the URL segment corresponds to two or more nested components:</w:t>
      </w:r>
    </w:p>
    <w:p w:rsidR="007D189A" w:rsidRDefault="007D189A" w:rsidP="007D189A">
      <w:pPr>
        <w:shd w:val="clear" w:color="auto" w:fill="FCFCFC"/>
        <w:jc w:val="center"/>
        <w:textAlignment w:val="top"/>
        <w:rPr>
          <w:rFonts w:ascii="Segoe UI" w:hAnsi="Segoe UI" w:cs="Segoe UI"/>
          <w:color w:val="161616"/>
          <w:sz w:val="30"/>
          <w:szCs w:val="30"/>
        </w:rPr>
      </w:pPr>
      <w:r>
        <w:rPr>
          <w:rFonts w:ascii="Segoe UI" w:hAnsi="Segoe UI" w:cs="Segoe UI"/>
          <w:noProof/>
          <w:color w:val="161616"/>
          <w:sz w:val="30"/>
          <w:szCs w:val="30"/>
        </w:rPr>
        <w:drawing>
          <wp:inline distT="0" distB="0" distL="0" distR="0">
            <wp:extent cx="4492625" cy="1837055"/>
            <wp:effectExtent l="0" t="0" r="3175" b="0"/>
            <wp:docPr id="11" name="Picture 11" descr="https://dotnettrickscloud.blob.core.windows.net/img/vue/vue-nestedr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tnettrickscloud.blob.core.windows.net/img/vue/vue-nestedrout.png"/>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4492625" cy="1837055"/>
                    </a:xfrm>
                    <a:prstGeom prst="rect">
                      <a:avLst/>
                    </a:prstGeom>
                    <a:noFill/>
                    <a:ln>
                      <a:noFill/>
                    </a:ln>
                  </pic:spPr>
                </pic:pic>
              </a:graphicData>
            </a:graphic>
          </wp:inline>
        </w:drawing>
      </w:r>
    </w:p>
    <w:p w:rsidR="007D189A" w:rsidRDefault="007D189A" w:rsidP="007D189A">
      <w:pPr>
        <w:pStyle w:val="Heading2"/>
        <w:keepNext w:val="0"/>
        <w:keepLines w:val="0"/>
        <w:numPr>
          <w:ilvl w:val="0"/>
          <w:numId w:val="21"/>
        </w:numPr>
        <w:shd w:val="clear" w:color="auto" w:fill="FCFCFC"/>
        <w:spacing w:before="150" w:after="150" w:line="240" w:lineRule="auto"/>
        <w:ind w:left="0"/>
        <w:jc w:val="both"/>
        <w:rPr>
          <w:rFonts w:ascii="Helvetica" w:hAnsi="Helvetica" w:cs="Helvetica"/>
          <w:b w:val="0"/>
          <w:bCs w:val="0"/>
          <w:color w:val="4466C5"/>
          <w:sz w:val="36"/>
          <w:szCs w:val="36"/>
        </w:rPr>
      </w:pPr>
      <w:r>
        <w:rPr>
          <w:rFonts w:ascii="Helvetica" w:hAnsi="Helvetica" w:cs="Helvetica"/>
          <w:b w:val="0"/>
          <w:bCs w:val="0"/>
          <w:color w:val="4466C5"/>
        </w:rPr>
        <w:t>Explain how we can use props to route components?</w:t>
      </w:r>
    </w:p>
    <w:p w:rsidR="007D189A" w:rsidRDefault="007D189A" w:rsidP="007D189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We can use props by setting the props to true in routes configuration. This will decouple the parameters we calfrom $route object and put it in props instead:</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const User = {</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props: ['id'],</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template: '&lt;div&gt;User &lt;/div&gt;'</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const router = new VueRouter({</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routes: [</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 path: '/user/:id', component: User, props: true }</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rsidR="007D189A" w:rsidRDefault="007D189A" w:rsidP="007D189A">
      <w:pPr>
        <w:pStyle w:val="Heading2"/>
        <w:keepNext w:val="0"/>
        <w:keepLines w:val="0"/>
        <w:numPr>
          <w:ilvl w:val="0"/>
          <w:numId w:val="21"/>
        </w:numPr>
        <w:shd w:val="clear" w:color="auto" w:fill="FCFCFC"/>
        <w:spacing w:before="150" w:after="150" w:line="240" w:lineRule="auto"/>
        <w:ind w:left="0"/>
        <w:jc w:val="both"/>
        <w:rPr>
          <w:rFonts w:ascii="Helvetica" w:hAnsi="Helvetica" w:cs="Helvetica"/>
          <w:b w:val="0"/>
          <w:bCs w:val="0"/>
          <w:color w:val="4466C5"/>
        </w:rPr>
      </w:pPr>
      <w:r>
        <w:rPr>
          <w:rFonts w:ascii="Helvetica" w:hAnsi="Helvetica" w:cs="Helvetica"/>
          <w:b w:val="0"/>
          <w:bCs w:val="0"/>
          <w:color w:val="4466C5"/>
        </w:rPr>
        <w:t>How do you work with unit testing in Vue?</w:t>
      </w:r>
    </w:p>
    <w:p w:rsidR="007D189A" w:rsidRDefault="007D189A" w:rsidP="007D189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Vue CLI has built-in options for unit testing with Jest or Mocha that works out of the box. We also have the official Vue Test Utils which provides more detailed guidance for custom setups. Export the raw options:</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&lt;template&gt;</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&lt;span&gt;&lt;/span&gt;</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&lt;/template&gt;</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&lt;script&gt;</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export default {</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data () {</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return {</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message: 'hello!'</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created () {</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this.message = 'bye!'</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&lt;/script&gt;</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rsidR="007D189A" w:rsidRDefault="007D189A" w:rsidP="007D189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Then import the component options along with Vue, and you can make many common assertions (here we are using Jasmine/Jesstyle expect assertions just as an example):</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 Import Vue and the component being tested</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import Vue from 'vue'</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import MyComponent from 'path/to/MyComponent.vue'</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 Here are some Jasmine 2.0 tests, though you can</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 use any test runner/assertion library combo you prefer</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describe('MyComponent', () =&gt; {</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 Mount an instance and inspect the render output</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it('renders the correct message', () =&gt; {</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const Constructor = Vue.extend(MyComponent)</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const vm = new Constructor().$mount()</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expect(vm.$el.textContent).toBe('bye!')</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rsidR="007D189A" w:rsidRDefault="007D189A" w:rsidP="007D189A">
      <w:pPr>
        <w:pStyle w:val="Heading2"/>
        <w:keepNext w:val="0"/>
        <w:keepLines w:val="0"/>
        <w:numPr>
          <w:ilvl w:val="0"/>
          <w:numId w:val="21"/>
        </w:numPr>
        <w:shd w:val="clear" w:color="auto" w:fill="FCFCFC"/>
        <w:spacing w:before="150" w:after="150" w:line="240" w:lineRule="auto"/>
        <w:ind w:left="0"/>
        <w:jc w:val="both"/>
        <w:rPr>
          <w:rFonts w:ascii="Helvetica" w:hAnsi="Helvetica" w:cs="Helvetica"/>
          <w:b w:val="0"/>
          <w:bCs w:val="0"/>
          <w:color w:val="4466C5"/>
        </w:rPr>
      </w:pPr>
      <w:r>
        <w:rPr>
          <w:rFonts w:ascii="Helvetica" w:hAnsi="Helvetica" w:cs="Helvetica"/>
          <w:b w:val="0"/>
          <w:bCs w:val="0"/>
          <w:color w:val="4466C5"/>
        </w:rPr>
        <w:t>What is the End-to-End Testing?</w:t>
      </w:r>
    </w:p>
    <w:p w:rsidR="007D189A" w:rsidRDefault="007D189A" w:rsidP="007D189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E2E (end-to-end) testing is a type of functional test. Unlike a unit test, you're not breaking the application down into smaller parts in order to test it - you're testing the entire application.</w:t>
      </w:r>
    </w:p>
    <w:p w:rsidR="007D189A" w:rsidRDefault="007D189A" w:rsidP="007D189A">
      <w:pPr>
        <w:pStyle w:val="Heading2"/>
        <w:keepNext w:val="0"/>
        <w:keepLines w:val="0"/>
        <w:numPr>
          <w:ilvl w:val="0"/>
          <w:numId w:val="21"/>
        </w:numPr>
        <w:shd w:val="clear" w:color="auto" w:fill="FCFCFC"/>
        <w:spacing w:before="150" w:after="150" w:line="240" w:lineRule="auto"/>
        <w:ind w:left="0"/>
        <w:jc w:val="both"/>
        <w:rPr>
          <w:rFonts w:ascii="Helvetica" w:hAnsi="Helvetica" w:cs="Helvetica"/>
          <w:b w:val="0"/>
          <w:bCs w:val="0"/>
          <w:color w:val="4466C5"/>
        </w:rPr>
      </w:pPr>
      <w:r>
        <w:rPr>
          <w:rFonts w:ascii="Helvetica" w:hAnsi="Helvetica" w:cs="Helvetica"/>
          <w:b w:val="0"/>
          <w:bCs w:val="0"/>
          <w:color w:val="4466C5"/>
        </w:rPr>
        <w:t>Explain how to use the mount in Vue Components?</w:t>
      </w:r>
    </w:p>
    <w:p w:rsidR="007D189A" w:rsidRDefault="007D189A" w:rsidP="007D189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The mount can be used in vue components as :</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import { mount } from '@vue/test-utils'</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import Foo from './Foo.vue'</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describe('Foo', () =&gt; {</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it('renders a div', () =&gt; {</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const wrapper = mount(Foo)</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expect(wrapper.contains('div')).toBe(true)</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w:t>
      </w:r>
    </w:p>
    <w:p w:rsidR="007D189A" w:rsidRDefault="007D189A" w:rsidP="007D189A">
      <w:pPr>
        <w:pStyle w:val="Heading2"/>
        <w:keepNext w:val="0"/>
        <w:keepLines w:val="0"/>
        <w:numPr>
          <w:ilvl w:val="0"/>
          <w:numId w:val="21"/>
        </w:numPr>
        <w:shd w:val="clear" w:color="auto" w:fill="FCFCFC"/>
        <w:spacing w:before="150" w:after="150" w:line="240" w:lineRule="auto"/>
        <w:ind w:left="0"/>
        <w:jc w:val="both"/>
        <w:rPr>
          <w:rFonts w:ascii="Helvetica" w:hAnsi="Helvetica" w:cs="Helvetica"/>
          <w:b w:val="0"/>
          <w:bCs w:val="0"/>
          <w:color w:val="4466C5"/>
        </w:rPr>
      </w:pPr>
      <w:r>
        <w:rPr>
          <w:rFonts w:ascii="Helvetica" w:hAnsi="Helvetica" w:cs="Helvetica"/>
          <w:b w:val="0"/>
          <w:bCs w:val="0"/>
          <w:color w:val="4466C5"/>
        </w:rPr>
        <w:t>Explain how can we work with binding inline styles?</w:t>
      </w:r>
    </w:p>
    <w:p w:rsidR="007D189A" w:rsidRDefault="007D189A" w:rsidP="007D189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V-bind: style can be used as a code that is straightforward in inline style binding. The look is closely similar to CSS except for its JavaScript feature. Either kebab-case or camelCase can be used for the CSS property names. Shown below is a sample snippet code:</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&lt;div v-bind:style="{ color: activeColor, fontSize: fontSize + 'px' }"&gt;&lt;/div&gt;</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data: {</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activeColor: 'red',</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fontSize: 30</w:t>
      </w:r>
    </w:p>
    <w:p w:rsidR="007D189A" w:rsidRDefault="007D189A" w:rsidP="007D189A">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rsidR="007D189A" w:rsidRDefault="007D189A" w:rsidP="007D189A">
      <w:pPr>
        <w:pStyle w:val="Heading2"/>
        <w:keepNext w:val="0"/>
        <w:keepLines w:val="0"/>
        <w:numPr>
          <w:ilvl w:val="0"/>
          <w:numId w:val="21"/>
        </w:numPr>
        <w:shd w:val="clear" w:color="auto" w:fill="FCFCFC"/>
        <w:spacing w:before="150" w:after="150" w:line="240" w:lineRule="auto"/>
        <w:ind w:left="0"/>
        <w:jc w:val="both"/>
        <w:rPr>
          <w:rFonts w:ascii="Helvetica" w:hAnsi="Helvetica" w:cs="Helvetica"/>
          <w:b w:val="0"/>
          <w:bCs w:val="0"/>
          <w:color w:val="4466C5"/>
        </w:rPr>
      </w:pPr>
      <w:r>
        <w:rPr>
          <w:rFonts w:ascii="Helvetica" w:hAnsi="Helvetica" w:cs="Helvetica"/>
          <w:b w:val="0"/>
          <w:bCs w:val="0"/>
          <w:color w:val="4466C5"/>
        </w:rPr>
        <w:t>Explain how Vue CLI works?</w:t>
      </w:r>
    </w:p>
    <w:p w:rsidR="007D189A" w:rsidRDefault="007D189A" w:rsidP="007D189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The CLI ( @vue/cli ) is a npm package that is installed globally. Vue command is provided by CLI in you terminal. The ability to scaffold quickly a new project thru vue create or a prototype of new ideas can be created via the reserve.</w:t>
      </w:r>
    </w:p>
    <w:p w:rsidR="007D189A" w:rsidRDefault="007D189A" w:rsidP="007D189A">
      <w:pPr>
        <w:pStyle w:val="Heading5"/>
        <w:shd w:val="clear" w:color="auto" w:fill="FCFCFC"/>
        <w:spacing w:before="300" w:after="225"/>
        <w:jc w:val="both"/>
        <w:rPr>
          <w:rFonts w:ascii="Helvetica" w:hAnsi="Helvetica" w:cs="Helvetica"/>
          <w:color w:val="E75D5C"/>
          <w:sz w:val="39"/>
          <w:szCs w:val="39"/>
        </w:rPr>
      </w:pPr>
      <w:r>
        <w:rPr>
          <w:rFonts w:ascii="Helvetica" w:hAnsi="Helvetica" w:cs="Helvetica"/>
          <w:b/>
          <w:bCs/>
          <w:color w:val="E75D5C"/>
          <w:sz w:val="39"/>
          <w:szCs w:val="39"/>
        </w:rPr>
        <w:t>Summary</w:t>
      </w:r>
    </w:p>
    <w:p w:rsidR="007D189A" w:rsidRDefault="007D189A" w:rsidP="007D189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I hope these questions and answers will help you to crack your VueJS Interview. These interview questions have been taken from our new released eBook </w:t>
      </w:r>
      <w:hyperlink r:id="rId258" w:tgtFrame="_blank" w:history="1">
        <w:r>
          <w:rPr>
            <w:rStyle w:val="Hyperlink"/>
            <w:rFonts w:ascii="Segoe UI" w:hAnsi="Segoe UI" w:cs="Segoe UI"/>
            <w:b/>
            <w:bCs/>
            <w:color w:val="4588ED"/>
          </w:rPr>
          <w:t>Vue Interview Questions &amp; Answers</w:t>
        </w:r>
      </w:hyperlink>
      <w:r>
        <w:rPr>
          <w:rFonts w:ascii="Segoe UI" w:hAnsi="Segoe UI" w:cs="Segoe UI"/>
          <w:color w:val="161616"/>
        </w:rPr>
        <w:t>. This book contains more than 160 VueJS interview questions.</w:t>
      </w:r>
    </w:p>
    <w:p w:rsidR="007D189A" w:rsidRDefault="007D189A" w:rsidP="007D189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This eBook has been written to make you confident in VueJS with a solid foundation. Also, this will help you to get a job as a VueJS Developer. It's would be equally helpful in building your real projects using VueJS or to crack your VueJS Interview.</w:t>
      </w:r>
    </w:p>
    <w:p w:rsidR="007D189A" w:rsidRDefault="007D189A">
      <w:bookmarkStart w:id="484" w:name="_GoBack"/>
      <w:bookmarkEnd w:id="484"/>
    </w:p>
    <w:sectPr w:rsidR="007D1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E23F9"/>
    <w:multiLevelType w:val="multilevel"/>
    <w:tmpl w:val="77EC323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493405"/>
    <w:multiLevelType w:val="multilevel"/>
    <w:tmpl w:val="BF467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D8295E"/>
    <w:multiLevelType w:val="multilevel"/>
    <w:tmpl w:val="6608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7814CC"/>
    <w:multiLevelType w:val="multilevel"/>
    <w:tmpl w:val="1DFC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EE4D34"/>
    <w:multiLevelType w:val="multilevel"/>
    <w:tmpl w:val="2E06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6F3790"/>
    <w:multiLevelType w:val="multilevel"/>
    <w:tmpl w:val="9168C8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8B4CC0"/>
    <w:multiLevelType w:val="multilevel"/>
    <w:tmpl w:val="3042D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87100B"/>
    <w:multiLevelType w:val="multilevel"/>
    <w:tmpl w:val="6F1C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2">
      <w:startOverride w:val="2"/>
    </w:lvlOverride>
  </w:num>
  <w:num w:numId="3">
    <w:abstractNumId w:val="0"/>
    <w:lvlOverride w:ilvl="2">
      <w:lvl w:ilvl="2">
        <w:numFmt w:val="lowerLetter"/>
        <w:lvlText w:val="%3."/>
        <w:lvlJc w:val="left"/>
      </w:lvl>
    </w:lvlOverride>
  </w:num>
  <w:num w:numId="4">
    <w:abstractNumId w:val="0"/>
    <w:lvlOverride w:ilvl="2">
      <w:startOverride w:val="2"/>
    </w:lvlOverride>
  </w:num>
  <w:num w:numId="5">
    <w:abstractNumId w:val="0"/>
    <w:lvlOverride w:ilvl="2">
      <w:lvl w:ilvl="2">
        <w:numFmt w:val="lowerLetter"/>
        <w:lvlText w:val="%3."/>
        <w:lvlJc w:val="left"/>
      </w:lvl>
    </w:lvlOverride>
  </w:num>
  <w:num w:numId="6">
    <w:abstractNumId w:val="0"/>
    <w:lvlOverride w:ilvl="2">
      <w:startOverride w:val="2"/>
    </w:lvlOverride>
  </w:num>
  <w:num w:numId="7">
    <w:abstractNumId w:val="0"/>
    <w:lvlOverride w:ilvl="2">
      <w:lvl w:ilvl="2">
        <w:numFmt w:val="lowerLetter"/>
        <w:lvlText w:val="%3."/>
        <w:lvlJc w:val="left"/>
      </w:lvl>
    </w:lvlOverride>
  </w:num>
  <w:num w:numId="8">
    <w:abstractNumId w:val="0"/>
    <w:lvlOverride w:ilvl="2">
      <w:startOverride w:val="2"/>
    </w:lvlOverride>
  </w:num>
  <w:num w:numId="9">
    <w:abstractNumId w:val="0"/>
    <w:lvlOverride w:ilvl="1">
      <w:startOverride w:val="2"/>
    </w:lvlOverride>
    <w:lvlOverride w:ilvl="2"/>
  </w:num>
  <w:num w:numId="10">
    <w:abstractNumId w:val="0"/>
    <w:lvlOverride w:ilvl="1">
      <w:lvl w:ilvl="1">
        <w:numFmt w:val="lowerRoman"/>
        <w:lvlText w:val="%2."/>
        <w:lvlJc w:val="right"/>
      </w:lvl>
    </w:lvlOverride>
    <w:lvlOverride w:ilvl="2"/>
  </w:num>
  <w:num w:numId="11">
    <w:abstractNumId w:val="0"/>
    <w:lvlOverride w:ilvl="1">
      <w:startOverride w:val="2"/>
    </w:lvlOverride>
    <w:lvlOverride w:ilvl="2"/>
  </w:num>
  <w:num w:numId="12">
    <w:abstractNumId w:val="0"/>
    <w:lvlOverride w:ilvl="1">
      <w:lvl w:ilvl="1">
        <w:numFmt w:val="lowerRoman"/>
        <w:lvlText w:val="%2."/>
        <w:lvlJc w:val="right"/>
      </w:lvl>
    </w:lvlOverride>
    <w:lvlOverride w:ilvl="2"/>
  </w:num>
  <w:num w:numId="13">
    <w:abstractNumId w:val="0"/>
    <w:lvlOverride w:ilvl="1">
      <w:startOverride w:val="2"/>
    </w:lvlOverride>
    <w:lvlOverride w:ilvl="2"/>
  </w:num>
  <w:num w:numId="14">
    <w:abstractNumId w:val="0"/>
    <w:lvlOverride w:ilvl="1">
      <w:lvl w:ilvl="1">
        <w:numFmt w:val="lowerRoman"/>
        <w:lvlText w:val="%2."/>
        <w:lvlJc w:val="right"/>
      </w:lvl>
    </w:lvlOverride>
    <w:lvlOverride w:ilvl="2"/>
  </w:num>
  <w:num w:numId="15">
    <w:abstractNumId w:val="1"/>
  </w:num>
  <w:num w:numId="16">
    <w:abstractNumId w:val="2"/>
  </w:num>
  <w:num w:numId="17">
    <w:abstractNumId w:val="7"/>
  </w:num>
  <w:num w:numId="18">
    <w:abstractNumId w:val="3"/>
  </w:num>
  <w:num w:numId="19">
    <w:abstractNumId w:val="4"/>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C14"/>
    <w:rsid w:val="001E1211"/>
    <w:rsid w:val="007D189A"/>
    <w:rsid w:val="00CD575A"/>
    <w:rsid w:val="00F11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D18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D18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18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189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18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18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89A"/>
    <w:rPr>
      <w:b/>
      <w:bCs/>
    </w:rPr>
  </w:style>
  <w:style w:type="character" w:styleId="HTMLCode">
    <w:name w:val="HTML Code"/>
    <w:basedOn w:val="DefaultParagraphFont"/>
    <w:uiPriority w:val="99"/>
    <w:semiHidden/>
    <w:unhideWhenUsed/>
    <w:rsid w:val="007D189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D189A"/>
    <w:rPr>
      <w:color w:val="0000FF"/>
      <w:u w:val="single"/>
    </w:rPr>
  </w:style>
  <w:style w:type="character" w:styleId="FollowedHyperlink">
    <w:name w:val="FollowedHyperlink"/>
    <w:basedOn w:val="DefaultParagraphFont"/>
    <w:uiPriority w:val="99"/>
    <w:semiHidden/>
    <w:unhideWhenUsed/>
    <w:rsid w:val="007D189A"/>
    <w:rPr>
      <w:color w:val="800080"/>
      <w:u w:val="single"/>
    </w:rPr>
  </w:style>
  <w:style w:type="paragraph" w:styleId="HTMLPreformatted">
    <w:name w:val="HTML Preformatted"/>
    <w:basedOn w:val="Normal"/>
    <w:link w:val="HTMLPreformattedChar"/>
    <w:uiPriority w:val="99"/>
    <w:semiHidden/>
    <w:unhideWhenUsed/>
    <w:rsid w:val="007D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189A"/>
    <w:rPr>
      <w:rFonts w:ascii="Courier New" w:eastAsia="Times New Roman" w:hAnsi="Courier New" w:cs="Courier New"/>
      <w:sz w:val="20"/>
      <w:szCs w:val="20"/>
    </w:rPr>
  </w:style>
  <w:style w:type="character" w:customStyle="1" w:styleId="pl-k">
    <w:name w:val="pl-k"/>
    <w:basedOn w:val="DefaultParagraphFont"/>
    <w:rsid w:val="007D189A"/>
  </w:style>
  <w:style w:type="character" w:customStyle="1" w:styleId="pl-v">
    <w:name w:val="pl-v"/>
    <w:basedOn w:val="DefaultParagraphFont"/>
    <w:rsid w:val="007D189A"/>
  </w:style>
  <w:style w:type="character" w:customStyle="1" w:styleId="pl-kos">
    <w:name w:val="pl-kos"/>
    <w:basedOn w:val="DefaultParagraphFont"/>
    <w:rsid w:val="007D189A"/>
  </w:style>
  <w:style w:type="character" w:customStyle="1" w:styleId="pl-c1">
    <w:name w:val="pl-c1"/>
    <w:basedOn w:val="DefaultParagraphFont"/>
    <w:rsid w:val="007D189A"/>
  </w:style>
  <w:style w:type="character" w:customStyle="1" w:styleId="pl-en">
    <w:name w:val="pl-en"/>
    <w:basedOn w:val="DefaultParagraphFont"/>
    <w:rsid w:val="007D189A"/>
  </w:style>
  <w:style w:type="character" w:customStyle="1" w:styleId="pl-smi">
    <w:name w:val="pl-smi"/>
    <w:basedOn w:val="DefaultParagraphFont"/>
    <w:rsid w:val="007D189A"/>
  </w:style>
  <w:style w:type="character" w:customStyle="1" w:styleId="pl-s">
    <w:name w:val="pl-s"/>
    <w:basedOn w:val="DefaultParagraphFont"/>
    <w:rsid w:val="007D189A"/>
  </w:style>
  <w:style w:type="character" w:customStyle="1" w:styleId="pl-c">
    <w:name w:val="pl-c"/>
    <w:basedOn w:val="DefaultParagraphFont"/>
    <w:rsid w:val="007D189A"/>
  </w:style>
  <w:style w:type="character" w:customStyle="1" w:styleId="pl-ent">
    <w:name w:val="pl-ent"/>
    <w:basedOn w:val="DefaultParagraphFont"/>
    <w:rsid w:val="007D189A"/>
  </w:style>
  <w:style w:type="character" w:customStyle="1" w:styleId="pl-s1">
    <w:name w:val="pl-s1"/>
    <w:basedOn w:val="DefaultParagraphFont"/>
    <w:rsid w:val="007D189A"/>
  </w:style>
  <w:style w:type="character" w:customStyle="1" w:styleId="pl-pds">
    <w:name w:val="pl-pds"/>
    <w:basedOn w:val="DefaultParagraphFont"/>
    <w:rsid w:val="007D189A"/>
  </w:style>
  <w:style w:type="character" w:customStyle="1" w:styleId="pl-cce">
    <w:name w:val="pl-cce"/>
    <w:basedOn w:val="DefaultParagraphFont"/>
    <w:rsid w:val="007D189A"/>
  </w:style>
  <w:style w:type="character" w:customStyle="1" w:styleId="Heading4Char">
    <w:name w:val="Heading 4 Char"/>
    <w:basedOn w:val="DefaultParagraphFont"/>
    <w:link w:val="Heading4"/>
    <w:uiPriority w:val="9"/>
    <w:semiHidden/>
    <w:rsid w:val="007D189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7D189A"/>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7D189A"/>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D18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D18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18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189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18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18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89A"/>
    <w:rPr>
      <w:b/>
      <w:bCs/>
    </w:rPr>
  </w:style>
  <w:style w:type="character" w:styleId="HTMLCode">
    <w:name w:val="HTML Code"/>
    <w:basedOn w:val="DefaultParagraphFont"/>
    <w:uiPriority w:val="99"/>
    <w:semiHidden/>
    <w:unhideWhenUsed/>
    <w:rsid w:val="007D189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D189A"/>
    <w:rPr>
      <w:color w:val="0000FF"/>
      <w:u w:val="single"/>
    </w:rPr>
  </w:style>
  <w:style w:type="character" w:styleId="FollowedHyperlink">
    <w:name w:val="FollowedHyperlink"/>
    <w:basedOn w:val="DefaultParagraphFont"/>
    <w:uiPriority w:val="99"/>
    <w:semiHidden/>
    <w:unhideWhenUsed/>
    <w:rsid w:val="007D189A"/>
    <w:rPr>
      <w:color w:val="800080"/>
      <w:u w:val="single"/>
    </w:rPr>
  </w:style>
  <w:style w:type="paragraph" w:styleId="HTMLPreformatted">
    <w:name w:val="HTML Preformatted"/>
    <w:basedOn w:val="Normal"/>
    <w:link w:val="HTMLPreformattedChar"/>
    <w:uiPriority w:val="99"/>
    <w:semiHidden/>
    <w:unhideWhenUsed/>
    <w:rsid w:val="007D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189A"/>
    <w:rPr>
      <w:rFonts w:ascii="Courier New" w:eastAsia="Times New Roman" w:hAnsi="Courier New" w:cs="Courier New"/>
      <w:sz w:val="20"/>
      <w:szCs w:val="20"/>
    </w:rPr>
  </w:style>
  <w:style w:type="character" w:customStyle="1" w:styleId="pl-k">
    <w:name w:val="pl-k"/>
    <w:basedOn w:val="DefaultParagraphFont"/>
    <w:rsid w:val="007D189A"/>
  </w:style>
  <w:style w:type="character" w:customStyle="1" w:styleId="pl-v">
    <w:name w:val="pl-v"/>
    <w:basedOn w:val="DefaultParagraphFont"/>
    <w:rsid w:val="007D189A"/>
  </w:style>
  <w:style w:type="character" w:customStyle="1" w:styleId="pl-kos">
    <w:name w:val="pl-kos"/>
    <w:basedOn w:val="DefaultParagraphFont"/>
    <w:rsid w:val="007D189A"/>
  </w:style>
  <w:style w:type="character" w:customStyle="1" w:styleId="pl-c1">
    <w:name w:val="pl-c1"/>
    <w:basedOn w:val="DefaultParagraphFont"/>
    <w:rsid w:val="007D189A"/>
  </w:style>
  <w:style w:type="character" w:customStyle="1" w:styleId="pl-en">
    <w:name w:val="pl-en"/>
    <w:basedOn w:val="DefaultParagraphFont"/>
    <w:rsid w:val="007D189A"/>
  </w:style>
  <w:style w:type="character" w:customStyle="1" w:styleId="pl-smi">
    <w:name w:val="pl-smi"/>
    <w:basedOn w:val="DefaultParagraphFont"/>
    <w:rsid w:val="007D189A"/>
  </w:style>
  <w:style w:type="character" w:customStyle="1" w:styleId="pl-s">
    <w:name w:val="pl-s"/>
    <w:basedOn w:val="DefaultParagraphFont"/>
    <w:rsid w:val="007D189A"/>
  </w:style>
  <w:style w:type="character" w:customStyle="1" w:styleId="pl-c">
    <w:name w:val="pl-c"/>
    <w:basedOn w:val="DefaultParagraphFont"/>
    <w:rsid w:val="007D189A"/>
  </w:style>
  <w:style w:type="character" w:customStyle="1" w:styleId="pl-ent">
    <w:name w:val="pl-ent"/>
    <w:basedOn w:val="DefaultParagraphFont"/>
    <w:rsid w:val="007D189A"/>
  </w:style>
  <w:style w:type="character" w:customStyle="1" w:styleId="pl-s1">
    <w:name w:val="pl-s1"/>
    <w:basedOn w:val="DefaultParagraphFont"/>
    <w:rsid w:val="007D189A"/>
  </w:style>
  <w:style w:type="character" w:customStyle="1" w:styleId="pl-pds">
    <w:name w:val="pl-pds"/>
    <w:basedOn w:val="DefaultParagraphFont"/>
    <w:rsid w:val="007D189A"/>
  </w:style>
  <w:style w:type="character" w:customStyle="1" w:styleId="pl-cce">
    <w:name w:val="pl-cce"/>
    <w:basedOn w:val="DefaultParagraphFont"/>
    <w:rsid w:val="007D189A"/>
  </w:style>
  <w:style w:type="character" w:customStyle="1" w:styleId="Heading4Char">
    <w:name w:val="Heading 4 Char"/>
    <w:basedOn w:val="DefaultParagraphFont"/>
    <w:link w:val="Heading4"/>
    <w:uiPriority w:val="9"/>
    <w:semiHidden/>
    <w:rsid w:val="007D189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7D189A"/>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7D189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70656">
      <w:bodyDiv w:val="1"/>
      <w:marLeft w:val="0"/>
      <w:marRight w:val="0"/>
      <w:marTop w:val="0"/>
      <w:marBottom w:val="0"/>
      <w:divBdr>
        <w:top w:val="none" w:sz="0" w:space="0" w:color="auto"/>
        <w:left w:val="none" w:sz="0" w:space="0" w:color="auto"/>
        <w:bottom w:val="none" w:sz="0" w:space="0" w:color="auto"/>
        <w:right w:val="none" w:sz="0" w:space="0" w:color="auto"/>
      </w:divBdr>
      <w:divsChild>
        <w:div w:id="1940406596">
          <w:marLeft w:val="0"/>
          <w:marRight w:val="0"/>
          <w:marTop w:val="0"/>
          <w:marBottom w:val="240"/>
          <w:divBdr>
            <w:top w:val="none" w:sz="0" w:space="0" w:color="auto"/>
            <w:left w:val="none" w:sz="0" w:space="0" w:color="auto"/>
            <w:bottom w:val="none" w:sz="0" w:space="0" w:color="auto"/>
            <w:right w:val="none" w:sz="0" w:space="0" w:color="auto"/>
          </w:divBdr>
        </w:div>
        <w:div w:id="1482961012">
          <w:marLeft w:val="0"/>
          <w:marRight w:val="0"/>
          <w:marTop w:val="0"/>
          <w:marBottom w:val="240"/>
          <w:divBdr>
            <w:top w:val="none" w:sz="0" w:space="0" w:color="auto"/>
            <w:left w:val="none" w:sz="0" w:space="0" w:color="auto"/>
            <w:bottom w:val="none" w:sz="0" w:space="0" w:color="auto"/>
            <w:right w:val="none" w:sz="0" w:space="0" w:color="auto"/>
          </w:divBdr>
        </w:div>
        <w:div w:id="1715539674">
          <w:marLeft w:val="0"/>
          <w:marRight w:val="0"/>
          <w:marTop w:val="0"/>
          <w:marBottom w:val="240"/>
          <w:divBdr>
            <w:top w:val="none" w:sz="0" w:space="0" w:color="auto"/>
            <w:left w:val="none" w:sz="0" w:space="0" w:color="auto"/>
            <w:bottom w:val="none" w:sz="0" w:space="0" w:color="auto"/>
            <w:right w:val="none" w:sz="0" w:space="0" w:color="auto"/>
          </w:divBdr>
        </w:div>
        <w:div w:id="1175925460">
          <w:marLeft w:val="0"/>
          <w:marRight w:val="0"/>
          <w:marTop w:val="0"/>
          <w:marBottom w:val="240"/>
          <w:divBdr>
            <w:top w:val="none" w:sz="0" w:space="0" w:color="auto"/>
            <w:left w:val="none" w:sz="0" w:space="0" w:color="auto"/>
            <w:bottom w:val="none" w:sz="0" w:space="0" w:color="auto"/>
            <w:right w:val="none" w:sz="0" w:space="0" w:color="auto"/>
          </w:divBdr>
        </w:div>
        <w:div w:id="146215213">
          <w:marLeft w:val="0"/>
          <w:marRight w:val="0"/>
          <w:marTop w:val="0"/>
          <w:marBottom w:val="240"/>
          <w:divBdr>
            <w:top w:val="none" w:sz="0" w:space="0" w:color="auto"/>
            <w:left w:val="none" w:sz="0" w:space="0" w:color="auto"/>
            <w:bottom w:val="none" w:sz="0" w:space="0" w:color="auto"/>
            <w:right w:val="none" w:sz="0" w:space="0" w:color="auto"/>
          </w:divBdr>
        </w:div>
        <w:div w:id="135344725">
          <w:marLeft w:val="0"/>
          <w:marRight w:val="0"/>
          <w:marTop w:val="0"/>
          <w:marBottom w:val="240"/>
          <w:divBdr>
            <w:top w:val="none" w:sz="0" w:space="0" w:color="auto"/>
            <w:left w:val="none" w:sz="0" w:space="0" w:color="auto"/>
            <w:bottom w:val="none" w:sz="0" w:space="0" w:color="auto"/>
            <w:right w:val="none" w:sz="0" w:space="0" w:color="auto"/>
          </w:divBdr>
        </w:div>
        <w:div w:id="1879582005">
          <w:marLeft w:val="0"/>
          <w:marRight w:val="0"/>
          <w:marTop w:val="0"/>
          <w:marBottom w:val="240"/>
          <w:divBdr>
            <w:top w:val="none" w:sz="0" w:space="0" w:color="auto"/>
            <w:left w:val="none" w:sz="0" w:space="0" w:color="auto"/>
            <w:bottom w:val="none" w:sz="0" w:space="0" w:color="auto"/>
            <w:right w:val="none" w:sz="0" w:space="0" w:color="auto"/>
          </w:divBdr>
        </w:div>
        <w:div w:id="1849636422">
          <w:marLeft w:val="0"/>
          <w:marRight w:val="0"/>
          <w:marTop w:val="0"/>
          <w:marBottom w:val="240"/>
          <w:divBdr>
            <w:top w:val="none" w:sz="0" w:space="0" w:color="auto"/>
            <w:left w:val="none" w:sz="0" w:space="0" w:color="auto"/>
            <w:bottom w:val="none" w:sz="0" w:space="0" w:color="auto"/>
            <w:right w:val="none" w:sz="0" w:space="0" w:color="auto"/>
          </w:divBdr>
        </w:div>
        <w:div w:id="894783179">
          <w:marLeft w:val="0"/>
          <w:marRight w:val="0"/>
          <w:marTop w:val="0"/>
          <w:marBottom w:val="240"/>
          <w:divBdr>
            <w:top w:val="none" w:sz="0" w:space="0" w:color="auto"/>
            <w:left w:val="none" w:sz="0" w:space="0" w:color="auto"/>
            <w:bottom w:val="none" w:sz="0" w:space="0" w:color="auto"/>
            <w:right w:val="none" w:sz="0" w:space="0" w:color="auto"/>
          </w:divBdr>
        </w:div>
        <w:div w:id="1802728039">
          <w:marLeft w:val="0"/>
          <w:marRight w:val="0"/>
          <w:marTop w:val="0"/>
          <w:marBottom w:val="240"/>
          <w:divBdr>
            <w:top w:val="none" w:sz="0" w:space="0" w:color="auto"/>
            <w:left w:val="none" w:sz="0" w:space="0" w:color="auto"/>
            <w:bottom w:val="none" w:sz="0" w:space="0" w:color="auto"/>
            <w:right w:val="none" w:sz="0" w:space="0" w:color="auto"/>
          </w:divBdr>
        </w:div>
        <w:div w:id="2069259198">
          <w:marLeft w:val="0"/>
          <w:marRight w:val="0"/>
          <w:marTop w:val="0"/>
          <w:marBottom w:val="240"/>
          <w:divBdr>
            <w:top w:val="none" w:sz="0" w:space="0" w:color="auto"/>
            <w:left w:val="none" w:sz="0" w:space="0" w:color="auto"/>
            <w:bottom w:val="none" w:sz="0" w:space="0" w:color="auto"/>
            <w:right w:val="none" w:sz="0" w:space="0" w:color="auto"/>
          </w:divBdr>
        </w:div>
        <w:div w:id="258950210">
          <w:marLeft w:val="0"/>
          <w:marRight w:val="0"/>
          <w:marTop w:val="0"/>
          <w:marBottom w:val="240"/>
          <w:divBdr>
            <w:top w:val="none" w:sz="0" w:space="0" w:color="auto"/>
            <w:left w:val="none" w:sz="0" w:space="0" w:color="auto"/>
            <w:bottom w:val="none" w:sz="0" w:space="0" w:color="auto"/>
            <w:right w:val="none" w:sz="0" w:space="0" w:color="auto"/>
          </w:divBdr>
        </w:div>
        <w:div w:id="700085826">
          <w:marLeft w:val="0"/>
          <w:marRight w:val="0"/>
          <w:marTop w:val="0"/>
          <w:marBottom w:val="240"/>
          <w:divBdr>
            <w:top w:val="none" w:sz="0" w:space="0" w:color="auto"/>
            <w:left w:val="none" w:sz="0" w:space="0" w:color="auto"/>
            <w:bottom w:val="none" w:sz="0" w:space="0" w:color="auto"/>
            <w:right w:val="none" w:sz="0" w:space="0" w:color="auto"/>
          </w:divBdr>
        </w:div>
        <w:div w:id="1682472204">
          <w:marLeft w:val="0"/>
          <w:marRight w:val="0"/>
          <w:marTop w:val="0"/>
          <w:marBottom w:val="240"/>
          <w:divBdr>
            <w:top w:val="none" w:sz="0" w:space="0" w:color="auto"/>
            <w:left w:val="none" w:sz="0" w:space="0" w:color="auto"/>
            <w:bottom w:val="none" w:sz="0" w:space="0" w:color="auto"/>
            <w:right w:val="none" w:sz="0" w:space="0" w:color="auto"/>
          </w:divBdr>
        </w:div>
        <w:div w:id="1437600897">
          <w:marLeft w:val="0"/>
          <w:marRight w:val="0"/>
          <w:marTop w:val="0"/>
          <w:marBottom w:val="240"/>
          <w:divBdr>
            <w:top w:val="none" w:sz="0" w:space="0" w:color="auto"/>
            <w:left w:val="none" w:sz="0" w:space="0" w:color="auto"/>
            <w:bottom w:val="none" w:sz="0" w:space="0" w:color="auto"/>
            <w:right w:val="none" w:sz="0" w:space="0" w:color="auto"/>
          </w:divBdr>
        </w:div>
        <w:div w:id="942492138">
          <w:marLeft w:val="0"/>
          <w:marRight w:val="0"/>
          <w:marTop w:val="0"/>
          <w:marBottom w:val="240"/>
          <w:divBdr>
            <w:top w:val="none" w:sz="0" w:space="0" w:color="auto"/>
            <w:left w:val="none" w:sz="0" w:space="0" w:color="auto"/>
            <w:bottom w:val="none" w:sz="0" w:space="0" w:color="auto"/>
            <w:right w:val="none" w:sz="0" w:space="0" w:color="auto"/>
          </w:divBdr>
        </w:div>
        <w:div w:id="558710231">
          <w:marLeft w:val="0"/>
          <w:marRight w:val="0"/>
          <w:marTop w:val="0"/>
          <w:marBottom w:val="240"/>
          <w:divBdr>
            <w:top w:val="none" w:sz="0" w:space="0" w:color="auto"/>
            <w:left w:val="none" w:sz="0" w:space="0" w:color="auto"/>
            <w:bottom w:val="none" w:sz="0" w:space="0" w:color="auto"/>
            <w:right w:val="none" w:sz="0" w:space="0" w:color="auto"/>
          </w:divBdr>
        </w:div>
        <w:div w:id="193886447">
          <w:marLeft w:val="0"/>
          <w:marRight w:val="0"/>
          <w:marTop w:val="0"/>
          <w:marBottom w:val="240"/>
          <w:divBdr>
            <w:top w:val="none" w:sz="0" w:space="0" w:color="auto"/>
            <w:left w:val="none" w:sz="0" w:space="0" w:color="auto"/>
            <w:bottom w:val="none" w:sz="0" w:space="0" w:color="auto"/>
            <w:right w:val="none" w:sz="0" w:space="0" w:color="auto"/>
          </w:divBdr>
        </w:div>
        <w:div w:id="590237307">
          <w:marLeft w:val="0"/>
          <w:marRight w:val="0"/>
          <w:marTop w:val="0"/>
          <w:marBottom w:val="240"/>
          <w:divBdr>
            <w:top w:val="none" w:sz="0" w:space="0" w:color="auto"/>
            <w:left w:val="none" w:sz="0" w:space="0" w:color="auto"/>
            <w:bottom w:val="none" w:sz="0" w:space="0" w:color="auto"/>
            <w:right w:val="none" w:sz="0" w:space="0" w:color="auto"/>
          </w:divBdr>
        </w:div>
        <w:div w:id="1795513066">
          <w:marLeft w:val="0"/>
          <w:marRight w:val="0"/>
          <w:marTop w:val="0"/>
          <w:marBottom w:val="240"/>
          <w:divBdr>
            <w:top w:val="none" w:sz="0" w:space="0" w:color="auto"/>
            <w:left w:val="none" w:sz="0" w:space="0" w:color="auto"/>
            <w:bottom w:val="none" w:sz="0" w:space="0" w:color="auto"/>
            <w:right w:val="none" w:sz="0" w:space="0" w:color="auto"/>
          </w:divBdr>
        </w:div>
        <w:div w:id="1803579149">
          <w:marLeft w:val="0"/>
          <w:marRight w:val="0"/>
          <w:marTop w:val="0"/>
          <w:marBottom w:val="240"/>
          <w:divBdr>
            <w:top w:val="none" w:sz="0" w:space="0" w:color="auto"/>
            <w:left w:val="none" w:sz="0" w:space="0" w:color="auto"/>
            <w:bottom w:val="none" w:sz="0" w:space="0" w:color="auto"/>
            <w:right w:val="none" w:sz="0" w:space="0" w:color="auto"/>
          </w:divBdr>
        </w:div>
        <w:div w:id="1971746156">
          <w:marLeft w:val="0"/>
          <w:marRight w:val="0"/>
          <w:marTop w:val="0"/>
          <w:marBottom w:val="240"/>
          <w:divBdr>
            <w:top w:val="none" w:sz="0" w:space="0" w:color="auto"/>
            <w:left w:val="none" w:sz="0" w:space="0" w:color="auto"/>
            <w:bottom w:val="none" w:sz="0" w:space="0" w:color="auto"/>
            <w:right w:val="none" w:sz="0" w:space="0" w:color="auto"/>
          </w:divBdr>
        </w:div>
        <w:div w:id="1285892001">
          <w:marLeft w:val="0"/>
          <w:marRight w:val="0"/>
          <w:marTop w:val="0"/>
          <w:marBottom w:val="240"/>
          <w:divBdr>
            <w:top w:val="none" w:sz="0" w:space="0" w:color="auto"/>
            <w:left w:val="none" w:sz="0" w:space="0" w:color="auto"/>
            <w:bottom w:val="none" w:sz="0" w:space="0" w:color="auto"/>
            <w:right w:val="none" w:sz="0" w:space="0" w:color="auto"/>
          </w:divBdr>
        </w:div>
        <w:div w:id="1404066346">
          <w:marLeft w:val="0"/>
          <w:marRight w:val="0"/>
          <w:marTop w:val="0"/>
          <w:marBottom w:val="240"/>
          <w:divBdr>
            <w:top w:val="none" w:sz="0" w:space="0" w:color="auto"/>
            <w:left w:val="none" w:sz="0" w:space="0" w:color="auto"/>
            <w:bottom w:val="none" w:sz="0" w:space="0" w:color="auto"/>
            <w:right w:val="none" w:sz="0" w:space="0" w:color="auto"/>
          </w:divBdr>
        </w:div>
        <w:div w:id="320234366">
          <w:marLeft w:val="0"/>
          <w:marRight w:val="0"/>
          <w:marTop w:val="0"/>
          <w:marBottom w:val="240"/>
          <w:divBdr>
            <w:top w:val="none" w:sz="0" w:space="0" w:color="auto"/>
            <w:left w:val="none" w:sz="0" w:space="0" w:color="auto"/>
            <w:bottom w:val="none" w:sz="0" w:space="0" w:color="auto"/>
            <w:right w:val="none" w:sz="0" w:space="0" w:color="auto"/>
          </w:divBdr>
        </w:div>
        <w:div w:id="2058048690">
          <w:marLeft w:val="0"/>
          <w:marRight w:val="0"/>
          <w:marTop w:val="0"/>
          <w:marBottom w:val="240"/>
          <w:divBdr>
            <w:top w:val="none" w:sz="0" w:space="0" w:color="auto"/>
            <w:left w:val="none" w:sz="0" w:space="0" w:color="auto"/>
            <w:bottom w:val="none" w:sz="0" w:space="0" w:color="auto"/>
            <w:right w:val="none" w:sz="0" w:space="0" w:color="auto"/>
          </w:divBdr>
        </w:div>
        <w:div w:id="1319266340">
          <w:marLeft w:val="0"/>
          <w:marRight w:val="0"/>
          <w:marTop w:val="0"/>
          <w:marBottom w:val="240"/>
          <w:divBdr>
            <w:top w:val="none" w:sz="0" w:space="0" w:color="auto"/>
            <w:left w:val="none" w:sz="0" w:space="0" w:color="auto"/>
            <w:bottom w:val="none" w:sz="0" w:space="0" w:color="auto"/>
            <w:right w:val="none" w:sz="0" w:space="0" w:color="auto"/>
          </w:divBdr>
        </w:div>
        <w:div w:id="1450784142">
          <w:marLeft w:val="0"/>
          <w:marRight w:val="0"/>
          <w:marTop w:val="0"/>
          <w:marBottom w:val="240"/>
          <w:divBdr>
            <w:top w:val="none" w:sz="0" w:space="0" w:color="auto"/>
            <w:left w:val="none" w:sz="0" w:space="0" w:color="auto"/>
            <w:bottom w:val="none" w:sz="0" w:space="0" w:color="auto"/>
            <w:right w:val="none" w:sz="0" w:space="0" w:color="auto"/>
          </w:divBdr>
        </w:div>
        <w:div w:id="677658189">
          <w:marLeft w:val="0"/>
          <w:marRight w:val="0"/>
          <w:marTop w:val="0"/>
          <w:marBottom w:val="240"/>
          <w:divBdr>
            <w:top w:val="none" w:sz="0" w:space="0" w:color="auto"/>
            <w:left w:val="none" w:sz="0" w:space="0" w:color="auto"/>
            <w:bottom w:val="none" w:sz="0" w:space="0" w:color="auto"/>
            <w:right w:val="none" w:sz="0" w:space="0" w:color="auto"/>
          </w:divBdr>
        </w:div>
        <w:div w:id="1001934116">
          <w:marLeft w:val="0"/>
          <w:marRight w:val="0"/>
          <w:marTop w:val="0"/>
          <w:marBottom w:val="240"/>
          <w:divBdr>
            <w:top w:val="none" w:sz="0" w:space="0" w:color="auto"/>
            <w:left w:val="none" w:sz="0" w:space="0" w:color="auto"/>
            <w:bottom w:val="none" w:sz="0" w:space="0" w:color="auto"/>
            <w:right w:val="none" w:sz="0" w:space="0" w:color="auto"/>
          </w:divBdr>
        </w:div>
        <w:div w:id="2056738544">
          <w:marLeft w:val="0"/>
          <w:marRight w:val="0"/>
          <w:marTop w:val="0"/>
          <w:marBottom w:val="240"/>
          <w:divBdr>
            <w:top w:val="none" w:sz="0" w:space="0" w:color="auto"/>
            <w:left w:val="none" w:sz="0" w:space="0" w:color="auto"/>
            <w:bottom w:val="none" w:sz="0" w:space="0" w:color="auto"/>
            <w:right w:val="none" w:sz="0" w:space="0" w:color="auto"/>
          </w:divBdr>
        </w:div>
        <w:div w:id="1381440539">
          <w:marLeft w:val="0"/>
          <w:marRight w:val="0"/>
          <w:marTop w:val="0"/>
          <w:marBottom w:val="240"/>
          <w:divBdr>
            <w:top w:val="none" w:sz="0" w:space="0" w:color="auto"/>
            <w:left w:val="none" w:sz="0" w:space="0" w:color="auto"/>
            <w:bottom w:val="none" w:sz="0" w:space="0" w:color="auto"/>
            <w:right w:val="none" w:sz="0" w:space="0" w:color="auto"/>
          </w:divBdr>
        </w:div>
        <w:div w:id="1378896086">
          <w:marLeft w:val="0"/>
          <w:marRight w:val="0"/>
          <w:marTop w:val="0"/>
          <w:marBottom w:val="240"/>
          <w:divBdr>
            <w:top w:val="none" w:sz="0" w:space="0" w:color="auto"/>
            <w:left w:val="none" w:sz="0" w:space="0" w:color="auto"/>
            <w:bottom w:val="none" w:sz="0" w:space="0" w:color="auto"/>
            <w:right w:val="none" w:sz="0" w:space="0" w:color="auto"/>
          </w:divBdr>
        </w:div>
        <w:div w:id="1402554886">
          <w:marLeft w:val="0"/>
          <w:marRight w:val="0"/>
          <w:marTop w:val="0"/>
          <w:marBottom w:val="240"/>
          <w:divBdr>
            <w:top w:val="none" w:sz="0" w:space="0" w:color="auto"/>
            <w:left w:val="none" w:sz="0" w:space="0" w:color="auto"/>
            <w:bottom w:val="none" w:sz="0" w:space="0" w:color="auto"/>
            <w:right w:val="none" w:sz="0" w:space="0" w:color="auto"/>
          </w:divBdr>
        </w:div>
        <w:div w:id="1716277444">
          <w:marLeft w:val="0"/>
          <w:marRight w:val="0"/>
          <w:marTop w:val="0"/>
          <w:marBottom w:val="240"/>
          <w:divBdr>
            <w:top w:val="none" w:sz="0" w:space="0" w:color="auto"/>
            <w:left w:val="none" w:sz="0" w:space="0" w:color="auto"/>
            <w:bottom w:val="none" w:sz="0" w:space="0" w:color="auto"/>
            <w:right w:val="none" w:sz="0" w:space="0" w:color="auto"/>
          </w:divBdr>
        </w:div>
        <w:div w:id="102775023">
          <w:marLeft w:val="0"/>
          <w:marRight w:val="0"/>
          <w:marTop w:val="0"/>
          <w:marBottom w:val="240"/>
          <w:divBdr>
            <w:top w:val="none" w:sz="0" w:space="0" w:color="auto"/>
            <w:left w:val="none" w:sz="0" w:space="0" w:color="auto"/>
            <w:bottom w:val="none" w:sz="0" w:space="0" w:color="auto"/>
            <w:right w:val="none" w:sz="0" w:space="0" w:color="auto"/>
          </w:divBdr>
        </w:div>
        <w:div w:id="1369525307">
          <w:marLeft w:val="0"/>
          <w:marRight w:val="0"/>
          <w:marTop w:val="0"/>
          <w:marBottom w:val="240"/>
          <w:divBdr>
            <w:top w:val="none" w:sz="0" w:space="0" w:color="auto"/>
            <w:left w:val="none" w:sz="0" w:space="0" w:color="auto"/>
            <w:bottom w:val="none" w:sz="0" w:space="0" w:color="auto"/>
            <w:right w:val="none" w:sz="0" w:space="0" w:color="auto"/>
          </w:divBdr>
        </w:div>
        <w:div w:id="582492454">
          <w:marLeft w:val="0"/>
          <w:marRight w:val="0"/>
          <w:marTop w:val="0"/>
          <w:marBottom w:val="240"/>
          <w:divBdr>
            <w:top w:val="none" w:sz="0" w:space="0" w:color="auto"/>
            <w:left w:val="none" w:sz="0" w:space="0" w:color="auto"/>
            <w:bottom w:val="none" w:sz="0" w:space="0" w:color="auto"/>
            <w:right w:val="none" w:sz="0" w:space="0" w:color="auto"/>
          </w:divBdr>
        </w:div>
        <w:div w:id="802046125">
          <w:marLeft w:val="0"/>
          <w:marRight w:val="0"/>
          <w:marTop w:val="0"/>
          <w:marBottom w:val="240"/>
          <w:divBdr>
            <w:top w:val="none" w:sz="0" w:space="0" w:color="auto"/>
            <w:left w:val="none" w:sz="0" w:space="0" w:color="auto"/>
            <w:bottom w:val="none" w:sz="0" w:space="0" w:color="auto"/>
            <w:right w:val="none" w:sz="0" w:space="0" w:color="auto"/>
          </w:divBdr>
        </w:div>
        <w:div w:id="1332099533">
          <w:marLeft w:val="0"/>
          <w:marRight w:val="0"/>
          <w:marTop w:val="0"/>
          <w:marBottom w:val="240"/>
          <w:divBdr>
            <w:top w:val="none" w:sz="0" w:space="0" w:color="auto"/>
            <w:left w:val="none" w:sz="0" w:space="0" w:color="auto"/>
            <w:bottom w:val="none" w:sz="0" w:space="0" w:color="auto"/>
            <w:right w:val="none" w:sz="0" w:space="0" w:color="auto"/>
          </w:divBdr>
        </w:div>
        <w:div w:id="233665323">
          <w:marLeft w:val="0"/>
          <w:marRight w:val="0"/>
          <w:marTop w:val="0"/>
          <w:marBottom w:val="240"/>
          <w:divBdr>
            <w:top w:val="none" w:sz="0" w:space="0" w:color="auto"/>
            <w:left w:val="none" w:sz="0" w:space="0" w:color="auto"/>
            <w:bottom w:val="none" w:sz="0" w:space="0" w:color="auto"/>
            <w:right w:val="none" w:sz="0" w:space="0" w:color="auto"/>
          </w:divBdr>
        </w:div>
        <w:div w:id="1465346651">
          <w:marLeft w:val="0"/>
          <w:marRight w:val="0"/>
          <w:marTop w:val="0"/>
          <w:marBottom w:val="240"/>
          <w:divBdr>
            <w:top w:val="none" w:sz="0" w:space="0" w:color="auto"/>
            <w:left w:val="none" w:sz="0" w:space="0" w:color="auto"/>
            <w:bottom w:val="none" w:sz="0" w:space="0" w:color="auto"/>
            <w:right w:val="none" w:sz="0" w:space="0" w:color="auto"/>
          </w:divBdr>
        </w:div>
        <w:div w:id="1386024855">
          <w:marLeft w:val="0"/>
          <w:marRight w:val="0"/>
          <w:marTop w:val="0"/>
          <w:marBottom w:val="240"/>
          <w:divBdr>
            <w:top w:val="none" w:sz="0" w:space="0" w:color="auto"/>
            <w:left w:val="none" w:sz="0" w:space="0" w:color="auto"/>
            <w:bottom w:val="none" w:sz="0" w:space="0" w:color="auto"/>
            <w:right w:val="none" w:sz="0" w:space="0" w:color="auto"/>
          </w:divBdr>
        </w:div>
        <w:div w:id="529994071">
          <w:marLeft w:val="0"/>
          <w:marRight w:val="0"/>
          <w:marTop w:val="0"/>
          <w:marBottom w:val="240"/>
          <w:divBdr>
            <w:top w:val="none" w:sz="0" w:space="0" w:color="auto"/>
            <w:left w:val="none" w:sz="0" w:space="0" w:color="auto"/>
            <w:bottom w:val="none" w:sz="0" w:space="0" w:color="auto"/>
            <w:right w:val="none" w:sz="0" w:space="0" w:color="auto"/>
          </w:divBdr>
        </w:div>
        <w:div w:id="1232278978">
          <w:marLeft w:val="0"/>
          <w:marRight w:val="0"/>
          <w:marTop w:val="0"/>
          <w:marBottom w:val="240"/>
          <w:divBdr>
            <w:top w:val="none" w:sz="0" w:space="0" w:color="auto"/>
            <w:left w:val="none" w:sz="0" w:space="0" w:color="auto"/>
            <w:bottom w:val="none" w:sz="0" w:space="0" w:color="auto"/>
            <w:right w:val="none" w:sz="0" w:space="0" w:color="auto"/>
          </w:divBdr>
        </w:div>
        <w:div w:id="962005948">
          <w:marLeft w:val="0"/>
          <w:marRight w:val="0"/>
          <w:marTop w:val="0"/>
          <w:marBottom w:val="240"/>
          <w:divBdr>
            <w:top w:val="none" w:sz="0" w:space="0" w:color="auto"/>
            <w:left w:val="none" w:sz="0" w:space="0" w:color="auto"/>
            <w:bottom w:val="none" w:sz="0" w:space="0" w:color="auto"/>
            <w:right w:val="none" w:sz="0" w:space="0" w:color="auto"/>
          </w:divBdr>
        </w:div>
        <w:div w:id="1201672670">
          <w:marLeft w:val="0"/>
          <w:marRight w:val="0"/>
          <w:marTop w:val="0"/>
          <w:marBottom w:val="240"/>
          <w:divBdr>
            <w:top w:val="none" w:sz="0" w:space="0" w:color="auto"/>
            <w:left w:val="none" w:sz="0" w:space="0" w:color="auto"/>
            <w:bottom w:val="none" w:sz="0" w:space="0" w:color="auto"/>
            <w:right w:val="none" w:sz="0" w:space="0" w:color="auto"/>
          </w:divBdr>
        </w:div>
        <w:div w:id="2104183999">
          <w:marLeft w:val="0"/>
          <w:marRight w:val="0"/>
          <w:marTop w:val="0"/>
          <w:marBottom w:val="240"/>
          <w:divBdr>
            <w:top w:val="none" w:sz="0" w:space="0" w:color="auto"/>
            <w:left w:val="none" w:sz="0" w:space="0" w:color="auto"/>
            <w:bottom w:val="none" w:sz="0" w:space="0" w:color="auto"/>
            <w:right w:val="none" w:sz="0" w:space="0" w:color="auto"/>
          </w:divBdr>
        </w:div>
        <w:div w:id="1585266223">
          <w:marLeft w:val="0"/>
          <w:marRight w:val="0"/>
          <w:marTop w:val="0"/>
          <w:marBottom w:val="240"/>
          <w:divBdr>
            <w:top w:val="none" w:sz="0" w:space="0" w:color="auto"/>
            <w:left w:val="none" w:sz="0" w:space="0" w:color="auto"/>
            <w:bottom w:val="none" w:sz="0" w:space="0" w:color="auto"/>
            <w:right w:val="none" w:sz="0" w:space="0" w:color="auto"/>
          </w:divBdr>
        </w:div>
        <w:div w:id="984547821">
          <w:marLeft w:val="0"/>
          <w:marRight w:val="0"/>
          <w:marTop w:val="0"/>
          <w:marBottom w:val="240"/>
          <w:divBdr>
            <w:top w:val="none" w:sz="0" w:space="0" w:color="auto"/>
            <w:left w:val="none" w:sz="0" w:space="0" w:color="auto"/>
            <w:bottom w:val="none" w:sz="0" w:space="0" w:color="auto"/>
            <w:right w:val="none" w:sz="0" w:space="0" w:color="auto"/>
          </w:divBdr>
        </w:div>
        <w:div w:id="1664580432">
          <w:marLeft w:val="0"/>
          <w:marRight w:val="0"/>
          <w:marTop w:val="0"/>
          <w:marBottom w:val="240"/>
          <w:divBdr>
            <w:top w:val="none" w:sz="0" w:space="0" w:color="auto"/>
            <w:left w:val="none" w:sz="0" w:space="0" w:color="auto"/>
            <w:bottom w:val="none" w:sz="0" w:space="0" w:color="auto"/>
            <w:right w:val="none" w:sz="0" w:space="0" w:color="auto"/>
          </w:divBdr>
        </w:div>
        <w:div w:id="1317689190">
          <w:marLeft w:val="0"/>
          <w:marRight w:val="0"/>
          <w:marTop w:val="0"/>
          <w:marBottom w:val="240"/>
          <w:divBdr>
            <w:top w:val="none" w:sz="0" w:space="0" w:color="auto"/>
            <w:left w:val="none" w:sz="0" w:space="0" w:color="auto"/>
            <w:bottom w:val="none" w:sz="0" w:space="0" w:color="auto"/>
            <w:right w:val="none" w:sz="0" w:space="0" w:color="auto"/>
          </w:divBdr>
        </w:div>
        <w:div w:id="2030519889">
          <w:marLeft w:val="0"/>
          <w:marRight w:val="0"/>
          <w:marTop w:val="0"/>
          <w:marBottom w:val="240"/>
          <w:divBdr>
            <w:top w:val="none" w:sz="0" w:space="0" w:color="auto"/>
            <w:left w:val="none" w:sz="0" w:space="0" w:color="auto"/>
            <w:bottom w:val="none" w:sz="0" w:space="0" w:color="auto"/>
            <w:right w:val="none" w:sz="0" w:space="0" w:color="auto"/>
          </w:divBdr>
        </w:div>
        <w:div w:id="752242382">
          <w:marLeft w:val="0"/>
          <w:marRight w:val="0"/>
          <w:marTop w:val="0"/>
          <w:marBottom w:val="240"/>
          <w:divBdr>
            <w:top w:val="none" w:sz="0" w:space="0" w:color="auto"/>
            <w:left w:val="none" w:sz="0" w:space="0" w:color="auto"/>
            <w:bottom w:val="none" w:sz="0" w:space="0" w:color="auto"/>
            <w:right w:val="none" w:sz="0" w:space="0" w:color="auto"/>
          </w:divBdr>
        </w:div>
        <w:div w:id="1572617868">
          <w:marLeft w:val="0"/>
          <w:marRight w:val="0"/>
          <w:marTop w:val="0"/>
          <w:marBottom w:val="240"/>
          <w:divBdr>
            <w:top w:val="none" w:sz="0" w:space="0" w:color="auto"/>
            <w:left w:val="none" w:sz="0" w:space="0" w:color="auto"/>
            <w:bottom w:val="none" w:sz="0" w:space="0" w:color="auto"/>
            <w:right w:val="none" w:sz="0" w:space="0" w:color="auto"/>
          </w:divBdr>
        </w:div>
        <w:div w:id="391588283">
          <w:marLeft w:val="0"/>
          <w:marRight w:val="0"/>
          <w:marTop w:val="0"/>
          <w:marBottom w:val="240"/>
          <w:divBdr>
            <w:top w:val="none" w:sz="0" w:space="0" w:color="auto"/>
            <w:left w:val="none" w:sz="0" w:space="0" w:color="auto"/>
            <w:bottom w:val="none" w:sz="0" w:space="0" w:color="auto"/>
            <w:right w:val="none" w:sz="0" w:space="0" w:color="auto"/>
          </w:divBdr>
        </w:div>
        <w:div w:id="26029091">
          <w:marLeft w:val="0"/>
          <w:marRight w:val="0"/>
          <w:marTop w:val="0"/>
          <w:marBottom w:val="240"/>
          <w:divBdr>
            <w:top w:val="none" w:sz="0" w:space="0" w:color="auto"/>
            <w:left w:val="none" w:sz="0" w:space="0" w:color="auto"/>
            <w:bottom w:val="none" w:sz="0" w:space="0" w:color="auto"/>
            <w:right w:val="none" w:sz="0" w:space="0" w:color="auto"/>
          </w:divBdr>
        </w:div>
        <w:div w:id="1611860811">
          <w:marLeft w:val="0"/>
          <w:marRight w:val="0"/>
          <w:marTop w:val="0"/>
          <w:marBottom w:val="240"/>
          <w:divBdr>
            <w:top w:val="none" w:sz="0" w:space="0" w:color="auto"/>
            <w:left w:val="none" w:sz="0" w:space="0" w:color="auto"/>
            <w:bottom w:val="none" w:sz="0" w:space="0" w:color="auto"/>
            <w:right w:val="none" w:sz="0" w:space="0" w:color="auto"/>
          </w:divBdr>
        </w:div>
        <w:div w:id="1153302545">
          <w:marLeft w:val="0"/>
          <w:marRight w:val="0"/>
          <w:marTop w:val="0"/>
          <w:marBottom w:val="240"/>
          <w:divBdr>
            <w:top w:val="none" w:sz="0" w:space="0" w:color="auto"/>
            <w:left w:val="none" w:sz="0" w:space="0" w:color="auto"/>
            <w:bottom w:val="none" w:sz="0" w:space="0" w:color="auto"/>
            <w:right w:val="none" w:sz="0" w:space="0" w:color="auto"/>
          </w:divBdr>
        </w:div>
        <w:div w:id="60569125">
          <w:marLeft w:val="0"/>
          <w:marRight w:val="0"/>
          <w:marTop w:val="0"/>
          <w:marBottom w:val="240"/>
          <w:divBdr>
            <w:top w:val="none" w:sz="0" w:space="0" w:color="auto"/>
            <w:left w:val="none" w:sz="0" w:space="0" w:color="auto"/>
            <w:bottom w:val="none" w:sz="0" w:space="0" w:color="auto"/>
            <w:right w:val="none" w:sz="0" w:space="0" w:color="auto"/>
          </w:divBdr>
        </w:div>
        <w:div w:id="1081180089">
          <w:marLeft w:val="0"/>
          <w:marRight w:val="0"/>
          <w:marTop w:val="0"/>
          <w:marBottom w:val="240"/>
          <w:divBdr>
            <w:top w:val="none" w:sz="0" w:space="0" w:color="auto"/>
            <w:left w:val="none" w:sz="0" w:space="0" w:color="auto"/>
            <w:bottom w:val="none" w:sz="0" w:space="0" w:color="auto"/>
            <w:right w:val="none" w:sz="0" w:space="0" w:color="auto"/>
          </w:divBdr>
        </w:div>
        <w:div w:id="2017615162">
          <w:marLeft w:val="0"/>
          <w:marRight w:val="0"/>
          <w:marTop w:val="0"/>
          <w:marBottom w:val="240"/>
          <w:divBdr>
            <w:top w:val="none" w:sz="0" w:space="0" w:color="auto"/>
            <w:left w:val="none" w:sz="0" w:space="0" w:color="auto"/>
            <w:bottom w:val="none" w:sz="0" w:space="0" w:color="auto"/>
            <w:right w:val="none" w:sz="0" w:space="0" w:color="auto"/>
          </w:divBdr>
        </w:div>
        <w:div w:id="498934126">
          <w:marLeft w:val="0"/>
          <w:marRight w:val="0"/>
          <w:marTop w:val="0"/>
          <w:marBottom w:val="240"/>
          <w:divBdr>
            <w:top w:val="none" w:sz="0" w:space="0" w:color="auto"/>
            <w:left w:val="none" w:sz="0" w:space="0" w:color="auto"/>
            <w:bottom w:val="none" w:sz="0" w:space="0" w:color="auto"/>
            <w:right w:val="none" w:sz="0" w:space="0" w:color="auto"/>
          </w:divBdr>
        </w:div>
        <w:div w:id="2094037700">
          <w:marLeft w:val="0"/>
          <w:marRight w:val="0"/>
          <w:marTop w:val="0"/>
          <w:marBottom w:val="240"/>
          <w:divBdr>
            <w:top w:val="none" w:sz="0" w:space="0" w:color="auto"/>
            <w:left w:val="none" w:sz="0" w:space="0" w:color="auto"/>
            <w:bottom w:val="none" w:sz="0" w:space="0" w:color="auto"/>
            <w:right w:val="none" w:sz="0" w:space="0" w:color="auto"/>
          </w:divBdr>
        </w:div>
        <w:div w:id="1596279636">
          <w:marLeft w:val="0"/>
          <w:marRight w:val="0"/>
          <w:marTop w:val="0"/>
          <w:marBottom w:val="240"/>
          <w:divBdr>
            <w:top w:val="none" w:sz="0" w:space="0" w:color="auto"/>
            <w:left w:val="none" w:sz="0" w:space="0" w:color="auto"/>
            <w:bottom w:val="none" w:sz="0" w:space="0" w:color="auto"/>
            <w:right w:val="none" w:sz="0" w:space="0" w:color="auto"/>
          </w:divBdr>
        </w:div>
        <w:div w:id="1841849100">
          <w:marLeft w:val="0"/>
          <w:marRight w:val="0"/>
          <w:marTop w:val="0"/>
          <w:marBottom w:val="240"/>
          <w:divBdr>
            <w:top w:val="none" w:sz="0" w:space="0" w:color="auto"/>
            <w:left w:val="none" w:sz="0" w:space="0" w:color="auto"/>
            <w:bottom w:val="none" w:sz="0" w:space="0" w:color="auto"/>
            <w:right w:val="none" w:sz="0" w:space="0" w:color="auto"/>
          </w:divBdr>
        </w:div>
        <w:div w:id="2020035978">
          <w:marLeft w:val="0"/>
          <w:marRight w:val="0"/>
          <w:marTop w:val="0"/>
          <w:marBottom w:val="240"/>
          <w:divBdr>
            <w:top w:val="none" w:sz="0" w:space="0" w:color="auto"/>
            <w:left w:val="none" w:sz="0" w:space="0" w:color="auto"/>
            <w:bottom w:val="none" w:sz="0" w:space="0" w:color="auto"/>
            <w:right w:val="none" w:sz="0" w:space="0" w:color="auto"/>
          </w:divBdr>
        </w:div>
        <w:div w:id="1369184128">
          <w:marLeft w:val="0"/>
          <w:marRight w:val="0"/>
          <w:marTop w:val="0"/>
          <w:marBottom w:val="240"/>
          <w:divBdr>
            <w:top w:val="none" w:sz="0" w:space="0" w:color="auto"/>
            <w:left w:val="none" w:sz="0" w:space="0" w:color="auto"/>
            <w:bottom w:val="none" w:sz="0" w:space="0" w:color="auto"/>
            <w:right w:val="none" w:sz="0" w:space="0" w:color="auto"/>
          </w:divBdr>
        </w:div>
        <w:div w:id="486289990">
          <w:marLeft w:val="0"/>
          <w:marRight w:val="0"/>
          <w:marTop w:val="0"/>
          <w:marBottom w:val="240"/>
          <w:divBdr>
            <w:top w:val="none" w:sz="0" w:space="0" w:color="auto"/>
            <w:left w:val="none" w:sz="0" w:space="0" w:color="auto"/>
            <w:bottom w:val="none" w:sz="0" w:space="0" w:color="auto"/>
            <w:right w:val="none" w:sz="0" w:space="0" w:color="auto"/>
          </w:divBdr>
        </w:div>
        <w:div w:id="1167286300">
          <w:marLeft w:val="0"/>
          <w:marRight w:val="0"/>
          <w:marTop w:val="0"/>
          <w:marBottom w:val="240"/>
          <w:divBdr>
            <w:top w:val="none" w:sz="0" w:space="0" w:color="auto"/>
            <w:left w:val="none" w:sz="0" w:space="0" w:color="auto"/>
            <w:bottom w:val="none" w:sz="0" w:space="0" w:color="auto"/>
            <w:right w:val="none" w:sz="0" w:space="0" w:color="auto"/>
          </w:divBdr>
        </w:div>
        <w:div w:id="993872918">
          <w:marLeft w:val="0"/>
          <w:marRight w:val="0"/>
          <w:marTop w:val="0"/>
          <w:marBottom w:val="240"/>
          <w:divBdr>
            <w:top w:val="none" w:sz="0" w:space="0" w:color="auto"/>
            <w:left w:val="none" w:sz="0" w:space="0" w:color="auto"/>
            <w:bottom w:val="none" w:sz="0" w:space="0" w:color="auto"/>
            <w:right w:val="none" w:sz="0" w:space="0" w:color="auto"/>
          </w:divBdr>
        </w:div>
        <w:div w:id="2132552157">
          <w:marLeft w:val="0"/>
          <w:marRight w:val="0"/>
          <w:marTop w:val="0"/>
          <w:marBottom w:val="240"/>
          <w:divBdr>
            <w:top w:val="none" w:sz="0" w:space="0" w:color="auto"/>
            <w:left w:val="none" w:sz="0" w:space="0" w:color="auto"/>
            <w:bottom w:val="none" w:sz="0" w:space="0" w:color="auto"/>
            <w:right w:val="none" w:sz="0" w:space="0" w:color="auto"/>
          </w:divBdr>
        </w:div>
        <w:div w:id="88626682">
          <w:marLeft w:val="0"/>
          <w:marRight w:val="0"/>
          <w:marTop w:val="0"/>
          <w:marBottom w:val="240"/>
          <w:divBdr>
            <w:top w:val="none" w:sz="0" w:space="0" w:color="auto"/>
            <w:left w:val="none" w:sz="0" w:space="0" w:color="auto"/>
            <w:bottom w:val="none" w:sz="0" w:space="0" w:color="auto"/>
            <w:right w:val="none" w:sz="0" w:space="0" w:color="auto"/>
          </w:divBdr>
        </w:div>
        <w:div w:id="1745372212">
          <w:marLeft w:val="0"/>
          <w:marRight w:val="0"/>
          <w:marTop w:val="0"/>
          <w:marBottom w:val="240"/>
          <w:divBdr>
            <w:top w:val="none" w:sz="0" w:space="0" w:color="auto"/>
            <w:left w:val="none" w:sz="0" w:space="0" w:color="auto"/>
            <w:bottom w:val="none" w:sz="0" w:space="0" w:color="auto"/>
            <w:right w:val="none" w:sz="0" w:space="0" w:color="auto"/>
          </w:divBdr>
        </w:div>
        <w:div w:id="383220263">
          <w:marLeft w:val="0"/>
          <w:marRight w:val="0"/>
          <w:marTop w:val="0"/>
          <w:marBottom w:val="240"/>
          <w:divBdr>
            <w:top w:val="none" w:sz="0" w:space="0" w:color="auto"/>
            <w:left w:val="none" w:sz="0" w:space="0" w:color="auto"/>
            <w:bottom w:val="none" w:sz="0" w:space="0" w:color="auto"/>
            <w:right w:val="none" w:sz="0" w:space="0" w:color="auto"/>
          </w:divBdr>
        </w:div>
        <w:div w:id="1617326569">
          <w:marLeft w:val="0"/>
          <w:marRight w:val="0"/>
          <w:marTop w:val="0"/>
          <w:marBottom w:val="240"/>
          <w:divBdr>
            <w:top w:val="none" w:sz="0" w:space="0" w:color="auto"/>
            <w:left w:val="none" w:sz="0" w:space="0" w:color="auto"/>
            <w:bottom w:val="none" w:sz="0" w:space="0" w:color="auto"/>
            <w:right w:val="none" w:sz="0" w:space="0" w:color="auto"/>
          </w:divBdr>
        </w:div>
        <w:div w:id="524057005">
          <w:marLeft w:val="0"/>
          <w:marRight w:val="0"/>
          <w:marTop w:val="0"/>
          <w:marBottom w:val="240"/>
          <w:divBdr>
            <w:top w:val="none" w:sz="0" w:space="0" w:color="auto"/>
            <w:left w:val="none" w:sz="0" w:space="0" w:color="auto"/>
            <w:bottom w:val="none" w:sz="0" w:space="0" w:color="auto"/>
            <w:right w:val="none" w:sz="0" w:space="0" w:color="auto"/>
          </w:divBdr>
        </w:div>
        <w:div w:id="77286371">
          <w:marLeft w:val="0"/>
          <w:marRight w:val="0"/>
          <w:marTop w:val="0"/>
          <w:marBottom w:val="240"/>
          <w:divBdr>
            <w:top w:val="none" w:sz="0" w:space="0" w:color="auto"/>
            <w:left w:val="none" w:sz="0" w:space="0" w:color="auto"/>
            <w:bottom w:val="none" w:sz="0" w:space="0" w:color="auto"/>
            <w:right w:val="none" w:sz="0" w:space="0" w:color="auto"/>
          </w:divBdr>
        </w:div>
        <w:div w:id="1737127640">
          <w:marLeft w:val="0"/>
          <w:marRight w:val="0"/>
          <w:marTop w:val="0"/>
          <w:marBottom w:val="240"/>
          <w:divBdr>
            <w:top w:val="none" w:sz="0" w:space="0" w:color="auto"/>
            <w:left w:val="none" w:sz="0" w:space="0" w:color="auto"/>
            <w:bottom w:val="none" w:sz="0" w:space="0" w:color="auto"/>
            <w:right w:val="none" w:sz="0" w:space="0" w:color="auto"/>
          </w:divBdr>
        </w:div>
        <w:div w:id="1751124183">
          <w:marLeft w:val="0"/>
          <w:marRight w:val="0"/>
          <w:marTop w:val="0"/>
          <w:marBottom w:val="240"/>
          <w:divBdr>
            <w:top w:val="none" w:sz="0" w:space="0" w:color="auto"/>
            <w:left w:val="none" w:sz="0" w:space="0" w:color="auto"/>
            <w:bottom w:val="none" w:sz="0" w:space="0" w:color="auto"/>
            <w:right w:val="none" w:sz="0" w:space="0" w:color="auto"/>
          </w:divBdr>
        </w:div>
        <w:div w:id="707725270">
          <w:marLeft w:val="0"/>
          <w:marRight w:val="0"/>
          <w:marTop w:val="0"/>
          <w:marBottom w:val="240"/>
          <w:divBdr>
            <w:top w:val="none" w:sz="0" w:space="0" w:color="auto"/>
            <w:left w:val="none" w:sz="0" w:space="0" w:color="auto"/>
            <w:bottom w:val="none" w:sz="0" w:space="0" w:color="auto"/>
            <w:right w:val="none" w:sz="0" w:space="0" w:color="auto"/>
          </w:divBdr>
        </w:div>
        <w:div w:id="943027741">
          <w:marLeft w:val="0"/>
          <w:marRight w:val="0"/>
          <w:marTop w:val="0"/>
          <w:marBottom w:val="240"/>
          <w:divBdr>
            <w:top w:val="none" w:sz="0" w:space="0" w:color="auto"/>
            <w:left w:val="none" w:sz="0" w:space="0" w:color="auto"/>
            <w:bottom w:val="none" w:sz="0" w:space="0" w:color="auto"/>
            <w:right w:val="none" w:sz="0" w:space="0" w:color="auto"/>
          </w:divBdr>
        </w:div>
        <w:div w:id="1356614787">
          <w:marLeft w:val="0"/>
          <w:marRight w:val="0"/>
          <w:marTop w:val="0"/>
          <w:marBottom w:val="240"/>
          <w:divBdr>
            <w:top w:val="none" w:sz="0" w:space="0" w:color="auto"/>
            <w:left w:val="none" w:sz="0" w:space="0" w:color="auto"/>
            <w:bottom w:val="none" w:sz="0" w:space="0" w:color="auto"/>
            <w:right w:val="none" w:sz="0" w:space="0" w:color="auto"/>
          </w:divBdr>
        </w:div>
        <w:div w:id="1264532477">
          <w:marLeft w:val="0"/>
          <w:marRight w:val="0"/>
          <w:marTop w:val="0"/>
          <w:marBottom w:val="240"/>
          <w:divBdr>
            <w:top w:val="none" w:sz="0" w:space="0" w:color="auto"/>
            <w:left w:val="none" w:sz="0" w:space="0" w:color="auto"/>
            <w:bottom w:val="none" w:sz="0" w:space="0" w:color="auto"/>
            <w:right w:val="none" w:sz="0" w:space="0" w:color="auto"/>
          </w:divBdr>
        </w:div>
        <w:div w:id="1791121022">
          <w:marLeft w:val="0"/>
          <w:marRight w:val="0"/>
          <w:marTop w:val="0"/>
          <w:marBottom w:val="240"/>
          <w:divBdr>
            <w:top w:val="none" w:sz="0" w:space="0" w:color="auto"/>
            <w:left w:val="none" w:sz="0" w:space="0" w:color="auto"/>
            <w:bottom w:val="none" w:sz="0" w:space="0" w:color="auto"/>
            <w:right w:val="none" w:sz="0" w:space="0" w:color="auto"/>
          </w:divBdr>
        </w:div>
        <w:div w:id="780804163">
          <w:marLeft w:val="0"/>
          <w:marRight w:val="0"/>
          <w:marTop w:val="0"/>
          <w:marBottom w:val="240"/>
          <w:divBdr>
            <w:top w:val="none" w:sz="0" w:space="0" w:color="auto"/>
            <w:left w:val="none" w:sz="0" w:space="0" w:color="auto"/>
            <w:bottom w:val="none" w:sz="0" w:space="0" w:color="auto"/>
            <w:right w:val="none" w:sz="0" w:space="0" w:color="auto"/>
          </w:divBdr>
        </w:div>
        <w:div w:id="845558795">
          <w:marLeft w:val="0"/>
          <w:marRight w:val="0"/>
          <w:marTop w:val="0"/>
          <w:marBottom w:val="240"/>
          <w:divBdr>
            <w:top w:val="none" w:sz="0" w:space="0" w:color="auto"/>
            <w:left w:val="none" w:sz="0" w:space="0" w:color="auto"/>
            <w:bottom w:val="none" w:sz="0" w:space="0" w:color="auto"/>
            <w:right w:val="none" w:sz="0" w:space="0" w:color="auto"/>
          </w:divBdr>
        </w:div>
        <w:div w:id="344983062">
          <w:marLeft w:val="0"/>
          <w:marRight w:val="0"/>
          <w:marTop w:val="0"/>
          <w:marBottom w:val="240"/>
          <w:divBdr>
            <w:top w:val="none" w:sz="0" w:space="0" w:color="auto"/>
            <w:left w:val="none" w:sz="0" w:space="0" w:color="auto"/>
            <w:bottom w:val="none" w:sz="0" w:space="0" w:color="auto"/>
            <w:right w:val="none" w:sz="0" w:space="0" w:color="auto"/>
          </w:divBdr>
        </w:div>
        <w:div w:id="1918588726">
          <w:marLeft w:val="0"/>
          <w:marRight w:val="0"/>
          <w:marTop w:val="0"/>
          <w:marBottom w:val="240"/>
          <w:divBdr>
            <w:top w:val="none" w:sz="0" w:space="0" w:color="auto"/>
            <w:left w:val="none" w:sz="0" w:space="0" w:color="auto"/>
            <w:bottom w:val="none" w:sz="0" w:space="0" w:color="auto"/>
            <w:right w:val="none" w:sz="0" w:space="0" w:color="auto"/>
          </w:divBdr>
        </w:div>
        <w:div w:id="1114590496">
          <w:marLeft w:val="0"/>
          <w:marRight w:val="0"/>
          <w:marTop w:val="0"/>
          <w:marBottom w:val="240"/>
          <w:divBdr>
            <w:top w:val="none" w:sz="0" w:space="0" w:color="auto"/>
            <w:left w:val="none" w:sz="0" w:space="0" w:color="auto"/>
            <w:bottom w:val="none" w:sz="0" w:space="0" w:color="auto"/>
            <w:right w:val="none" w:sz="0" w:space="0" w:color="auto"/>
          </w:divBdr>
        </w:div>
        <w:div w:id="1989170418">
          <w:marLeft w:val="0"/>
          <w:marRight w:val="0"/>
          <w:marTop w:val="0"/>
          <w:marBottom w:val="240"/>
          <w:divBdr>
            <w:top w:val="none" w:sz="0" w:space="0" w:color="auto"/>
            <w:left w:val="none" w:sz="0" w:space="0" w:color="auto"/>
            <w:bottom w:val="none" w:sz="0" w:space="0" w:color="auto"/>
            <w:right w:val="none" w:sz="0" w:space="0" w:color="auto"/>
          </w:divBdr>
        </w:div>
        <w:div w:id="2005083557">
          <w:marLeft w:val="0"/>
          <w:marRight w:val="0"/>
          <w:marTop w:val="0"/>
          <w:marBottom w:val="240"/>
          <w:divBdr>
            <w:top w:val="none" w:sz="0" w:space="0" w:color="auto"/>
            <w:left w:val="none" w:sz="0" w:space="0" w:color="auto"/>
            <w:bottom w:val="none" w:sz="0" w:space="0" w:color="auto"/>
            <w:right w:val="none" w:sz="0" w:space="0" w:color="auto"/>
          </w:divBdr>
        </w:div>
        <w:div w:id="728769719">
          <w:marLeft w:val="0"/>
          <w:marRight w:val="0"/>
          <w:marTop w:val="0"/>
          <w:marBottom w:val="240"/>
          <w:divBdr>
            <w:top w:val="none" w:sz="0" w:space="0" w:color="auto"/>
            <w:left w:val="none" w:sz="0" w:space="0" w:color="auto"/>
            <w:bottom w:val="none" w:sz="0" w:space="0" w:color="auto"/>
            <w:right w:val="none" w:sz="0" w:space="0" w:color="auto"/>
          </w:divBdr>
        </w:div>
        <w:div w:id="236938506">
          <w:marLeft w:val="0"/>
          <w:marRight w:val="0"/>
          <w:marTop w:val="0"/>
          <w:marBottom w:val="240"/>
          <w:divBdr>
            <w:top w:val="none" w:sz="0" w:space="0" w:color="auto"/>
            <w:left w:val="none" w:sz="0" w:space="0" w:color="auto"/>
            <w:bottom w:val="none" w:sz="0" w:space="0" w:color="auto"/>
            <w:right w:val="none" w:sz="0" w:space="0" w:color="auto"/>
          </w:divBdr>
        </w:div>
        <w:div w:id="1457790958">
          <w:marLeft w:val="0"/>
          <w:marRight w:val="0"/>
          <w:marTop w:val="0"/>
          <w:marBottom w:val="240"/>
          <w:divBdr>
            <w:top w:val="none" w:sz="0" w:space="0" w:color="auto"/>
            <w:left w:val="none" w:sz="0" w:space="0" w:color="auto"/>
            <w:bottom w:val="none" w:sz="0" w:space="0" w:color="auto"/>
            <w:right w:val="none" w:sz="0" w:space="0" w:color="auto"/>
          </w:divBdr>
        </w:div>
        <w:div w:id="284578162">
          <w:marLeft w:val="0"/>
          <w:marRight w:val="0"/>
          <w:marTop w:val="0"/>
          <w:marBottom w:val="240"/>
          <w:divBdr>
            <w:top w:val="none" w:sz="0" w:space="0" w:color="auto"/>
            <w:left w:val="none" w:sz="0" w:space="0" w:color="auto"/>
            <w:bottom w:val="none" w:sz="0" w:space="0" w:color="auto"/>
            <w:right w:val="none" w:sz="0" w:space="0" w:color="auto"/>
          </w:divBdr>
        </w:div>
        <w:div w:id="738098313">
          <w:marLeft w:val="0"/>
          <w:marRight w:val="0"/>
          <w:marTop w:val="0"/>
          <w:marBottom w:val="240"/>
          <w:divBdr>
            <w:top w:val="none" w:sz="0" w:space="0" w:color="auto"/>
            <w:left w:val="none" w:sz="0" w:space="0" w:color="auto"/>
            <w:bottom w:val="none" w:sz="0" w:space="0" w:color="auto"/>
            <w:right w:val="none" w:sz="0" w:space="0" w:color="auto"/>
          </w:divBdr>
        </w:div>
        <w:div w:id="1189106303">
          <w:marLeft w:val="0"/>
          <w:marRight w:val="0"/>
          <w:marTop w:val="0"/>
          <w:marBottom w:val="240"/>
          <w:divBdr>
            <w:top w:val="none" w:sz="0" w:space="0" w:color="auto"/>
            <w:left w:val="none" w:sz="0" w:space="0" w:color="auto"/>
            <w:bottom w:val="none" w:sz="0" w:space="0" w:color="auto"/>
            <w:right w:val="none" w:sz="0" w:space="0" w:color="auto"/>
          </w:divBdr>
        </w:div>
        <w:div w:id="2096512171">
          <w:marLeft w:val="0"/>
          <w:marRight w:val="0"/>
          <w:marTop w:val="0"/>
          <w:marBottom w:val="240"/>
          <w:divBdr>
            <w:top w:val="none" w:sz="0" w:space="0" w:color="auto"/>
            <w:left w:val="none" w:sz="0" w:space="0" w:color="auto"/>
            <w:bottom w:val="none" w:sz="0" w:space="0" w:color="auto"/>
            <w:right w:val="none" w:sz="0" w:space="0" w:color="auto"/>
          </w:divBdr>
        </w:div>
        <w:div w:id="2034838755">
          <w:marLeft w:val="0"/>
          <w:marRight w:val="0"/>
          <w:marTop w:val="0"/>
          <w:marBottom w:val="240"/>
          <w:divBdr>
            <w:top w:val="none" w:sz="0" w:space="0" w:color="auto"/>
            <w:left w:val="none" w:sz="0" w:space="0" w:color="auto"/>
            <w:bottom w:val="none" w:sz="0" w:space="0" w:color="auto"/>
            <w:right w:val="none" w:sz="0" w:space="0" w:color="auto"/>
          </w:divBdr>
        </w:div>
        <w:div w:id="643318424">
          <w:marLeft w:val="0"/>
          <w:marRight w:val="0"/>
          <w:marTop w:val="0"/>
          <w:marBottom w:val="240"/>
          <w:divBdr>
            <w:top w:val="none" w:sz="0" w:space="0" w:color="auto"/>
            <w:left w:val="none" w:sz="0" w:space="0" w:color="auto"/>
            <w:bottom w:val="none" w:sz="0" w:space="0" w:color="auto"/>
            <w:right w:val="none" w:sz="0" w:space="0" w:color="auto"/>
          </w:divBdr>
        </w:div>
        <w:div w:id="1408576665">
          <w:marLeft w:val="0"/>
          <w:marRight w:val="0"/>
          <w:marTop w:val="0"/>
          <w:marBottom w:val="240"/>
          <w:divBdr>
            <w:top w:val="none" w:sz="0" w:space="0" w:color="auto"/>
            <w:left w:val="none" w:sz="0" w:space="0" w:color="auto"/>
            <w:bottom w:val="none" w:sz="0" w:space="0" w:color="auto"/>
            <w:right w:val="none" w:sz="0" w:space="0" w:color="auto"/>
          </w:divBdr>
        </w:div>
        <w:div w:id="1878925610">
          <w:marLeft w:val="0"/>
          <w:marRight w:val="0"/>
          <w:marTop w:val="0"/>
          <w:marBottom w:val="240"/>
          <w:divBdr>
            <w:top w:val="none" w:sz="0" w:space="0" w:color="auto"/>
            <w:left w:val="none" w:sz="0" w:space="0" w:color="auto"/>
            <w:bottom w:val="none" w:sz="0" w:space="0" w:color="auto"/>
            <w:right w:val="none" w:sz="0" w:space="0" w:color="auto"/>
          </w:divBdr>
        </w:div>
        <w:div w:id="1797723311">
          <w:marLeft w:val="0"/>
          <w:marRight w:val="0"/>
          <w:marTop w:val="0"/>
          <w:marBottom w:val="240"/>
          <w:divBdr>
            <w:top w:val="none" w:sz="0" w:space="0" w:color="auto"/>
            <w:left w:val="none" w:sz="0" w:space="0" w:color="auto"/>
            <w:bottom w:val="none" w:sz="0" w:space="0" w:color="auto"/>
            <w:right w:val="none" w:sz="0" w:space="0" w:color="auto"/>
          </w:divBdr>
        </w:div>
        <w:div w:id="138965049">
          <w:marLeft w:val="0"/>
          <w:marRight w:val="0"/>
          <w:marTop w:val="0"/>
          <w:marBottom w:val="240"/>
          <w:divBdr>
            <w:top w:val="none" w:sz="0" w:space="0" w:color="auto"/>
            <w:left w:val="none" w:sz="0" w:space="0" w:color="auto"/>
            <w:bottom w:val="none" w:sz="0" w:space="0" w:color="auto"/>
            <w:right w:val="none" w:sz="0" w:space="0" w:color="auto"/>
          </w:divBdr>
        </w:div>
        <w:div w:id="1504314931">
          <w:marLeft w:val="0"/>
          <w:marRight w:val="0"/>
          <w:marTop w:val="0"/>
          <w:marBottom w:val="240"/>
          <w:divBdr>
            <w:top w:val="none" w:sz="0" w:space="0" w:color="auto"/>
            <w:left w:val="none" w:sz="0" w:space="0" w:color="auto"/>
            <w:bottom w:val="none" w:sz="0" w:space="0" w:color="auto"/>
            <w:right w:val="none" w:sz="0" w:space="0" w:color="auto"/>
          </w:divBdr>
        </w:div>
        <w:div w:id="1574855579">
          <w:marLeft w:val="0"/>
          <w:marRight w:val="0"/>
          <w:marTop w:val="0"/>
          <w:marBottom w:val="240"/>
          <w:divBdr>
            <w:top w:val="none" w:sz="0" w:space="0" w:color="auto"/>
            <w:left w:val="none" w:sz="0" w:space="0" w:color="auto"/>
            <w:bottom w:val="none" w:sz="0" w:space="0" w:color="auto"/>
            <w:right w:val="none" w:sz="0" w:space="0" w:color="auto"/>
          </w:divBdr>
        </w:div>
        <w:div w:id="1468165817">
          <w:marLeft w:val="0"/>
          <w:marRight w:val="0"/>
          <w:marTop w:val="0"/>
          <w:marBottom w:val="240"/>
          <w:divBdr>
            <w:top w:val="none" w:sz="0" w:space="0" w:color="auto"/>
            <w:left w:val="none" w:sz="0" w:space="0" w:color="auto"/>
            <w:bottom w:val="none" w:sz="0" w:space="0" w:color="auto"/>
            <w:right w:val="none" w:sz="0" w:space="0" w:color="auto"/>
          </w:divBdr>
        </w:div>
        <w:div w:id="1234701596">
          <w:marLeft w:val="0"/>
          <w:marRight w:val="0"/>
          <w:marTop w:val="0"/>
          <w:marBottom w:val="240"/>
          <w:divBdr>
            <w:top w:val="none" w:sz="0" w:space="0" w:color="auto"/>
            <w:left w:val="none" w:sz="0" w:space="0" w:color="auto"/>
            <w:bottom w:val="none" w:sz="0" w:space="0" w:color="auto"/>
            <w:right w:val="none" w:sz="0" w:space="0" w:color="auto"/>
          </w:divBdr>
        </w:div>
        <w:div w:id="1740012759">
          <w:marLeft w:val="0"/>
          <w:marRight w:val="0"/>
          <w:marTop w:val="0"/>
          <w:marBottom w:val="240"/>
          <w:divBdr>
            <w:top w:val="none" w:sz="0" w:space="0" w:color="auto"/>
            <w:left w:val="none" w:sz="0" w:space="0" w:color="auto"/>
            <w:bottom w:val="none" w:sz="0" w:space="0" w:color="auto"/>
            <w:right w:val="none" w:sz="0" w:space="0" w:color="auto"/>
          </w:divBdr>
        </w:div>
        <w:div w:id="2109613747">
          <w:marLeft w:val="0"/>
          <w:marRight w:val="0"/>
          <w:marTop w:val="0"/>
          <w:marBottom w:val="240"/>
          <w:divBdr>
            <w:top w:val="none" w:sz="0" w:space="0" w:color="auto"/>
            <w:left w:val="none" w:sz="0" w:space="0" w:color="auto"/>
            <w:bottom w:val="none" w:sz="0" w:space="0" w:color="auto"/>
            <w:right w:val="none" w:sz="0" w:space="0" w:color="auto"/>
          </w:divBdr>
        </w:div>
        <w:div w:id="732387712">
          <w:marLeft w:val="0"/>
          <w:marRight w:val="0"/>
          <w:marTop w:val="0"/>
          <w:marBottom w:val="240"/>
          <w:divBdr>
            <w:top w:val="none" w:sz="0" w:space="0" w:color="auto"/>
            <w:left w:val="none" w:sz="0" w:space="0" w:color="auto"/>
            <w:bottom w:val="none" w:sz="0" w:space="0" w:color="auto"/>
            <w:right w:val="none" w:sz="0" w:space="0" w:color="auto"/>
          </w:divBdr>
        </w:div>
        <w:div w:id="1311834849">
          <w:marLeft w:val="0"/>
          <w:marRight w:val="0"/>
          <w:marTop w:val="0"/>
          <w:marBottom w:val="240"/>
          <w:divBdr>
            <w:top w:val="none" w:sz="0" w:space="0" w:color="auto"/>
            <w:left w:val="none" w:sz="0" w:space="0" w:color="auto"/>
            <w:bottom w:val="none" w:sz="0" w:space="0" w:color="auto"/>
            <w:right w:val="none" w:sz="0" w:space="0" w:color="auto"/>
          </w:divBdr>
        </w:div>
        <w:div w:id="1549024293">
          <w:marLeft w:val="0"/>
          <w:marRight w:val="0"/>
          <w:marTop w:val="0"/>
          <w:marBottom w:val="240"/>
          <w:divBdr>
            <w:top w:val="none" w:sz="0" w:space="0" w:color="auto"/>
            <w:left w:val="none" w:sz="0" w:space="0" w:color="auto"/>
            <w:bottom w:val="none" w:sz="0" w:space="0" w:color="auto"/>
            <w:right w:val="none" w:sz="0" w:space="0" w:color="auto"/>
          </w:divBdr>
        </w:div>
        <w:div w:id="1704939219">
          <w:marLeft w:val="0"/>
          <w:marRight w:val="0"/>
          <w:marTop w:val="0"/>
          <w:marBottom w:val="240"/>
          <w:divBdr>
            <w:top w:val="none" w:sz="0" w:space="0" w:color="auto"/>
            <w:left w:val="none" w:sz="0" w:space="0" w:color="auto"/>
            <w:bottom w:val="none" w:sz="0" w:space="0" w:color="auto"/>
            <w:right w:val="none" w:sz="0" w:space="0" w:color="auto"/>
          </w:divBdr>
        </w:div>
        <w:div w:id="200629419">
          <w:marLeft w:val="0"/>
          <w:marRight w:val="0"/>
          <w:marTop w:val="0"/>
          <w:marBottom w:val="240"/>
          <w:divBdr>
            <w:top w:val="none" w:sz="0" w:space="0" w:color="auto"/>
            <w:left w:val="none" w:sz="0" w:space="0" w:color="auto"/>
            <w:bottom w:val="none" w:sz="0" w:space="0" w:color="auto"/>
            <w:right w:val="none" w:sz="0" w:space="0" w:color="auto"/>
          </w:divBdr>
        </w:div>
        <w:div w:id="862985390">
          <w:marLeft w:val="0"/>
          <w:marRight w:val="0"/>
          <w:marTop w:val="0"/>
          <w:marBottom w:val="240"/>
          <w:divBdr>
            <w:top w:val="none" w:sz="0" w:space="0" w:color="auto"/>
            <w:left w:val="none" w:sz="0" w:space="0" w:color="auto"/>
            <w:bottom w:val="none" w:sz="0" w:space="0" w:color="auto"/>
            <w:right w:val="none" w:sz="0" w:space="0" w:color="auto"/>
          </w:divBdr>
        </w:div>
        <w:div w:id="1186556226">
          <w:marLeft w:val="0"/>
          <w:marRight w:val="0"/>
          <w:marTop w:val="0"/>
          <w:marBottom w:val="240"/>
          <w:divBdr>
            <w:top w:val="none" w:sz="0" w:space="0" w:color="auto"/>
            <w:left w:val="none" w:sz="0" w:space="0" w:color="auto"/>
            <w:bottom w:val="none" w:sz="0" w:space="0" w:color="auto"/>
            <w:right w:val="none" w:sz="0" w:space="0" w:color="auto"/>
          </w:divBdr>
        </w:div>
        <w:div w:id="1110706163">
          <w:marLeft w:val="0"/>
          <w:marRight w:val="0"/>
          <w:marTop w:val="0"/>
          <w:marBottom w:val="240"/>
          <w:divBdr>
            <w:top w:val="none" w:sz="0" w:space="0" w:color="auto"/>
            <w:left w:val="none" w:sz="0" w:space="0" w:color="auto"/>
            <w:bottom w:val="none" w:sz="0" w:space="0" w:color="auto"/>
            <w:right w:val="none" w:sz="0" w:space="0" w:color="auto"/>
          </w:divBdr>
        </w:div>
        <w:div w:id="112479504">
          <w:marLeft w:val="0"/>
          <w:marRight w:val="0"/>
          <w:marTop w:val="0"/>
          <w:marBottom w:val="240"/>
          <w:divBdr>
            <w:top w:val="none" w:sz="0" w:space="0" w:color="auto"/>
            <w:left w:val="none" w:sz="0" w:space="0" w:color="auto"/>
            <w:bottom w:val="none" w:sz="0" w:space="0" w:color="auto"/>
            <w:right w:val="none" w:sz="0" w:space="0" w:color="auto"/>
          </w:divBdr>
        </w:div>
        <w:div w:id="2036419155">
          <w:marLeft w:val="0"/>
          <w:marRight w:val="0"/>
          <w:marTop w:val="0"/>
          <w:marBottom w:val="240"/>
          <w:divBdr>
            <w:top w:val="none" w:sz="0" w:space="0" w:color="auto"/>
            <w:left w:val="none" w:sz="0" w:space="0" w:color="auto"/>
            <w:bottom w:val="none" w:sz="0" w:space="0" w:color="auto"/>
            <w:right w:val="none" w:sz="0" w:space="0" w:color="auto"/>
          </w:divBdr>
        </w:div>
        <w:div w:id="1948000634">
          <w:marLeft w:val="0"/>
          <w:marRight w:val="0"/>
          <w:marTop w:val="0"/>
          <w:marBottom w:val="240"/>
          <w:divBdr>
            <w:top w:val="none" w:sz="0" w:space="0" w:color="auto"/>
            <w:left w:val="none" w:sz="0" w:space="0" w:color="auto"/>
            <w:bottom w:val="none" w:sz="0" w:space="0" w:color="auto"/>
            <w:right w:val="none" w:sz="0" w:space="0" w:color="auto"/>
          </w:divBdr>
        </w:div>
        <w:div w:id="1219239920">
          <w:marLeft w:val="0"/>
          <w:marRight w:val="0"/>
          <w:marTop w:val="0"/>
          <w:marBottom w:val="240"/>
          <w:divBdr>
            <w:top w:val="none" w:sz="0" w:space="0" w:color="auto"/>
            <w:left w:val="none" w:sz="0" w:space="0" w:color="auto"/>
            <w:bottom w:val="none" w:sz="0" w:space="0" w:color="auto"/>
            <w:right w:val="none" w:sz="0" w:space="0" w:color="auto"/>
          </w:divBdr>
        </w:div>
        <w:div w:id="1088038342">
          <w:marLeft w:val="0"/>
          <w:marRight w:val="0"/>
          <w:marTop w:val="0"/>
          <w:marBottom w:val="240"/>
          <w:divBdr>
            <w:top w:val="none" w:sz="0" w:space="0" w:color="auto"/>
            <w:left w:val="none" w:sz="0" w:space="0" w:color="auto"/>
            <w:bottom w:val="none" w:sz="0" w:space="0" w:color="auto"/>
            <w:right w:val="none" w:sz="0" w:space="0" w:color="auto"/>
          </w:divBdr>
        </w:div>
        <w:div w:id="1044646209">
          <w:marLeft w:val="0"/>
          <w:marRight w:val="0"/>
          <w:marTop w:val="0"/>
          <w:marBottom w:val="240"/>
          <w:divBdr>
            <w:top w:val="none" w:sz="0" w:space="0" w:color="auto"/>
            <w:left w:val="none" w:sz="0" w:space="0" w:color="auto"/>
            <w:bottom w:val="none" w:sz="0" w:space="0" w:color="auto"/>
            <w:right w:val="none" w:sz="0" w:space="0" w:color="auto"/>
          </w:divBdr>
        </w:div>
        <w:div w:id="329987380">
          <w:marLeft w:val="0"/>
          <w:marRight w:val="0"/>
          <w:marTop w:val="0"/>
          <w:marBottom w:val="240"/>
          <w:divBdr>
            <w:top w:val="none" w:sz="0" w:space="0" w:color="auto"/>
            <w:left w:val="none" w:sz="0" w:space="0" w:color="auto"/>
            <w:bottom w:val="none" w:sz="0" w:space="0" w:color="auto"/>
            <w:right w:val="none" w:sz="0" w:space="0" w:color="auto"/>
          </w:divBdr>
        </w:div>
        <w:div w:id="703941700">
          <w:marLeft w:val="0"/>
          <w:marRight w:val="0"/>
          <w:marTop w:val="0"/>
          <w:marBottom w:val="240"/>
          <w:divBdr>
            <w:top w:val="none" w:sz="0" w:space="0" w:color="auto"/>
            <w:left w:val="none" w:sz="0" w:space="0" w:color="auto"/>
            <w:bottom w:val="none" w:sz="0" w:space="0" w:color="auto"/>
            <w:right w:val="none" w:sz="0" w:space="0" w:color="auto"/>
          </w:divBdr>
        </w:div>
        <w:div w:id="1235973154">
          <w:marLeft w:val="0"/>
          <w:marRight w:val="0"/>
          <w:marTop w:val="0"/>
          <w:marBottom w:val="240"/>
          <w:divBdr>
            <w:top w:val="none" w:sz="0" w:space="0" w:color="auto"/>
            <w:left w:val="none" w:sz="0" w:space="0" w:color="auto"/>
            <w:bottom w:val="none" w:sz="0" w:space="0" w:color="auto"/>
            <w:right w:val="none" w:sz="0" w:space="0" w:color="auto"/>
          </w:divBdr>
        </w:div>
        <w:div w:id="2013140127">
          <w:marLeft w:val="0"/>
          <w:marRight w:val="0"/>
          <w:marTop w:val="0"/>
          <w:marBottom w:val="240"/>
          <w:divBdr>
            <w:top w:val="none" w:sz="0" w:space="0" w:color="auto"/>
            <w:left w:val="none" w:sz="0" w:space="0" w:color="auto"/>
            <w:bottom w:val="none" w:sz="0" w:space="0" w:color="auto"/>
            <w:right w:val="none" w:sz="0" w:space="0" w:color="auto"/>
          </w:divBdr>
        </w:div>
        <w:div w:id="483089733">
          <w:marLeft w:val="0"/>
          <w:marRight w:val="0"/>
          <w:marTop w:val="0"/>
          <w:marBottom w:val="240"/>
          <w:divBdr>
            <w:top w:val="none" w:sz="0" w:space="0" w:color="auto"/>
            <w:left w:val="none" w:sz="0" w:space="0" w:color="auto"/>
            <w:bottom w:val="none" w:sz="0" w:space="0" w:color="auto"/>
            <w:right w:val="none" w:sz="0" w:space="0" w:color="auto"/>
          </w:divBdr>
        </w:div>
        <w:div w:id="1402094913">
          <w:marLeft w:val="0"/>
          <w:marRight w:val="0"/>
          <w:marTop w:val="0"/>
          <w:marBottom w:val="240"/>
          <w:divBdr>
            <w:top w:val="none" w:sz="0" w:space="0" w:color="auto"/>
            <w:left w:val="none" w:sz="0" w:space="0" w:color="auto"/>
            <w:bottom w:val="none" w:sz="0" w:space="0" w:color="auto"/>
            <w:right w:val="none" w:sz="0" w:space="0" w:color="auto"/>
          </w:divBdr>
        </w:div>
        <w:div w:id="1512144289">
          <w:marLeft w:val="0"/>
          <w:marRight w:val="0"/>
          <w:marTop w:val="0"/>
          <w:marBottom w:val="240"/>
          <w:divBdr>
            <w:top w:val="none" w:sz="0" w:space="0" w:color="auto"/>
            <w:left w:val="none" w:sz="0" w:space="0" w:color="auto"/>
            <w:bottom w:val="none" w:sz="0" w:space="0" w:color="auto"/>
            <w:right w:val="none" w:sz="0" w:space="0" w:color="auto"/>
          </w:divBdr>
        </w:div>
        <w:div w:id="664667578">
          <w:marLeft w:val="0"/>
          <w:marRight w:val="0"/>
          <w:marTop w:val="0"/>
          <w:marBottom w:val="240"/>
          <w:divBdr>
            <w:top w:val="none" w:sz="0" w:space="0" w:color="auto"/>
            <w:left w:val="none" w:sz="0" w:space="0" w:color="auto"/>
            <w:bottom w:val="none" w:sz="0" w:space="0" w:color="auto"/>
            <w:right w:val="none" w:sz="0" w:space="0" w:color="auto"/>
          </w:divBdr>
        </w:div>
        <w:div w:id="918947406">
          <w:marLeft w:val="0"/>
          <w:marRight w:val="0"/>
          <w:marTop w:val="0"/>
          <w:marBottom w:val="240"/>
          <w:divBdr>
            <w:top w:val="none" w:sz="0" w:space="0" w:color="auto"/>
            <w:left w:val="none" w:sz="0" w:space="0" w:color="auto"/>
            <w:bottom w:val="none" w:sz="0" w:space="0" w:color="auto"/>
            <w:right w:val="none" w:sz="0" w:space="0" w:color="auto"/>
          </w:divBdr>
        </w:div>
        <w:div w:id="1795522214">
          <w:marLeft w:val="0"/>
          <w:marRight w:val="0"/>
          <w:marTop w:val="0"/>
          <w:marBottom w:val="240"/>
          <w:divBdr>
            <w:top w:val="none" w:sz="0" w:space="0" w:color="auto"/>
            <w:left w:val="none" w:sz="0" w:space="0" w:color="auto"/>
            <w:bottom w:val="none" w:sz="0" w:space="0" w:color="auto"/>
            <w:right w:val="none" w:sz="0" w:space="0" w:color="auto"/>
          </w:divBdr>
        </w:div>
        <w:div w:id="1324316825">
          <w:marLeft w:val="0"/>
          <w:marRight w:val="0"/>
          <w:marTop w:val="0"/>
          <w:marBottom w:val="240"/>
          <w:divBdr>
            <w:top w:val="none" w:sz="0" w:space="0" w:color="auto"/>
            <w:left w:val="none" w:sz="0" w:space="0" w:color="auto"/>
            <w:bottom w:val="none" w:sz="0" w:space="0" w:color="auto"/>
            <w:right w:val="none" w:sz="0" w:space="0" w:color="auto"/>
          </w:divBdr>
        </w:div>
        <w:div w:id="1088893006">
          <w:marLeft w:val="0"/>
          <w:marRight w:val="0"/>
          <w:marTop w:val="0"/>
          <w:marBottom w:val="240"/>
          <w:divBdr>
            <w:top w:val="none" w:sz="0" w:space="0" w:color="auto"/>
            <w:left w:val="none" w:sz="0" w:space="0" w:color="auto"/>
            <w:bottom w:val="none" w:sz="0" w:space="0" w:color="auto"/>
            <w:right w:val="none" w:sz="0" w:space="0" w:color="auto"/>
          </w:divBdr>
        </w:div>
        <w:div w:id="1029137337">
          <w:marLeft w:val="0"/>
          <w:marRight w:val="0"/>
          <w:marTop w:val="0"/>
          <w:marBottom w:val="240"/>
          <w:divBdr>
            <w:top w:val="none" w:sz="0" w:space="0" w:color="auto"/>
            <w:left w:val="none" w:sz="0" w:space="0" w:color="auto"/>
            <w:bottom w:val="none" w:sz="0" w:space="0" w:color="auto"/>
            <w:right w:val="none" w:sz="0" w:space="0" w:color="auto"/>
          </w:divBdr>
        </w:div>
        <w:div w:id="1743526521">
          <w:marLeft w:val="0"/>
          <w:marRight w:val="0"/>
          <w:marTop w:val="0"/>
          <w:marBottom w:val="240"/>
          <w:divBdr>
            <w:top w:val="none" w:sz="0" w:space="0" w:color="auto"/>
            <w:left w:val="none" w:sz="0" w:space="0" w:color="auto"/>
            <w:bottom w:val="none" w:sz="0" w:space="0" w:color="auto"/>
            <w:right w:val="none" w:sz="0" w:space="0" w:color="auto"/>
          </w:divBdr>
        </w:div>
        <w:div w:id="578684531">
          <w:marLeft w:val="0"/>
          <w:marRight w:val="0"/>
          <w:marTop w:val="0"/>
          <w:marBottom w:val="240"/>
          <w:divBdr>
            <w:top w:val="none" w:sz="0" w:space="0" w:color="auto"/>
            <w:left w:val="none" w:sz="0" w:space="0" w:color="auto"/>
            <w:bottom w:val="none" w:sz="0" w:space="0" w:color="auto"/>
            <w:right w:val="none" w:sz="0" w:space="0" w:color="auto"/>
          </w:divBdr>
        </w:div>
        <w:div w:id="1703437450">
          <w:marLeft w:val="0"/>
          <w:marRight w:val="0"/>
          <w:marTop w:val="0"/>
          <w:marBottom w:val="240"/>
          <w:divBdr>
            <w:top w:val="none" w:sz="0" w:space="0" w:color="auto"/>
            <w:left w:val="none" w:sz="0" w:space="0" w:color="auto"/>
            <w:bottom w:val="none" w:sz="0" w:space="0" w:color="auto"/>
            <w:right w:val="none" w:sz="0" w:space="0" w:color="auto"/>
          </w:divBdr>
        </w:div>
        <w:div w:id="608121975">
          <w:marLeft w:val="0"/>
          <w:marRight w:val="0"/>
          <w:marTop w:val="0"/>
          <w:marBottom w:val="240"/>
          <w:divBdr>
            <w:top w:val="none" w:sz="0" w:space="0" w:color="auto"/>
            <w:left w:val="none" w:sz="0" w:space="0" w:color="auto"/>
            <w:bottom w:val="none" w:sz="0" w:space="0" w:color="auto"/>
            <w:right w:val="none" w:sz="0" w:space="0" w:color="auto"/>
          </w:divBdr>
        </w:div>
        <w:div w:id="1552155701">
          <w:marLeft w:val="0"/>
          <w:marRight w:val="0"/>
          <w:marTop w:val="0"/>
          <w:marBottom w:val="240"/>
          <w:divBdr>
            <w:top w:val="none" w:sz="0" w:space="0" w:color="auto"/>
            <w:left w:val="none" w:sz="0" w:space="0" w:color="auto"/>
            <w:bottom w:val="none" w:sz="0" w:space="0" w:color="auto"/>
            <w:right w:val="none" w:sz="0" w:space="0" w:color="auto"/>
          </w:divBdr>
        </w:div>
        <w:div w:id="1956979320">
          <w:marLeft w:val="0"/>
          <w:marRight w:val="0"/>
          <w:marTop w:val="0"/>
          <w:marBottom w:val="240"/>
          <w:divBdr>
            <w:top w:val="none" w:sz="0" w:space="0" w:color="auto"/>
            <w:left w:val="none" w:sz="0" w:space="0" w:color="auto"/>
            <w:bottom w:val="none" w:sz="0" w:space="0" w:color="auto"/>
            <w:right w:val="none" w:sz="0" w:space="0" w:color="auto"/>
          </w:divBdr>
        </w:div>
        <w:div w:id="1547335661">
          <w:marLeft w:val="0"/>
          <w:marRight w:val="0"/>
          <w:marTop w:val="0"/>
          <w:marBottom w:val="240"/>
          <w:divBdr>
            <w:top w:val="none" w:sz="0" w:space="0" w:color="auto"/>
            <w:left w:val="none" w:sz="0" w:space="0" w:color="auto"/>
            <w:bottom w:val="none" w:sz="0" w:space="0" w:color="auto"/>
            <w:right w:val="none" w:sz="0" w:space="0" w:color="auto"/>
          </w:divBdr>
        </w:div>
        <w:div w:id="2007710050">
          <w:marLeft w:val="0"/>
          <w:marRight w:val="0"/>
          <w:marTop w:val="0"/>
          <w:marBottom w:val="240"/>
          <w:divBdr>
            <w:top w:val="none" w:sz="0" w:space="0" w:color="auto"/>
            <w:left w:val="none" w:sz="0" w:space="0" w:color="auto"/>
            <w:bottom w:val="none" w:sz="0" w:space="0" w:color="auto"/>
            <w:right w:val="none" w:sz="0" w:space="0" w:color="auto"/>
          </w:divBdr>
        </w:div>
        <w:div w:id="150366417">
          <w:marLeft w:val="0"/>
          <w:marRight w:val="0"/>
          <w:marTop w:val="0"/>
          <w:marBottom w:val="240"/>
          <w:divBdr>
            <w:top w:val="none" w:sz="0" w:space="0" w:color="auto"/>
            <w:left w:val="none" w:sz="0" w:space="0" w:color="auto"/>
            <w:bottom w:val="none" w:sz="0" w:space="0" w:color="auto"/>
            <w:right w:val="none" w:sz="0" w:space="0" w:color="auto"/>
          </w:divBdr>
        </w:div>
        <w:div w:id="1009870362">
          <w:marLeft w:val="0"/>
          <w:marRight w:val="0"/>
          <w:marTop w:val="0"/>
          <w:marBottom w:val="240"/>
          <w:divBdr>
            <w:top w:val="none" w:sz="0" w:space="0" w:color="auto"/>
            <w:left w:val="none" w:sz="0" w:space="0" w:color="auto"/>
            <w:bottom w:val="none" w:sz="0" w:space="0" w:color="auto"/>
            <w:right w:val="none" w:sz="0" w:space="0" w:color="auto"/>
          </w:divBdr>
        </w:div>
        <w:div w:id="683095596">
          <w:marLeft w:val="0"/>
          <w:marRight w:val="0"/>
          <w:marTop w:val="0"/>
          <w:marBottom w:val="240"/>
          <w:divBdr>
            <w:top w:val="none" w:sz="0" w:space="0" w:color="auto"/>
            <w:left w:val="none" w:sz="0" w:space="0" w:color="auto"/>
            <w:bottom w:val="none" w:sz="0" w:space="0" w:color="auto"/>
            <w:right w:val="none" w:sz="0" w:space="0" w:color="auto"/>
          </w:divBdr>
        </w:div>
        <w:div w:id="1033771605">
          <w:marLeft w:val="0"/>
          <w:marRight w:val="0"/>
          <w:marTop w:val="0"/>
          <w:marBottom w:val="240"/>
          <w:divBdr>
            <w:top w:val="none" w:sz="0" w:space="0" w:color="auto"/>
            <w:left w:val="none" w:sz="0" w:space="0" w:color="auto"/>
            <w:bottom w:val="none" w:sz="0" w:space="0" w:color="auto"/>
            <w:right w:val="none" w:sz="0" w:space="0" w:color="auto"/>
          </w:divBdr>
        </w:div>
        <w:div w:id="1205679803">
          <w:marLeft w:val="0"/>
          <w:marRight w:val="0"/>
          <w:marTop w:val="0"/>
          <w:marBottom w:val="240"/>
          <w:divBdr>
            <w:top w:val="none" w:sz="0" w:space="0" w:color="auto"/>
            <w:left w:val="none" w:sz="0" w:space="0" w:color="auto"/>
            <w:bottom w:val="none" w:sz="0" w:space="0" w:color="auto"/>
            <w:right w:val="none" w:sz="0" w:space="0" w:color="auto"/>
          </w:divBdr>
        </w:div>
        <w:div w:id="1312178615">
          <w:marLeft w:val="0"/>
          <w:marRight w:val="0"/>
          <w:marTop w:val="0"/>
          <w:marBottom w:val="240"/>
          <w:divBdr>
            <w:top w:val="none" w:sz="0" w:space="0" w:color="auto"/>
            <w:left w:val="none" w:sz="0" w:space="0" w:color="auto"/>
            <w:bottom w:val="none" w:sz="0" w:space="0" w:color="auto"/>
            <w:right w:val="none" w:sz="0" w:space="0" w:color="auto"/>
          </w:divBdr>
        </w:div>
        <w:div w:id="526989368">
          <w:marLeft w:val="0"/>
          <w:marRight w:val="0"/>
          <w:marTop w:val="0"/>
          <w:marBottom w:val="240"/>
          <w:divBdr>
            <w:top w:val="none" w:sz="0" w:space="0" w:color="auto"/>
            <w:left w:val="none" w:sz="0" w:space="0" w:color="auto"/>
            <w:bottom w:val="none" w:sz="0" w:space="0" w:color="auto"/>
            <w:right w:val="none" w:sz="0" w:space="0" w:color="auto"/>
          </w:divBdr>
        </w:div>
        <w:div w:id="1171414776">
          <w:marLeft w:val="0"/>
          <w:marRight w:val="0"/>
          <w:marTop w:val="0"/>
          <w:marBottom w:val="240"/>
          <w:divBdr>
            <w:top w:val="none" w:sz="0" w:space="0" w:color="auto"/>
            <w:left w:val="none" w:sz="0" w:space="0" w:color="auto"/>
            <w:bottom w:val="none" w:sz="0" w:space="0" w:color="auto"/>
            <w:right w:val="none" w:sz="0" w:space="0" w:color="auto"/>
          </w:divBdr>
        </w:div>
        <w:div w:id="2105178720">
          <w:marLeft w:val="0"/>
          <w:marRight w:val="0"/>
          <w:marTop w:val="0"/>
          <w:marBottom w:val="240"/>
          <w:divBdr>
            <w:top w:val="none" w:sz="0" w:space="0" w:color="auto"/>
            <w:left w:val="none" w:sz="0" w:space="0" w:color="auto"/>
            <w:bottom w:val="none" w:sz="0" w:space="0" w:color="auto"/>
            <w:right w:val="none" w:sz="0" w:space="0" w:color="auto"/>
          </w:divBdr>
        </w:div>
        <w:div w:id="1628586252">
          <w:marLeft w:val="0"/>
          <w:marRight w:val="0"/>
          <w:marTop w:val="0"/>
          <w:marBottom w:val="240"/>
          <w:divBdr>
            <w:top w:val="none" w:sz="0" w:space="0" w:color="auto"/>
            <w:left w:val="none" w:sz="0" w:space="0" w:color="auto"/>
            <w:bottom w:val="none" w:sz="0" w:space="0" w:color="auto"/>
            <w:right w:val="none" w:sz="0" w:space="0" w:color="auto"/>
          </w:divBdr>
        </w:div>
        <w:div w:id="1912275526">
          <w:marLeft w:val="0"/>
          <w:marRight w:val="0"/>
          <w:marTop w:val="0"/>
          <w:marBottom w:val="240"/>
          <w:divBdr>
            <w:top w:val="none" w:sz="0" w:space="0" w:color="auto"/>
            <w:left w:val="none" w:sz="0" w:space="0" w:color="auto"/>
            <w:bottom w:val="none" w:sz="0" w:space="0" w:color="auto"/>
            <w:right w:val="none" w:sz="0" w:space="0" w:color="auto"/>
          </w:divBdr>
        </w:div>
        <w:div w:id="1375736911">
          <w:marLeft w:val="0"/>
          <w:marRight w:val="0"/>
          <w:marTop w:val="0"/>
          <w:marBottom w:val="240"/>
          <w:divBdr>
            <w:top w:val="none" w:sz="0" w:space="0" w:color="auto"/>
            <w:left w:val="none" w:sz="0" w:space="0" w:color="auto"/>
            <w:bottom w:val="none" w:sz="0" w:space="0" w:color="auto"/>
            <w:right w:val="none" w:sz="0" w:space="0" w:color="auto"/>
          </w:divBdr>
        </w:div>
        <w:div w:id="441076022">
          <w:marLeft w:val="0"/>
          <w:marRight w:val="0"/>
          <w:marTop w:val="0"/>
          <w:marBottom w:val="240"/>
          <w:divBdr>
            <w:top w:val="none" w:sz="0" w:space="0" w:color="auto"/>
            <w:left w:val="none" w:sz="0" w:space="0" w:color="auto"/>
            <w:bottom w:val="none" w:sz="0" w:space="0" w:color="auto"/>
            <w:right w:val="none" w:sz="0" w:space="0" w:color="auto"/>
          </w:divBdr>
        </w:div>
        <w:div w:id="1292831786">
          <w:marLeft w:val="0"/>
          <w:marRight w:val="0"/>
          <w:marTop w:val="0"/>
          <w:marBottom w:val="240"/>
          <w:divBdr>
            <w:top w:val="none" w:sz="0" w:space="0" w:color="auto"/>
            <w:left w:val="none" w:sz="0" w:space="0" w:color="auto"/>
            <w:bottom w:val="none" w:sz="0" w:space="0" w:color="auto"/>
            <w:right w:val="none" w:sz="0" w:space="0" w:color="auto"/>
          </w:divBdr>
        </w:div>
        <w:div w:id="557860061">
          <w:marLeft w:val="0"/>
          <w:marRight w:val="0"/>
          <w:marTop w:val="0"/>
          <w:marBottom w:val="240"/>
          <w:divBdr>
            <w:top w:val="none" w:sz="0" w:space="0" w:color="auto"/>
            <w:left w:val="none" w:sz="0" w:space="0" w:color="auto"/>
            <w:bottom w:val="none" w:sz="0" w:space="0" w:color="auto"/>
            <w:right w:val="none" w:sz="0" w:space="0" w:color="auto"/>
          </w:divBdr>
        </w:div>
        <w:div w:id="1909030267">
          <w:marLeft w:val="0"/>
          <w:marRight w:val="0"/>
          <w:marTop w:val="0"/>
          <w:marBottom w:val="240"/>
          <w:divBdr>
            <w:top w:val="none" w:sz="0" w:space="0" w:color="auto"/>
            <w:left w:val="none" w:sz="0" w:space="0" w:color="auto"/>
            <w:bottom w:val="none" w:sz="0" w:space="0" w:color="auto"/>
            <w:right w:val="none" w:sz="0" w:space="0" w:color="auto"/>
          </w:divBdr>
        </w:div>
        <w:div w:id="22755951">
          <w:marLeft w:val="0"/>
          <w:marRight w:val="0"/>
          <w:marTop w:val="0"/>
          <w:marBottom w:val="240"/>
          <w:divBdr>
            <w:top w:val="none" w:sz="0" w:space="0" w:color="auto"/>
            <w:left w:val="none" w:sz="0" w:space="0" w:color="auto"/>
            <w:bottom w:val="none" w:sz="0" w:space="0" w:color="auto"/>
            <w:right w:val="none" w:sz="0" w:space="0" w:color="auto"/>
          </w:divBdr>
        </w:div>
        <w:div w:id="1044254010">
          <w:marLeft w:val="0"/>
          <w:marRight w:val="0"/>
          <w:marTop w:val="0"/>
          <w:marBottom w:val="240"/>
          <w:divBdr>
            <w:top w:val="none" w:sz="0" w:space="0" w:color="auto"/>
            <w:left w:val="none" w:sz="0" w:space="0" w:color="auto"/>
            <w:bottom w:val="none" w:sz="0" w:space="0" w:color="auto"/>
            <w:right w:val="none" w:sz="0" w:space="0" w:color="auto"/>
          </w:divBdr>
        </w:div>
        <w:div w:id="1740442851">
          <w:marLeft w:val="0"/>
          <w:marRight w:val="0"/>
          <w:marTop w:val="0"/>
          <w:marBottom w:val="240"/>
          <w:divBdr>
            <w:top w:val="none" w:sz="0" w:space="0" w:color="auto"/>
            <w:left w:val="none" w:sz="0" w:space="0" w:color="auto"/>
            <w:bottom w:val="none" w:sz="0" w:space="0" w:color="auto"/>
            <w:right w:val="none" w:sz="0" w:space="0" w:color="auto"/>
          </w:divBdr>
        </w:div>
        <w:div w:id="1558784782">
          <w:marLeft w:val="0"/>
          <w:marRight w:val="0"/>
          <w:marTop w:val="0"/>
          <w:marBottom w:val="240"/>
          <w:divBdr>
            <w:top w:val="none" w:sz="0" w:space="0" w:color="auto"/>
            <w:left w:val="none" w:sz="0" w:space="0" w:color="auto"/>
            <w:bottom w:val="none" w:sz="0" w:space="0" w:color="auto"/>
            <w:right w:val="none" w:sz="0" w:space="0" w:color="auto"/>
          </w:divBdr>
        </w:div>
        <w:div w:id="1366104343">
          <w:marLeft w:val="0"/>
          <w:marRight w:val="0"/>
          <w:marTop w:val="0"/>
          <w:marBottom w:val="240"/>
          <w:divBdr>
            <w:top w:val="none" w:sz="0" w:space="0" w:color="auto"/>
            <w:left w:val="none" w:sz="0" w:space="0" w:color="auto"/>
            <w:bottom w:val="none" w:sz="0" w:space="0" w:color="auto"/>
            <w:right w:val="none" w:sz="0" w:space="0" w:color="auto"/>
          </w:divBdr>
        </w:div>
        <w:div w:id="206913002">
          <w:marLeft w:val="0"/>
          <w:marRight w:val="0"/>
          <w:marTop w:val="0"/>
          <w:marBottom w:val="240"/>
          <w:divBdr>
            <w:top w:val="none" w:sz="0" w:space="0" w:color="auto"/>
            <w:left w:val="none" w:sz="0" w:space="0" w:color="auto"/>
            <w:bottom w:val="none" w:sz="0" w:space="0" w:color="auto"/>
            <w:right w:val="none" w:sz="0" w:space="0" w:color="auto"/>
          </w:divBdr>
        </w:div>
        <w:div w:id="1435512797">
          <w:marLeft w:val="0"/>
          <w:marRight w:val="0"/>
          <w:marTop w:val="0"/>
          <w:marBottom w:val="240"/>
          <w:divBdr>
            <w:top w:val="none" w:sz="0" w:space="0" w:color="auto"/>
            <w:left w:val="none" w:sz="0" w:space="0" w:color="auto"/>
            <w:bottom w:val="none" w:sz="0" w:space="0" w:color="auto"/>
            <w:right w:val="none" w:sz="0" w:space="0" w:color="auto"/>
          </w:divBdr>
        </w:div>
        <w:div w:id="986125932">
          <w:marLeft w:val="0"/>
          <w:marRight w:val="0"/>
          <w:marTop w:val="0"/>
          <w:marBottom w:val="240"/>
          <w:divBdr>
            <w:top w:val="none" w:sz="0" w:space="0" w:color="auto"/>
            <w:left w:val="none" w:sz="0" w:space="0" w:color="auto"/>
            <w:bottom w:val="none" w:sz="0" w:space="0" w:color="auto"/>
            <w:right w:val="none" w:sz="0" w:space="0" w:color="auto"/>
          </w:divBdr>
        </w:div>
        <w:div w:id="1002590495">
          <w:marLeft w:val="0"/>
          <w:marRight w:val="0"/>
          <w:marTop w:val="0"/>
          <w:marBottom w:val="240"/>
          <w:divBdr>
            <w:top w:val="none" w:sz="0" w:space="0" w:color="auto"/>
            <w:left w:val="none" w:sz="0" w:space="0" w:color="auto"/>
            <w:bottom w:val="none" w:sz="0" w:space="0" w:color="auto"/>
            <w:right w:val="none" w:sz="0" w:space="0" w:color="auto"/>
          </w:divBdr>
        </w:div>
        <w:div w:id="768934521">
          <w:marLeft w:val="0"/>
          <w:marRight w:val="0"/>
          <w:marTop w:val="0"/>
          <w:marBottom w:val="240"/>
          <w:divBdr>
            <w:top w:val="none" w:sz="0" w:space="0" w:color="auto"/>
            <w:left w:val="none" w:sz="0" w:space="0" w:color="auto"/>
            <w:bottom w:val="none" w:sz="0" w:space="0" w:color="auto"/>
            <w:right w:val="none" w:sz="0" w:space="0" w:color="auto"/>
          </w:divBdr>
        </w:div>
        <w:div w:id="1822112181">
          <w:marLeft w:val="0"/>
          <w:marRight w:val="0"/>
          <w:marTop w:val="0"/>
          <w:marBottom w:val="240"/>
          <w:divBdr>
            <w:top w:val="none" w:sz="0" w:space="0" w:color="auto"/>
            <w:left w:val="none" w:sz="0" w:space="0" w:color="auto"/>
            <w:bottom w:val="none" w:sz="0" w:space="0" w:color="auto"/>
            <w:right w:val="none" w:sz="0" w:space="0" w:color="auto"/>
          </w:divBdr>
        </w:div>
        <w:div w:id="1954940406">
          <w:marLeft w:val="0"/>
          <w:marRight w:val="0"/>
          <w:marTop w:val="0"/>
          <w:marBottom w:val="240"/>
          <w:divBdr>
            <w:top w:val="none" w:sz="0" w:space="0" w:color="auto"/>
            <w:left w:val="none" w:sz="0" w:space="0" w:color="auto"/>
            <w:bottom w:val="none" w:sz="0" w:space="0" w:color="auto"/>
            <w:right w:val="none" w:sz="0" w:space="0" w:color="auto"/>
          </w:divBdr>
        </w:div>
        <w:div w:id="1135567404">
          <w:marLeft w:val="0"/>
          <w:marRight w:val="0"/>
          <w:marTop w:val="0"/>
          <w:marBottom w:val="240"/>
          <w:divBdr>
            <w:top w:val="none" w:sz="0" w:space="0" w:color="auto"/>
            <w:left w:val="none" w:sz="0" w:space="0" w:color="auto"/>
            <w:bottom w:val="none" w:sz="0" w:space="0" w:color="auto"/>
            <w:right w:val="none" w:sz="0" w:space="0" w:color="auto"/>
          </w:divBdr>
        </w:div>
        <w:div w:id="1401713272">
          <w:marLeft w:val="0"/>
          <w:marRight w:val="0"/>
          <w:marTop w:val="0"/>
          <w:marBottom w:val="240"/>
          <w:divBdr>
            <w:top w:val="none" w:sz="0" w:space="0" w:color="auto"/>
            <w:left w:val="none" w:sz="0" w:space="0" w:color="auto"/>
            <w:bottom w:val="none" w:sz="0" w:space="0" w:color="auto"/>
            <w:right w:val="none" w:sz="0" w:space="0" w:color="auto"/>
          </w:divBdr>
        </w:div>
        <w:div w:id="2138328335">
          <w:marLeft w:val="0"/>
          <w:marRight w:val="0"/>
          <w:marTop w:val="0"/>
          <w:marBottom w:val="240"/>
          <w:divBdr>
            <w:top w:val="none" w:sz="0" w:space="0" w:color="auto"/>
            <w:left w:val="none" w:sz="0" w:space="0" w:color="auto"/>
            <w:bottom w:val="none" w:sz="0" w:space="0" w:color="auto"/>
            <w:right w:val="none" w:sz="0" w:space="0" w:color="auto"/>
          </w:divBdr>
        </w:div>
        <w:div w:id="1254826313">
          <w:marLeft w:val="0"/>
          <w:marRight w:val="0"/>
          <w:marTop w:val="0"/>
          <w:marBottom w:val="240"/>
          <w:divBdr>
            <w:top w:val="none" w:sz="0" w:space="0" w:color="auto"/>
            <w:left w:val="none" w:sz="0" w:space="0" w:color="auto"/>
            <w:bottom w:val="none" w:sz="0" w:space="0" w:color="auto"/>
            <w:right w:val="none" w:sz="0" w:space="0" w:color="auto"/>
          </w:divBdr>
        </w:div>
        <w:div w:id="185600446">
          <w:marLeft w:val="0"/>
          <w:marRight w:val="0"/>
          <w:marTop w:val="0"/>
          <w:marBottom w:val="240"/>
          <w:divBdr>
            <w:top w:val="none" w:sz="0" w:space="0" w:color="auto"/>
            <w:left w:val="none" w:sz="0" w:space="0" w:color="auto"/>
            <w:bottom w:val="none" w:sz="0" w:space="0" w:color="auto"/>
            <w:right w:val="none" w:sz="0" w:space="0" w:color="auto"/>
          </w:divBdr>
        </w:div>
        <w:div w:id="1161963150">
          <w:marLeft w:val="0"/>
          <w:marRight w:val="0"/>
          <w:marTop w:val="0"/>
          <w:marBottom w:val="240"/>
          <w:divBdr>
            <w:top w:val="none" w:sz="0" w:space="0" w:color="auto"/>
            <w:left w:val="none" w:sz="0" w:space="0" w:color="auto"/>
            <w:bottom w:val="none" w:sz="0" w:space="0" w:color="auto"/>
            <w:right w:val="none" w:sz="0" w:space="0" w:color="auto"/>
          </w:divBdr>
        </w:div>
        <w:div w:id="702442033">
          <w:marLeft w:val="0"/>
          <w:marRight w:val="0"/>
          <w:marTop w:val="0"/>
          <w:marBottom w:val="240"/>
          <w:divBdr>
            <w:top w:val="none" w:sz="0" w:space="0" w:color="auto"/>
            <w:left w:val="none" w:sz="0" w:space="0" w:color="auto"/>
            <w:bottom w:val="none" w:sz="0" w:space="0" w:color="auto"/>
            <w:right w:val="none" w:sz="0" w:space="0" w:color="auto"/>
          </w:divBdr>
        </w:div>
        <w:div w:id="2009281894">
          <w:marLeft w:val="0"/>
          <w:marRight w:val="0"/>
          <w:marTop w:val="0"/>
          <w:marBottom w:val="240"/>
          <w:divBdr>
            <w:top w:val="none" w:sz="0" w:space="0" w:color="auto"/>
            <w:left w:val="none" w:sz="0" w:space="0" w:color="auto"/>
            <w:bottom w:val="none" w:sz="0" w:space="0" w:color="auto"/>
            <w:right w:val="none" w:sz="0" w:space="0" w:color="auto"/>
          </w:divBdr>
        </w:div>
        <w:div w:id="470558689">
          <w:marLeft w:val="0"/>
          <w:marRight w:val="0"/>
          <w:marTop w:val="0"/>
          <w:marBottom w:val="240"/>
          <w:divBdr>
            <w:top w:val="none" w:sz="0" w:space="0" w:color="auto"/>
            <w:left w:val="none" w:sz="0" w:space="0" w:color="auto"/>
            <w:bottom w:val="none" w:sz="0" w:space="0" w:color="auto"/>
            <w:right w:val="none" w:sz="0" w:space="0" w:color="auto"/>
          </w:divBdr>
        </w:div>
        <w:div w:id="1965581280">
          <w:marLeft w:val="0"/>
          <w:marRight w:val="0"/>
          <w:marTop w:val="0"/>
          <w:marBottom w:val="240"/>
          <w:divBdr>
            <w:top w:val="none" w:sz="0" w:space="0" w:color="auto"/>
            <w:left w:val="none" w:sz="0" w:space="0" w:color="auto"/>
            <w:bottom w:val="none" w:sz="0" w:space="0" w:color="auto"/>
            <w:right w:val="none" w:sz="0" w:space="0" w:color="auto"/>
          </w:divBdr>
        </w:div>
        <w:div w:id="603997830">
          <w:marLeft w:val="0"/>
          <w:marRight w:val="0"/>
          <w:marTop w:val="0"/>
          <w:marBottom w:val="240"/>
          <w:divBdr>
            <w:top w:val="none" w:sz="0" w:space="0" w:color="auto"/>
            <w:left w:val="none" w:sz="0" w:space="0" w:color="auto"/>
            <w:bottom w:val="none" w:sz="0" w:space="0" w:color="auto"/>
            <w:right w:val="none" w:sz="0" w:space="0" w:color="auto"/>
          </w:divBdr>
        </w:div>
        <w:div w:id="392898021">
          <w:marLeft w:val="0"/>
          <w:marRight w:val="0"/>
          <w:marTop w:val="0"/>
          <w:marBottom w:val="240"/>
          <w:divBdr>
            <w:top w:val="none" w:sz="0" w:space="0" w:color="auto"/>
            <w:left w:val="none" w:sz="0" w:space="0" w:color="auto"/>
            <w:bottom w:val="none" w:sz="0" w:space="0" w:color="auto"/>
            <w:right w:val="none" w:sz="0" w:space="0" w:color="auto"/>
          </w:divBdr>
        </w:div>
        <w:div w:id="1447116499">
          <w:marLeft w:val="0"/>
          <w:marRight w:val="0"/>
          <w:marTop w:val="0"/>
          <w:marBottom w:val="240"/>
          <w:divBdr>
            <w:top w:val="none" w:sz="0" w:space="0" w:color="auto"/>
            <w:left w:val="none" w:sz="0" w:space="0" w:color="auto"/>
            <w:bottom w:val="none" w:sz="0" w:space="0" w:color="auto"/>
            <w:right w:val="none" w:sz="0" w:space="0" w:color="auto"/>
          </w:divBdr>
        </w:div>
        <w:div w:id="1140608033">
          <w:marLeft w:val="0"/>
          <w:marRight w:val="0"/>
          <w:marTop w:val="0"/>
          <w:marBottom w:val="240"/>
          <w:divBdr>
            <w:top w:val="none" w:sz="0" w:space="0" w:color="auto"/>
            <w:left w:val="none" w:sz="0" w:space="0" w:color="auto"/>
            <w:bottom w:val="none" w:sz="0" w:space="0" w:color="auto"/>
            <w:right w:val="none" w:sz="0" w:space="0" w:color="auto"/>
          </w:divBdr>
        </w:div>
        <w:div w:id="790395409">
          <w:marLeft w:val="0"/>
          <w:marRight w:val="0"/>
          <w:marTop w:val="0"/>
          <w:marBottom w:val="240"/>
          <w:divBdr>
            <w:top w:val="none" w:sz="0" w:space="0" w:color="auto"/>
            <w:left w:val="none" w:sz="0" w:space="0" w:color="auto"/>
            <w:bottom w:val="none" w:sz="0" w:space="0" w:color="auto"/>
            <w:right w:val="none" w:sz="0" w:space="0" w:color="auto"/>
          </w:divBdr>
        </w:div>
        <w:div w:id="49426580">
          <w:marLeft w:val="0"/>
          <w:marRight w:val="0"/>
          <w:marTop w:val="0"/>
          <w:marBottom w:val="240"/>
          <w:divBdr>
            <w:top w:val="none" w:sz="0" w:space="0" w:color="auto"/>
            <w:left w:val="none" w:sz="0" w:space="0" w:color="auto"/>
            <w:bottom w:val="none" w:sz="0" w:space="0" w:color="auto"/>
            <w:right w:val="none" w:sz="0" w:space="0" w:color="auto"/>
          </w:divBdr>
        </w:div>
        <w:div w:id="968901384">
          <w:marLeft w:val="0"/>
          <w:marRight w:val="0"/>
          <w:marTop w:val="0"/>
          <w:marBottom w:val="240"/>
          <w:divBdr>
            <w:top w:val="none" w:sz="0" w:space="0" w:color="auto"/>
            <w:left w:val="none" w:sz="0" w:space="0" w:color="auto"/>
            <w:bottom w:val="none" w:sz="0" w:space="0" w:color="auto"/>
            <w:right w:val="none" w:sz="0" w:space="0" w:color="auto"/>
          </w:divBdr>
        </w:div>
        <w:div w:id="639266945">
          <w:marLeft w:val="0"/>
          <w:marRight w:val="0"/>
          <w:marTop w:val="0"/>
          <w:marBottom w:val="240"/>
          <w:divBdr>
            <w:top w:val="none" w:sz="0" w:space="0" w:color="auto"/>
            <w:left w:val="none" w:sz="0" w:space="0" w:color="auto"/>
            <w:bottom w:val="none" w:sz="0" w:space="0" w:color="auto"/>
            <w:right w:val="none" w:sz="0" w:space="0" w:color="auto"/>
          </w:divBdr>
        </w:div>
        <w:div w:id="610170368">
          <w:marLeft w:val="0"/>
          <w:marRight w:val="0"/>
          <w:marTop w:val="0"/>
          <w:marBottom w:val="240"/>
          <w:divBdr>
            <w:top w:val="none" w:sz="0" w:space="0" w:color="auto"/>
            <w:left w:val="none" w:sz="0" w:space="0" w:color="auto"/>
            <w:bottom w:val="none" w:sz="0" w:space="0" w:color="auto"/>
            <w:right w:val="none" w:sz="0" w:space="0" w:color="auto"/>
          </w:divBdr>
        </w:div>
        <w:div w:id="65493540">
          <w:marLeft w:val="0"/>
          <w:marRight w:val="0"/>
          <w:marTop w:val="0"/>
          <w:marBottom w:val="240"/>
          <w:divBdr>
            <w:top w:val="none" w:sz="0" w:space="0" w:color="auto"/>
            <w:left w:val="none" w:sz="0" w:space="0" w:color="auto"/>
            <w:bottom w:val="none" w:sz="0" w:space="0" w:color="auto"/>
            <w:right w:val="none" w:sz="0" w:space="0" w:color="auto"/>
          </w:divBdr>
        </w:div>
        <w:div w:id="818616964">
          <w:marLeft w:val="0"/>
          <w:marRight w:val="0"/>
          <w:marTop w:val="0"/>
          <w:marBottom w:val="240"/>
          <w:divBdr>
            <w:top w:val="none" w:sz="0" w:space="0" w:color="auto"/>
            <w:left w:val="none" w:sz="0" w:space="0" w:color="auto"/>
            <w:bottom w:val="none" w:sz="0" w:space="0" w:color="auto"/>
            <w:right w:val="none" w:sz="0" w:space="0" w:color="auto"/>
          </w:divBdr>
        </w:div>
        <w:div w:id="1214540956">
          <w:marLeft w:val="0"/>
          <w:marRight w:val="0"/>
          <w:marTop w:val="0"/>
          <w:marBottom w:val="240"/>
          <w:divBdr>
            <w:top w:val="none" w:sz="0" w:space="0" w:color="auto"/>
            <w:left w:val="none" w:sz="0" w:space="0" w:color="auto"/>
            <w:bottom w:val="none" w:sz="0" w:space="0" w:color="auto"/>
            <w:right w:val="none" w:sz="0" w:space="0" w:color="auto"/>
          </w:divBdr>
        </w:div>
        <w:div w:id="897396971">
          <w:marLeft w:val="0"/>
          <w:marRight w:val="0"/>
          <w:marTop w:val="0"/>
          <w:marBottom w:val="240"/>
          <w:divBdr>
            <w:top w:val="none" w:sz="0" w:space="0" w:color="auto"/>
            <w:left w:val="none" w:sz="0" w:space="0" w:color="auto"/>
            <w:bottom w:val="none" w:sz="0" w:space="0" w:color="auto"/>
            <w:right w:val="none" w:sz="0" w:space="0" w:color="auto"/>
          </w:divBdr>
        </w:div>
        <w:div w:id="864561335">
          <w:marLeft w:val="0"/>
          <w:marRight w:val="0"/>
          <w:marTop w:val="0"/>
          <w:marBottom w:val="240"/>
          <w:divBdr>
            <w:top w:val="none" w:sz="0" w:space="0" w:color="auto"/>
            <w:left w:val="none" w:sz="0" w:space="0" w:color="auto"/>
            <w:bottom w:val="none" w:sz="0" w:space="0" w:color="auto"/>
            <w:right w:val="none" w:sz="0" w:space="0" w:color="auto"/>
          </w:divBdr>
        </w:div>
        <w:div w:id="296420332">
          <w:marLeft w:val="0"/>
          <w:marRight w:val="0"/>
          <w:marTop w:val="0"/>
          <w:marBottom w:val="240"/>
          <w:divBdr>
            <w:top w:val="none" w:sz="0" w:space="0" w:color="auto"/>
            <w:left w:val="none" w:sz="0" w:space="0" w:color="auto"/>
            <w:bottom w:val="none" w:sz="0" w:space="0" w:color="auto"/>
            <w:right w:val="none" w:sz="0" w:space="0" w:color="auto"/>
          </w:divBdr>
        </w:div>
        <w:div w:id="20280508">
          <w:marLeft w:val="0"/>
          <w:marRight w:val="0"/>
          <w:marTop w:val="0"/>
          <w:marBottom w:val="240"/>
          <w:divBdr>
            <w:top w:val="none" w:sz="0" w:space="0" w:color="auto"/>
            <w:left w:val="none" w:sz="0" w:space="0" w:color="auto"/>
            <w:bottom w:val="none" w:sz="0" w:space="0" w:color="auto"/>
            <w:right w:val="none" w:sz="0" w:space="0" w:color="auto"/>
          </w:divBdr>
        </w:div>
        <w:div w:id="64185307">
          <w:marLeft w:val="0"/>
          <w:marRight w:val="0"/>
          <w:marTop w:val="0"/>
          <w:marBottom w:val="240"/>
          <w:divBdr>
            <w:top w:val="none" w:sz="0" w:space="0" w:color="auto"/>
            <w:left w:val="none" w:sz="0" w:space="0" w:color="auto"/>
            <w:bottom w:val="none" w:sz="0" w:space="0" w:color="auto"/>
            <w:right w:val="none" w:sz="0" w:space="0" w:color="auto"/>
          </w:divBdr>
        </w:div>
        <w:div w:id="2047295131">
          <w:marLeft w:val="0"/>
          <w:marRight w:val="0"/>
          <w:marTop w:val="0"/>
          <w:marBottom w:val="240"/>
          <w:divBdr>
            <w:top w:val="none" w:sz="0" w:space="0" w:color="auto"/>
            <w:left w:val="none" w:sz="0" w:space="0" w:color="auto"/>
            <w:bottom w:val="none" w:sz="0" w:space="0" w:color="auto"/>
            <w:right w:val="none" w:sz="0" w:space="0" w:color="auto"/>
          </w:divBdr>
        </w:div>
        <w:div w:id="1787460591">
          <w:marLeft w:val="0"/>
          <w:marRight w:val="0"/>
          <w:marTop w:val="0"/>
          <w:marBottom w:val="240"/>
          <w:divBdr>
            <w:top w:val="none" w:sz="0" w:space="0" w:color="auto"/>
            <w:left w:val="none" w:sz="0" w:space="0" w:color="auto"/>
            <w:bottom w:val="none" w:sz="0" w:space="0" w:color="auto"/>
            <w:right w:val="none" w:sz="0" w:space="0" w:color="auto"/>
          </w:divBdr>
        </w:div>
        <w:div w:id="580718092">
          <w:marLeft w:val="0"/>
          <w:marRight w:val="0"/>
          <w:marTop w:val="0"/>
          <w:marBottom w:val="240"/>
          <w:divBdr>
            <w:top w:val="none" w:sz="0" w:space="0" w:color="auto"/>
            <w:left w:val="none" w:sz="0" w:space="0" w:color="auto"/>
            <w:bottom w:val="none" w:sz="0" w:space="0" w:color="auto"/>
            <w:right w:val="none" w:sz="0" w:space="0" w:color="auto"/>
          </w:divBdr>
        </w:div>
        <w:div w:id="1691099527">
          <w:marLeft w:val="0"/>
          <w:marRight w:val="0"/>
          <w:marTop w:val="0"/>
          <w:marBottom w:val="240"/>
          <w:divBdr>
            <w:top w:val="none" w:sz="0" w:space="0" w:color="auto"/>
            <w:left w:val="none" w:sz="0" w:space="0" w:color="auto"/>
            <w:bottom w:val="none" w:sz="0" w:space="0" w:color="auto"/>
            <w:right w:val="none" w:sz="0" w:space="0" w:color="auto"/>
          </w:divBdr>
        </w:div>
        <w:div w:id="1090390826">
          <w:marLeft w:val="0"/>
          <w:marRight w:val="0"/>
          <w:marTop w:val="0"/>
          <w:marBottom w:val="240"/>
          <w:divBdr>
            <w:top w:val="none" w:sz="0" w:space="0" w:color="auto"/>
            <w:left w:val="none" w:sz="0" w:space="0" w:color="auto"/>
            <w:bottom w:val="none" w:sz="0" w:space="0" w:color="auto"/>
            <w:right w:val="none" w:sz="0" w:space="0" w:color="auto"/>
          </w:divBdr>
        </w:div>
        <w:div w:id="1743142201">
          <w:marLeft w:val="0"/>
          <w:marRight w:val="0"/>
          <w:marTop w:val="0"/>
          <w:marBottom w:val="240"/>
          <w:divBdr>
            <w:top w:val="none" w:sz="0" w:space="0" w:color="auto"/>
            <w:left w:val="none" w:sz="0" w:space="0" w:color="auto"/>
            <w:bottom w:val="none" w:sz="0" w:space="0" w:color="auto"/>
            <w:right w:val="none" w:sz="0" w:space="0" w:color="auto"/>
          </w:divBdr>
        </w:div>
        <w:div w:id="1186673166">
          <w:marLeft w:val="0"/>
          <w:marRight w:val="0"/>
          <w:marTop w:val="0"/>
          <w:marBottom w:val="240"/>
          <w:divBdr>
            <w:top w:val="none" w:sz="0" w:space="0" w:color="auto"/>
            <w:left w:val="none" w:sz="0" w:space="0" w:color="auto"/>
            <w:bottom w:val="none" w:sz="0" w:space="0" w:color="auto"/>
            <w:right w:val="none" w:sz="0" w:space="0" w:color="auto"/>
          </w:divBdr>
        </w:div>
        <w:div w:id="1631017142">
          <w:marLeft w:val="0"/>
          <w:marRight w:val="0"/>
          <w:marTop w:val="0"/>
          <w:marBottom w:val="240"/>
          <w:divBdr>
            <w:top w:val="none" w:sz="0" w:space="0" w:color="auto"/>
            <w:left w:val="none" w:sz="0" w:space="0" w:color="auto"/>
            <w:bottom w:val="none" w:sz="0" w:space="0" w:color="auto"/>
            <w:right w:val="none" w:sz="0" w:space="0" w:color="auto"/>
          </w:divBdr>
        </w:div>
        <w:div w:id="1755662879">
          <w:marLeft w:val="0"/>
          <w:marRight w:val="0"/>
          <w:marTop w:val="0"/>
          <w:marBottom w:val="240"/>
          <w:divBdr>
            <w:top w:val="none" w:sz="0" w:space="0" w:color="auto"/>
            <w:left w:val="none" w:sz="0" w:space="0" w:color="auto"/>
            <w:bottom w:val="none" w:sz="0" w:space="0" w:color="auto"/>
            <w:right w:val="none" w:sz="0" w:space="0" w:color="auto"/>
          </w:divBdr>
        </w:div>
        <w:div w:id="456022203">
          <w:marLeft w:val="0"/>
          <w:marRight w:val="0"/>
          <w:marTop w:val="0"/>
          <w:marBottom w:val="240"/>
          <w:divBdr>
            <w:top w:val="none" w:sz="0" w:space="0" w:color="auto"/>
            <w:left w:val="none" w:sz="0" w:space="0" w:color="auto"/>
            <w:bottom w:val="none" w:sz="0" w:space="0" w:color="auto"/>
            <w:right w:val="none" w:sz="0" w:space="0" w:color="auto"/>
          </w:divBdr>
        </w:div>
        <w:div w:id="552235784">
          <w:marLeft w:val="0"/>
          <w:marRight w:val="0"/>
          <w:marTop w:val="0"/>
          <w:marBottom w:val="240"/>
          <w:divBdr>
            <w:top w:val="none" w:sz="0" w:space="0" w:color="auto"/>
            <w:left w:val="none" w:sz="0" w:space="0" w:color="auto"/>
            <w:bottom w:val="none" w:sz="0" w:space="0" w:color="auto"/>
            <w:right w:val="none" w:sz="0" w:space="0" w:color="auto"/>
          </w:divBdr>
        </w:div>
        <w:div w:id="489322611">
          <w:marLeft w:val="0"/>
          <w:marRight w:val="0"/>
          <w:marTop w:val="0"/>
          <w:marBottom w:val="240"/>
          <w:divBdr>
            <w:top w:val="none" w:sz="0" w:space="0" w:color="auto"/>
            <w:left w:val="none" w:sz="0" w:space="0" w:color="auto"/>
            <w:bottom w:val="none" w:sz="0" w:space="0" w:color="auto"/>
            <w:right w:val="none" w:sz="0" w:space="0" w:color="auto"/>
          </w:divBdr>
        </w:div>
        <w:div w:id="201286342">
          <w:marLeft w:val="0"/>
          <w:marRight w:val="0"/>
          <w:marTop w:val="0"/>
          <w:marBottom w:val="240"/>
          <w:divBdr>
            <w:top w:val="none" w:sz="0" w:space="0" w:color="auto"/>
            <w:left w:val="none" w:sz="0" w:space="0" w:color="auto"/>
            <w:bottom w:val="none" w:sz="0" w:space="0" w:color="auto"/>
            <w:right w:val="none" w:sz="0" w:space="0" w:color="auto"/>
          </w:divBdr>
        </w:div>
        <w:div w:id="1895461671">
          <w:marLeft w:val="0"/>
          <w:marRight w:val="0"/>
          <w:marTop w:val="0"/>
          <w:marBottom w:val="240"/>
          <w:divBdr>
            <w:top w:val="none" w:sz="0" w:space="0" w:color="auto"/>
            <w:left w:val="none" w:sz="0" w:space="0" w:color="auto"/>
            <w:bottom w:val="none" w:sz="0" w:space="0" w:color="auto"/>
            <w:right w:val="none" w:sz="0" w:space="0" w:color="auto"/>
          </w:divBdr>
        </w:div>
        <w:div w:id="1504280212">
          <w:marLeft w:val="0"/>
          <w:marRight w:val="0"/>
          <w:marTop w:val="0"/>
          <w:marBottom w:val="240"/>
          <w:divBdr>
            <w:top w:val="none" w:sz="0" w:space="0" w:color="auto"/>
            <w:left w:val="none" w:sz="0" w:space="0" w:color="auto"/>
            <w:bottom w:val="none" w:sz="0" w:space="0" w:color="auto"/>
            <w:right w:val="none" w:sz="0" w:space="0" w:color="auto"/>
          </w:divBdr>
        </w:div>
        <w:div w:id="516575505">
          <w:marLeft w:val="0"/>
          <w:marRight w:val="0"/>
          <w:marTop w:val="0"/>
          <w:marBottom w:val="240"/>
          <w:divBdr>
            <w:top w:val="none" w:sz="0" w:space="0" w:color="auto"/>
            <w:left w:val="none" w:sz="0" w:space="0" w:color="auto"/>
            <w:bottom w:val="none" w:sz="0" w:space="0" w:color="auto"/>
            <w:right w:val="none" w:sz="0" w:space="0" w:color="auto"/>
          </w:divBdr>
        </w:div>
        <w:div w:id="123543723">
          <w:marLeft w:val="0"/>
          <w:marRight w:val="0"/>
          <w:marTop w:val="0"/>
          <w:marBottom w:val="240"/>
          <w:divBdr>
            <w:top w:val="none" w:sz="0" w:space="0" w:color="auto"/>
            <w:left w:val="none" w:sz="0" w:space="0" w:color="auto"/>
            <w:bottom w:val="none" w:sz="0" w:space="0" w:color="auto"/>
            <w:right w:val="none" w:sz="0" w:space="0" w:color="auto"/>
          </w:divBdr>
        </w:div>
        <w:div w:id="1338534598">
          <w:marLeft w:val="0"/>
          <w:marRight w:val="0"/>
          <w:marTop w:val="0"/>
          <w:marBottom w:val="240"/>
          <w:divBdr>
            <w:top w:val="none" w:sz="0" w:space="0" w:color="auto"/>
            <w:left w:val="none" w:sz="0" w:space="0" w:color="auto"/>
            <w:bottom w:val="none" w:sz="0" w:space="0" w:color="auto"/>
            <w:right w:val="none" w:sz="0" w:space="0" w:color="auto"/>
          </w:divBdr>
        </w:div>
        <w:div w:id="1621762603">
          <w:marLeft w:val="0"/>
          <w:marRight w:val="0"/>
          <w:marTop w:val="0"/>
          <w:marBottom w:val="240"/>
          <w:divBdr>
            <w:top w:val="none" w:sz="0" w:space="0" w:color="auto"/>
            <w:left w:val="none" w:sz="0" w:space="0" w:color="auto"/>
            <w:bottom w:val="none" w:sz="0" w:space="0" w:color="auto"/>
            <w:right w:val="none" w:sz="0" w:space="0" w:color="auto"/>
          </w:divBdr>
        </w:div>
        <w:div w:id="1875343307">
          <w:marLeft w:val="0"/>
          <w:marRight w:val="0"/>
          <w:marTop w:val="0"/>
          <w:marBottom w:val="240"/>
          <w:divBdr>
            <w:top w:val="none" w:sz="0" w:space="0" w:color="auto"/>
            <w:left w:val="none" w:sz="0" w:space="0" w:color="auto"/>
            <w:bottom w:val="none" w:sz="0" w:space="0" w:color="auto"/>
            <w:right w:val="none" w:sz="0" w:space="0" w:color="auto"/>
          </w:divBdr>
        </w:div>
        <w:div w:id="1070427678">
          <w:marLeft w:val="0"/>
          <w:marRight w:val="0"/>
          <w:marTop w:val="0"/>
          <w:marBottom w:val="240"/>
          <w:divBdr>
            <w:top w:val="none" w:sz="0" w:space="0" w:color="auto"/>
            <w:left w:val="none" w:sz="0" w:space="0" w:color="auto"/>
            <w:bottom w:val="none" w:sz="0" w:space="0" w:color="auto"/>
            <w:right w:val="none" w:sz="0" w:space="0" w:color="auto"/>
          </w:divBdr>
        </w:div>
        <w:div w:id="811678752">
          <w:marLeft w:val="0"/>
          <w:marRight w:val="0"/>
          <w:marTop w:val="0"/>
          <w:marBottom w:val="240"/>
          <w:divBdr>
            <w:top w:val="none" w:sz="0" w:space="0" w:color="auto"/>
            <w:left w:val="none" w:sz="0" w:space="0" w:color="auto"/>
            <w:bottom w:val="none" w:sz="0" w:space="0" w:color="auto"/>
            <w:right w:val="none" w:sz="0" w:space="0" w:color="auto"/>
          </w:divBdr>
        </w:div>
        <w:div w:id="517160604">
          <w:marLeft w:val="0"/>
          <w:marRight w:val="0"/>
          <w:marTop w:val="0"/>
          <w:marBottom w:val="240"/>
          <w:divBdr>
            <w:top w:val="none" w:sz="0" w:space="0" w:color="auto"/>
            <w:left w:val="none" w:sz="0" w:space="0" w:color="auto"/>
            <w:bottom w:val="none" w:sz="0" w:space="0" w:color="auto"/>
            <w:right w:val="none" w:sz="0" w:space="0" w:color="auto"/>
          </w:divBdr>
        </w:div>
        <w:div w:id="257716567">
          <w:marLeft w:val="0"/>
          <w:marRight w:val="0"/>
          <w:marTop w:val="0"/>
          <w:marBottom w:val="240"/>
          <w:divBdr>
            <w:top w:val="none" w:sz="0" w:space="0" w:color="auto"/>
            <w:left w:val="none" w:sz="0" w:space="0" w:color="auto"/>
            <w:bottom w:val="none" w:sz="0" w:space="0" w:color="auto"/>
            <w:right w:val="none" w:sz="0" w:space="0" w:color="auto"/>
          </w:divBdr>
        </w:div>
        <w:div w:id="1074010117">
          <w:marLeft w:val="0"/>
          <w:marRight w:val="0"/>
          <w:marTop w:val="0"/>
          <w:marBottom w:val="240"/>
          <w:divBdr>
            <w:top w:val="none" w:sz="0" w:space="0" w:color="auto"/>
            <w:left w:val="none" w:sz="0" w:space="0" w:color="auto"/>
            <w:bottom w:val="none" w:sz="0" w:space="0" w:color="auto"/>
            <w:right w:val="none" w:sz="0" w:space="0" w:color="auto"/>
          </w:divBdr>
        </w:div>
        <w:div w:id="2065787227">
          <w:marLeft w:val="0"/>
          <w:marRight w:val="0"/>
          <w:marTop w:val="0"/>
          <w:marBottom w:val="240"/>
          <w:divBdr>
            <w:top w:val="none" w:sz="0" w:space="0" w:color="auto"/>
            <w:left w:val="none" w:sz="0" w:space="0" w:color="auto"/>
            <w:bottom w:val="none" w:sz="0" w:space="0" w:color="auto"/>
            <w:right w:val="none" w:sz="0" w:space="0" w:color="auto"/>
          </w:divBdr>
        </w:div>
        <w:div w:id="1870297815">
          <w:marLeft w:val="0"/>
          <w:marRight w:val="0"/>
          <w:marTop w:val="0"/>
          <w:marBottom w:val="240"/>
          <w:divBdr>
            <w:top w:val="none" w:sz="0" w:space="0" w:color="auto"/>
            <w:left w:val="none" w:sz="0" w:space="0" w:color="auto"/>
            <w:bottom w:val="none" w:sz="0" w:space="0" w:color="auto"/>
            <w:right w:val="none" w:sz="0" w:space="0" w:color="auto"/>
          </w:divBdr>
        </w:div>
        <w:div w:id="965232518">
          <w:marLeft w:val="0"/>
          <w:marRight w:val="0"/>
          <w:marTop w:val="0"/>
          <w:marBottom w:val="240"/>
          <w:divBdr>
            <w:top w:val="none" w:sz="0" w:space="0" w:color="auto"/>
            <w:left w:val="none" w:sz="0" w:space="0" w:color="auto"/>
            <w:bottom w:val="none" w:sz="0" w:space="0" w:color="auto"/>
            <w:right w:val="none" w:sz="0" w:space="0" w:color="auto"/>
          </w:divBdr>
        </w:div>
        <w:div w:id="2109764405">
          <w:marLeft w:val="0"/>
          <w:marRight w:val="0"/>
          <w:marTop w:val="0"/>
          <w:marBottom w:val="240"/>
          <w:divBdr>
            <w:top w:val="none" w:sz="0" w:space="0" w:color="auto"/>
            <w:left w:val="none" w:sz="0" w:space="0" w:color="auto"/>
            <w:bottom w:val="none" w:sz="0" w:space="0" w:color="auto"/>
            <w:right w:val="none" w:sz="0" w:space="0" w:color="auto"/>
          </w:divBdr>
        </w:div>
        <w:div w:id="1352947920">
          <w:marLeft w:val="0"/>
          <w:marRight w:val="0"/>
          <w:marTop w:val="0"/>
          <w:marBottom w:val="240"/>
          <w:divBdr>
            <w:top w:val="none" w:sz="0" w:space="0" w:color="auto"/>
            <w:left w:val="none" w:sz="0" w:space="0" w:color="auto"/>
            <w:bottom w:val="none" w:sz="0" w:space="0" w:color="auto"/>
            <w:right w:val="none" w:sz="0" w:space="0" w:color="auto"/>
          </w:divBdr>
        </w:div>
        <w:div w:id="1413351424">
          <w:marLeft w:val="0"/>
          <w:marRight w:val="0"/>
          <w:marTop w:val="0"/>
          <w:marBottom w:val="240"/>
          <w:divBdr>
            <w:top w:val="none" w:sz="0" w:space="0" w:color="auto"/>
            <w:left w:val="none" w:sz="0" w:space="0" w:color="auto"/>
            <w:bottom w:val="none" w:sz="0" w:space="0" w:color="auto"/>
            <w:right w:val="none" w:sz="0" w:space="0" w:color="auto"/>
          </w:divBdr>
        </w:div>
        <w:div w:id="1898078873">
          <w:marLeft w:val="0"/>
          <w:marRight w:val="0"/>
          <w:marTop w:val="0"/>
          <w:marBottom w:val="240"/>
          <w:divBdr>
            <w:top w:val="none" w:sz="0" w:space="0" w:color="auto"/>
            <w:left w:val="none" w:sz="0" w:space="0" w:color="auto"/>
            <w:bottom w:val="none" w:sz="0" w:space="0" w:color="auto"/>
            <w:right w:val="none" w:sz="0" w:space="0" w:color="auto"/>
          </w:divBdr>
        </w:div>
        <w:div w:id="638849619">
          <w:marLeft w:val="0"/>
          <w:marRight w:val="0"/>
          <w:marTop w:val="0"/>
          <w:marBottom w:val="240"/>
          <w:divBdr>
            <w:top w:val="none" w:sz="0" w:space="0" w:color="auto"/>
            <w:left w:val="none" w:sz="0" w:space="0" w:color="auto"/>
            <w:bottom w:val="none" w:sz="0" w:space="0" w:color="auto"/>
            <w:right w:val="none" w:sz="0" w:space="0" w:color="auto"/>
          </w:divBdr>
        </w:div>
        <w:div w:id="288168983">
          <w:marLeft w:val="0"/>
          <w:marRight w:val="0"/>
          <w:marTop w:val="0"/>
          <w:marBottom w:val="240"/>
          <w:divBdr>
            <w:top w:val="none" w:sz="0" w:space="0" w:color="auto"/>
            <w:left w:val="none" w:sz="0" w:space="0" w:color="auto"/>
            <w:bottom w:val="none" w:sz="0" w:space="0" w:color="auto"/>
            <w:right w:val="none" w:sz="0" w:space="0" w:color="auto"/>
          </w:divBdr>
        </w:div>
        <w:div w:id="569316035">
          <w:marLeft w:val="0"/>
          <w:marRight w:val="0"/>
          <w:marTop w:val="0"/>
          <w:marBottom w:val="240"/>
          <w:divBdr>
            <w:top w:val="none" w:sz="0" w:space="0" w:color="auto"/>
            <w:left w:val="none" w:sz="0" w:space="0" w:color="auto"/>
            <w:bottom w:val="none" w:sz="0" w:space="0" w:color="auto"/>
            <w:right w:val="none" w:sz="0" w:space="0" w:color="auto"/>
          </w:divBdr>
        </w:div>
        <w:div w:id="1082408526">
          <w:marLeft w:val="0"/>
          <w:marRight w:val="0"/>
          <w:marTop w:val="0"/>
          <w:marBottom w:val="240"/>
          <w:divBdr>
            <w:top w:val="none" w:sz="0" w:space="0" w:color="auto"/>
            <w:left w:val="none" w:sz="0" w:space="0" w:color="auto"/>
            <w:bottom w:val="none" w:sz="0" w:space="0" w:color="auto"/>
            <w:right w:val="none" w:sz="0" w:space="0" w:color="auto"/>
          </w:divBdr>
        </w:div>
        <w:div w:id="1120488838">
          <w:marLeft w:val="0"/>
          <w:marRight w:val="0"/>
          <w:marTop w:val="0"/>
          <w:marBottom w:val="240"/>
          <w:divBdr>
            <w:top w:val="none" w:sz="0" w:space="0" w:color="auto"/>
            <w:left w:val="none" w:sz="0" w:space="0" w:color="auto"/>
            <w:bottom w:val="none" w:sz="0" w:space="0" w:color="auto"/>
            <w:right w:val="none" w:sz="0" w:space="0" w:color="auto"/>
          </w:divBdr>
        </w:div>
        <w:div w:id="514881578">
          <w:marLeft w:val="0"/>
          <w:marRight w:val="0"/>
          <w:marTop w:val="0"/>
          <w:marBottom w:val="240"/>
          <w:divBdr>
            <w:top w:val="none" w:sz="0" w:space="0" w:color="auto"/>
            <w:left w:val="none" w:sz="0" w:space="0" w:color="auto"/>
            <w:bottom w:val="none" w:sz="0" w:space="0" w:color="auto"/>
            <w:right w:val="none" w:sz="0" w:space="0" w:color="auto"/>
          </w:divBdr>
        </w:div>
        <w:div w:id="199514584">
          <w:marLeft w:val="0"/>
          <w:marRight w:val="0"/>
          <w:marTop w:val="0"/>
          <w:marBottom w:val="240"/>
          <w:divBdr>
            <w:top w:val="none" w:sz="0" w:space="0" w:color="auto"/>
            <w:left w:val="none" w:sz="0" w:space="0" w:color="auto"/>
            <w:bottom w:val="none" w:sz="0" w:space="0" w:color="auto"/>
            <w:right w:val="none" w:sz="0" w:space="0" w:color="auto"/>
          </w:divBdr>
        </w:div>
        <w:div w:id="1564559690">
          <w:marLeft w:val="0"/>
          <w:marRight w:val="0"/>
          <w:marTop w:val="0"/>
          <w:marBottom w:val="240"/>
          <w:divBdr>
            <w:top w:val="none" w:sz="0" w:space="0" w:color="auto"/>
            <w:left w:val="none" w:sz="0" w:space="0" w:color="auto"/>
            <w:bottom w:val="none" w:sz="0" w:space="0" w:color="auto"/>
            <w:right w:val="none" w:sz="0" w:space="0" w:color="auto"/>
          </w:divBdr>
        </w:div>
        <w:div w:id="1243837796">
          <w:marLeft w:val="0"/>
          <w:marRight w:val="0"/>
          <w:marTop w:val="0"/>
          <w:marBottom w:val="240"/>
          <w:divBdr>
            <w:top w:val="none" w:sz="0" w:space="0" w:color="auto"/>
            <w:left w:val="none" w:sz="0" w:space="0" w:color="auto"/>
            <w:bottom w:val="none" w:sz="0" w:space="0" w:color="auto"/>
            <w:right w:val="none" w:sz="0" w:space="0" w:color="auto"/>
          </w:divBdr>
        </w:div>
        <w:div w:id="989601176">
          <w:marLeft w:val="0"/>
          <w:marRight w:val="0"/>
          <w:marTop w:val="0"/>
          <w:marBottom w:val="240"/>
          <w:divBdr>
            <w:top w:val="none" w:sz="0" w:space="0" w:color="auto"/>
            <w:left w:val="none" w:sz="0" w:space="0" w:color="auto"/>
            <w:bottom w:val="none" w:sz="0" w:space="0" w:color="auto"/>
            <w:right w:val="none" w:sz="0" w:space="0" w:color="auto"/>
          </w:divBdr>
        </w:div>
        <w:div w:id="1555699612">
          <w:marLeft w:val="0"/>
          <w:marRight w:val="0"/>
          <w:marTop w:val="0"/>
          <w:marBottom w:val="0"/>
          <w:divBdr>
            <w:top w:val="none" w:sz="0" w:space="0" w:color="auto"/>
            <w:left w:val="none" w:sz="0" w:space="0" w:color="auto"/>
            <w:bottom w:val="none" w:sz="0" w:space="0" w:color="auto"/>
            <w:right w:val="none" w:sz="0" w:space="0" w:color="auto"/>
          </w:divBdr>
        </w:div>
        <w:div w:id="1238977193">
          <w:marLeft w:val="0"/>
          <w:marRight w:val="0"/>
          <w:marTop w:val="0"/>
          <w:marBottom w:val="240"/>
          <w:divBdr>
            <w:top w:val="none" w:sz="0" w:space="0" w:color="auto"/>
            <w:left w:val="none" w:sz="0" w:space="0" w:color="auto"/>
            <w:bottom w:val="none" w:sz="0" w:space="0" w:color="auto"/>
            <w:right w:val="none" w:sz="0" w:space="0" w:color="auto"/>
          </w:divBdr>
        </w:div>
        <w:div w:id="1297370414">
          <w:marLeft w:val="0"/>
          <w:marRight w:val="0"/>
          <w:marTop w:val="0"/>
          <w:marBottom w:val="240"/>
          <w:divBdr>
            <w:top w:val="none" w:sz="0" w:space="0" w:color="auto"/>
            <w:left w:val="none" w:sz="0" w:space="0" w:color="auto"/>
            <w:bottom w:val="none" w:sz="0" w:space="0" w:color="auto"/>
            <w:right w:val="none" w:sz="0" w:space="0" w:color="auto"/>
          </w:divBdr>
        </w:div>
        <w:div w:id="55469566">
          <w:marLeft w:val="0"/>
          <w:marRight w:val="0"/>
          <w:marTop w:val="0"/>
          <w:marBottom w:val="240"/>
          <w:divBdr>
            <w:top w:val="none" w:sz="0" w:space="0" w:color="auto"/>
            <w:left w:val="none" w:sz="0" w:space="0" w:color="auto"/>
            <w:bottom w:val="none" w:sz="0" w:space="0" w:color="auto"/>
            <w:right w:val="none" w:sz="0" w:space="0" w:color="auto"/>
          </w:divBdr>
        </w:div>
        <w:div w:id="1944219273">
          <w:marLeft w:val="0"/>
          <w:marRight w:val="0"/>
          <w:marTop w:val="0"/>
          <w:marBottom w:val="240"/>
          <w:divBdr>
            <w:top w:val="none" w:sz="0" w:space="0" w:color="auto"/>
            <w:left w:val="none" w:sz="0" w:space="0" w:color="auto"/>
            <w:bottom w:val="none" w:sz="0" w:space="0" w:color="auto"/>
            <w:right w:val="none" w:sz="0" w:space="0" w:color="auto"/>
          </w:divBdr>
        </w:div>
        <w:div w:id="746683043">
          <w:marLeft w:val="0"/>
          <w:marRight w:val="0"/>
          <w:marTop w:val="0"/>
          <w:marBottom w:val="240"/>
          <w:divBdr>
            <w:top w:val="none" w:sz="0" w:space="0" w:color="auto"/>
            <w:left w:val="none" w:sz="0" w:space="0" w:color="auto"/>
            <w:bottom w:val="none" w:sz="0" w:space="0" w:color="auto"/>
            <w:right w:val="none" w:sz="0" w:space="0" w:color="auto"/>
          </w:divBdr>
        </w:div>
        <w:div w:id="2100175591">
          <w:marLeft w:val="0"/>
          <w:marRight w:val="0"/>
          <w:marTop w:val="0"/>
          <w:marBottom w:val="240"/>
          <w:divBdr>
            <w:top w:val="none" w:sz="0" w:space="0" w:color="auto"/>
            <w:left w:val="none" w:sz="0" w:space="0" w:color="auto"/>
            <w:bottom w:val="none" w:sz="0" w:space="0" w:color="auto"/>
            <w:right w:val="none" w:sz="0" w:space="0" w:color="auto"/>
          </w:divBdr>
        </w:div>
        <w:div w:id="2096242758">
          <w:marLeft w:val="0"/>
          <w:marRight w:val="0"/>
          <w:marTop w:val="0"/>
          <w:marBottom w:val="240"/>
          <w:divBdr>
            <w:top w:val="none" w:sz="0" w:space="0" w:color="auto"/>
            <w:left w:val="none" w:sz="0" w:space="0" w:color="auto"/>
            <w:bottom w:val="none" w:sz="0" w:space="0" w:color="auto"/>
            <w:right w:val="none" w:sz="0" w:space="0" w:color="auto"/>
          </w:divBdr>
        </w:div>
        <w:div w:id="546066200">
          <w:marLeft w:val="0"/>
          <w:marRight w:val="0"/>
          <w:marTop w:val="0"/>
          <w:marBottom w:val="240"/>
          <w:divBdr>
            <w:top w:val="none" w:sz="0" w:space="0" w:color="auto"/>
            <w:left w:val="none" w:sz="0" w:space="0" w:color="auto"/>
            <w:bottom w:val="none" w:sz="0" w:space="0" w:color="auto"/>
            <w:right w:val="none" w:sz="0" w:space="0" w:color="auto"/>
          </w:divBdr>
        </w:div>
        <w:div w:id="1983541040">
          <w:marLeft w:val="0"/>
          <w:marRight w:val="0"/>
          <w:marTop w:val="0"/>
          <w:marBottom w:val="240"/>
          <w:divBdr>
            <w:top w:val="none" w:sz="0" w:space="0" w:color="auto"/>
            <w:left w:val="none" w:sz="0" w:space="0" w:color="auto"/>
            <w:bottom w:val="none" w:sz="0" w:space="0" w:color="auto"/>
            <w:right w:val="none" w:sz="0" w:space="0" w:color="auto"/>
          </w:divBdr>
        </w:div>
        <w:div w:id="684019421">
          <w:marLeft w:val="0"/>
          <w:marRight w:val="0"/>
          <w:marTop w:val="0"/>
          <w:marBottom w:val="240"/>
          <w:divBdr>
            <w:top w:val="none" w:sz="0" w:space="0" w:color="auto"/>
            <w:left w:val="none" w:sz="0" w:space="0" w:color="auto"/>
            <w:bottom w:val="none" w:sz="0" w:space="0" w:color="auto"/>
            <w:right w:val="none" w:sz="0" w:space="0" w:color="auto"/>
          </w:divBdr>
        </w:div>
        <w:div w:id="371541139">
          <w:marLeft w:val="0"/>
          <w:marRight w:val="0"/>
          <w:marTop w:val="0"/>
          <w:marBottom w:val="240"/>
          <w:divBdr>
            <w:top w:val="none" w:sz="0" w:space="0" w:color="auto"/>
            <w:left w:val="none" w:sz="0" w:space="0" w:color="auto"/>
            <w:bottom w:val="none" w:sz="0" w:space="0" w:color="auto"/>
            <w:right w:val="none" w:sz="0" w:space="0" w:color="auto"/>
          </w:divBdr>
        </w:div>
        <w:div w:id="1537040954">
          <w:marLeft w:val="0"/>
          <w:marRight w:val="0"/>
          <w:marTop w:val="0"/>
          <w:marBottom w:val="240"/>
          <w:divBdr>
            <w:top w:val="none" w:sz="0" w:space="0" w:color="auto"/>
            <w:left w:val="none" w:sz="0" w:space="0" w:color="auto"/>
            <w:bottom w:val="none" w:sz="0" w:space="0" w:color="auto"/>
            <w:right w:val="none" w:sz="0" w:space="0" w:color="auto"/>
          </w:divBdr>
        </w:div>
        <w:div w:id="2026780746">
          <w:marLeft w:val="0"/>
          <w:marRight w:val="0"/>
          <w:marTop w:val="0"/>
          <w:marBottom w:val="240"/>
          <w:divBdr>
            <w:top w:val="none" w:sz="0" w:space="0" w:color="auto"/>
            <w:left w:val="none" w:sz="0" w:space="0" w:color="auto"/>
            <w:bottom w:val="none" w:sz="0" w:space="0" w:color="auto"/>
            <w:right w:val="none" w:sz="0" w:space="0" w:color="auto"/>
          </w:divBdr>
        </w:div>
        <w:div w:id="375472312">
          <w:marLeft w:val="0"/>
          <w:marRight w:val="0"/>
          <w:marTop w:val="0"/>
          <w:marBottom w:val="240"/>
          <w:divBdr>
            <w:top w:val="none" w:sz="0" w:space="0" w:color="auto"/>
            <w:left w:val="none" w:sz="0" w:space="0" w:color="auto"/>
            <w:bottom w:val="none" w:sz="0" w:space="0" w:color="auto"/>
            <w:right w:val="none" w:sz="0" w:space="0" w:color="auto"/>
          </w:divBdr>
        </w:div>
        <w:div w:id="1665208672">
          <w:marLeft w:val="0"/>
          <w:marRight w:val="0"/>
          <w:marTop w:val="0"/>
          <w:marBottom w:val="240"/>
          <w:divBdr>
            <w:top w:val="none" w:sz="0" w:space="0" w:color="auto"/>
            <w:left w:val="none" w:sz="0" w:space="0" w:color="auto"/>
            <w:bottom w:val="none" w:sz="0" w:space="0" w:color="auto"/>
            <w:right w:val="none" w:sz="0" w:space="0" w:color="auto"/>
          </w:divBdr>
        </w:div>
        <w:div w:id="409813171">
          <w:marLeft w:val="0"/>
          <w:marRight w:val="0"/>
          <w:marTop w:val="0"/>
          <w:marBottom w:val="240"/>
          <w:divBdr>
            <w:top w:val="none" w:sz="0" w:space="0" w:color="auto"/>
            <w:left w:val="none" w:sz="0" w:space="0" w:color="auto"/>
            <w:bottom w:val="none" w:sz="0" w:space="0" w:color="auto"/>
            <w:right w:val="none" w:sz="0" w:space="0" w:color="auto"/>
          </w:divBdr>
        </w:div>
        <w:div w:id="673068840">
          <w:marLeft w:val="0"/>
          <w:marRight w:val="0"/>
          <w:marTop w:val="0"/>
          <w:marBottom w:val="240"/>
          <w:divBdr>
            <w:top w:val="none" w:sz="0" w:space="0" w:color="auto"/>
            <w:left w:val="none" w:sz="0" w:space="0" w:color="auto"/>
            <w:bottom w:val="none" w:sz="0" w:space="0" w:color="auto"/>
            <w:right w:val="none" w:sz="0" w:space="0" w:color="auto"/>
          </w:divBdr>
        </w:div>
        <w:div w:id="523909264">
          <w:marLeft w:val="0"/>
          <w:marRight w:val="0"/>
          <w:marTop w:val="0"/>
          <w:marBottom w:val="240"/>
          <w:divBdr>
            <w:top w:val="none" w:sz="0" w:space="0" w:color="auto"/>
            <w:left w:val="none" w:sz="0" w:space="0" w:color="auto"/>
            <w:bottom w:val="none" w:sz="0" w:space="0" w:color="auto"/>
            <w:right w:val="none" w:sz="0" w:space="0" w:color="auto"/>
          </w:divBdr>
        </w:div>
        <w:div w:id="66347429">
          <w:marLeft w:val="0"/>
          <w:marRight w:val="0"/>
          <w:marTop w:val="0"/>
          <w:marBottom w:val="240"/>
          <w:divBdr>
            <w:top w:val="none" w:sz="0" w:space="0" w:color="auto"/>
            <w:left w:val="none" w:sz="0" w:space="0" w:color="auto"/>
            <w:bottom w:val="none" w:sz="0" w:space="0" w:color="auto"/>
            <w:right w:val="none" w:sz="0" w:space="0" w:color="auto"/>
          </w:divBdr>
        </w:div>
        <w:div w:id="471866388">
          <w:marLeft w:val="0"/>
          <w:marRight w:val="0"/>
          <w:marTop w:val="0"/>
          <w:marBottom w:val="240"/>
          <w:divBdr>
            <w:top w:val="none" w:sz="0" w:space="0" w:color="auto"/>
            <w:left w:val="none" w:sz="0" w:space="0" w:color="auto"/>
            <w:bottom w:val="none" w:sz="0" w:space="0" w:color="auto"/>
            <w:right w:val="none" w:sz="0" w:space="0" w:color="auto"/>
          </w:divBdr>
        </w:div>
        <w:div w:id="1152673958">
          <w:marLeft w:val="0"/>
          <w:marRight w:val="0"/>
          <w:marTop w:val="0"/>
          <w:marBottom w:val="240"/>
          <w:divBdr>
            <w:top w:val="none" w:sz="0" w:space="0" w:color="auto"/>
            <w:left w:val="none" w:sz="0" w:space="0" w:color="auto"/>
            <w:bottom w:val="none" w:sz="0" w:space="0" w:color="auto"/>
            <w:right w:val="none" w:sz="0" w:space="0" w:color="auto"/>
          </w:divBdr>
        </w:div>
        <w:div w:id="1612585736">
          <w:marLeft w:val="0"/>
          <w:marRight w:val="0"/>
          <w:marTop w:val="0"/>
          <w:marBottom w:val="240"/>
          <w:divBdr>
            <w:top w:val="none" w:sz="0" w:space="0" w:color="auto"/>
            <w:left w:val="none" w:sz="0" w:space="0" w:color="auto"/>
            <w:bottom w:val="none" w:sz="0" w:space="0" w:color="auto"/>
            <w:right w:val="none" w:sz="0" w:space="0" w:color="auto"/>
          </w:divBdr>
        </w:div>
        <w:div w:id="563611777">
          <w:marLeft w:val="0"/>
          <w:marRight w:val="0"/>
          <w:marTop w:val="0"/>
          <w:marBottom w:val="240"/>
          <w:divBdr>
            <w:top w:val="none" w:sz="0" w:space="0" w:color="auto"/>
            <w:left w:val="none" w:sz="0" w:space="0" w:color="auto"/>
            <w:bottom w:val="none" w:sz="0" w:space="0" w:color="auto"/>
            <w:right w:val="none" w:sz="0" w:space="0" w:color="auto"/>
          </w:divBdr>
        </w:div>
        <w:div w:id="993070814">
          <w:marLeft w:val="0"/>
          <w:marRight w:val="0"/>
          <w:marTop w:val="0"/>
          <w:marBottom w:val="240"/>
          <w:divBdr>
            <w:top w:val="none" w:sz="0" w:space="0" w:color="auto"/>
            <w:left w:val="none" w:sz="0" w:space="0" w:color="auto"/>
            <w:bottom w:val="none" w:sz="0" w:space="0" w:color="auto"/>
            <w:right w:val="none" w:sz="0" w:space="0" w:color="auto"/>
          </w:divBdr>
        </w:div>
        <w:div w:id="1865973469">
          <w:marLeft w:val="0"/>
          <w:marRight w:val="0"/>
          <w:marTop w:val="0"/>
          <w:marBottom w:val="240"/>
          <w:divBdr>
            <w:top w:val="none" w:sz="0" w:space="0" w:color="auto"/>
            <w:left w:val="none" w:sz="0" w:space="0" w:color="auto"/>
            <w:bottom w:val="none" w:sz="0" w:space="0" w:color="auto"/>
            <w:right w:val="none" w:sz="0" w:space="0" w:color="auto"/>
          </w:divBdr>
        </w:div>
        <w:div w:id="496192986">
          <w:marLeft w:val="0"/>
          <w:marRight w:val="0"/>
          <w:marTop w:val="0"/>
          <w:marBottom w:val="240"/>
          <w:divBdr>
            <w:top w:val="none" w:sz="0" w:space="0" w:color="auto"/>
            <w:left w:val="none" w:sz="0" w:space="0" w:color="auto"/>
            <w:bottom w:val="none" w:sz="0" w:space="0" w:color="auto"/>
            <w:right w:val="none" w:sz="0" w:space="0" w:color="auto"/>
          </w:divBdr>
        </w:div>
        <w:div w:id="826675380">
          <w:marLeft w:val="0"/>
          <w:marRight w:val="0"/>
          <w:marTop w:val="0"/>
          <w:marBottom w:val="240"/>
          <w:divBdr>
            <w:top w:val="none" w:sz="0" w:space="0" w:color="auto"/>
            <w:left w:val="none" w:sz="0" w:space="0" w:color="auto"/>
            <w:bottom w:val="none" w:sz="0" w:space="0" w:color="auto"/>
            <w:right w:val="none" w:sz="0" w:space="0" w:color="auto"/>
          </w:divBdr>
        </w:div>
        <w:div w:id="1156452904">
          <w:marLeft w:val="0"/>
          <w:marRight w:val="0"/>
          <w:marTop w:val="0"/>
          <w:marBottom w:val="240"/>
          <w:divBdr>
            <w:top w:val="none" w:sz="0" w:space="0" w:color="auto"/>
            <w:left w:val="none" w:sz="0" w:space="0" w:color="auto"/>
            <w:bottom w:val="none" w:sz="0" w:space="0" w:color="auto"/>
            <w:right w:val="none" w:sz="0" w:space="0" w:color="auto"/>
          </w:divBdr>
        </w:div>
        <w:div w:id="264462783">
          <w:marLeft w:val="0"/>
          <w:marRight w:val="0"/>
          <w:marTop w:val="0"/>
          <w:marBottom w:val="240"/>
          <w:divBdr>
            <w:top w:val="none" w:sz="0" w:space="0" w:color="auto"/>
            <w:left w:val="none" w:sz="0" w:space="0" w:color="auto"/>
            <w:bottom w:val="none" w:sz="0" w:space="0" w:color="auto"/>
            <w:right w:val="none" w:sz="0" w:space="0" w:color="auto"/>
          </w:divBdr>
        </w:div>
        <w:div w:id="4284977">
          <w:marLeft w:val="0"/>
          <w:marRight w:val="0"/>
          <w:marTop w:val="0"/>
          <w:marBottom w:val="240"/>
          <w:divBdr>
            <w:top w:val="none" w:sz="0" w:space="0" w:color="auto"/>
            <w:left w:val="none" w:sz="0" w:space="0" w:color="auto"/>
            <w:bottom w:val="none" w:sz="0" w:space="0" w:color="auto"/>
            <w:right w:val="none" w:sz="0" w:space="0" w:color="auto"/>
          </w:divBdr>
        </w:div>
        <w:div w:id="529495293">
          <w:marLeft w:val="0"/>
          <w:marRight w:val="0"/>
          <w:marTop w:val="0"/>
          <w:marBottom w:val="240"/>
          <w:divBdr>
            <w:top w:val="none" w:sz="0" w:space="0" w:color="auto"/>
            <w:left w:val="none" w:sz="0" w:space="0" w:color="auto"/>
            <w:bottom w:val="none" w:sz="0" w:space="0" w:color="auto"/>
            <w:right w:val="none" w:sz="0" w:space="0" w:color="auto"/>
          </w:divBdr>
        </w:div>
        <w:div w:id="1110859970">
          <w:marLeft w:val="0"/>
          <w:marRight w:val="0"/>
          <w:marTop w:val="0"/>
          <w:marBottom w:val="240"/>
          <w:divBdr>
            <w:top w:val="none" w:sz="0" w:space="0" w:color="auto"/>
            <w:left w:val="none" w:sz="0" w:space="0" w:color="auto"/>
            <w:bottom w:val="none" w:sz="0" w:space="0" w:color="auto"/>
            <w:right w:val="none" w:sz="0" w:space="0" w:color="auto"/>
          </w:divBdr>
        </w:div>
        <w:div w:id="105078425">
          <w:marLeft w:val="0"/>
          <w:marRight w:val="0"/>
          <w:marTop w:val="0"/>
          <w:marBottom w:val="240"/>
          <w:divBdr>
            <w:top w:val="none" w:sz="0" w:space="0" w:color="auto"/>
            <w:left w:val="none" w:sz="0" w:space="0" w:color="auto"/>
            <w:bottom w:val="none" w:sz="0" w:space="0" w:color="auto"/>
            <w:right w:val="none" w:sz="0" w:space="0" w:color="auto"/>
          </w:divBdr>
        </w:div>
        <w:div w:id="1158765964">
          <w:marLeft w:val="0"/>
          <w:marRight w:val="0"/>
          <w:marTop w:val="0"/>
          <w:marBottom w:val="240"/>
          <w:divBdr>
            <w:top w:val="none" w:sz="0" w:space="0" w:color="auto"/>
            <w:left w:val="none" w:sz="0" w:space="0" w:color="auto"/>
            <w:bottom w:val="none" w:sz="0" w:space="0" w:color="auto"/>
            <w:right w:val="none" w:sz="0" w:space="0" w:color="auto"/>
          </w:divBdr>
        </w:div>
        <w:div w:id="1861048223">
          <w:marLeft w:val="0"/>
          <w:marRight w:val="0"/>
          <w:marTop w:val="0"/>
          <w:marBottom w:val="240"/>
          <w:divBdr>
            <w:top w:val="none" w:sz="0" w:space="0" w:color="auto"/>
            <w:left w:val="none" w:sz="0" w:space="0" w:color="auto"/>
            <w:bottom w:val="none" w:sz="0" w:space="0" w:color="auto"/>
            <w:right w:val="none" w:sz="0" w:space="0" w:color="auto"/>
          </w:divBdr>
        </w:div>
        <w:div w:id="593441546">
          <w:marLeft w:val="0"/>
          <w:marRight w:val="0"/>
          <w:marTop w:val="0"/>
          <w:marBottom w:val="240"/>
          <w:divBdr>
            <w:top w:val="none" w:sz="0" w:space="0" w:color="auto"/>
            <w:left w:val="none" w:sz="0" w:space="0" w:color="auto"/>
            <w:bottom w:val="none" w:sz="0" w:space="0" w:color="auto"/>
            <w:right w:val="none" w:sz="0" w:space="0" w:color="auto"/>
          </w:divBdr>
        </w:div>
        <w:div w:id="587234213">
          <w:marLeft w:val="0"/>
          <w:marRight w:val="0"/>
          <w:marTop w:val="0"/>
          <w:marBottom w:val="240"/>
          <w:divBdr>
            <w:top w:val="none" w:sz="0" w:space="0" w:color="auto"/>
            <w:left w:val="none" w:sz="0" w:space="0" w:color="auto"/>
            <w:bottom w:val="none" w:sz="0" w:space="0" w:color="auto"/>
            <w:right w:val="none" w:sz="0" w:space="0" w:color="auto"/>
          </w:divBdr>
        </w:div>
        <w:div w:id="119154263">
          <w:marLeft w:val="0"/>
          <w:marRight w:val="0"/>
          <w:marTop w:val="0"/>
          <w:marBottom w:val="240"/>
          <w:divBdr>
            <w:top w:val="none" w:sz="0" w:space="0" w:color="auto"/>
            <w:left w:val="none" w:sz="0" w:space="0" w:color="auto"/>
            <w:bottom w:val="none" w:sz="0" w:space="0" w:color="auto"/>
            <w:right w:val="none" w:sz="0" w:space="0" w:color="auto"/>
          </w:divBdr>
        </w:div>
        <w:div w:id="2092923635">
          <w:marLeft w:val="0"/>
          <w:marRight w:val="0"/>
          <w:marTop w:val="0"/>
          <w:marBottom w:val="240"/>
          <w:divBdr>
            <w:top w:val="none" w:sz="0" w:space="0" w:color="auto"/>
            <w:left w:val="none" w:sz="0" w:space="0" w:color="auto"/>
            <w:bottom w:val="none" w:sz="0" w:space="0" w:color="auto"/>
            <w:right w:val="none" w:sz="0" w:space="0" w:color="auto"/>
          </w:divBdr>
        </w:div>
        <w:div w:id="2030986300">
          <w:marLeft w:val="0"/>
          <w:marRight w:val="0"/>
          <w:marTop w:val="0"/>
          <w:marBottom w:val="240"/>
          <w:divBdr>
            <w:top w:val="none" w:sz="0" w:space="0" w:color="auto"/>
            <w:left w:val="none" w:sz="0" w:space="0" w:color="auto"/>
            <w:bottom w:val="none" w:sz="0" w:space="0" w:color="auto"/>
            <w:right w:val="none" w:sz="0" w:space="0" w:color="auto"/>
          </w:divBdr>
        </w:div>
        <w:div w:id="1961689875">
          <w:marLeft w:val="0"/>
          <w:marRight w:val="0"/>
          <w:marTop w:val="0"/>
          <w:marBottom w:val="240"/>
          <w:divBdr>
            <w:top w:val="none" w:sz="0" w:space="0" w:color="auto"/>
            <w:left w:val="none" w:sz="0" w:space="0" w:color="auto"/>
            <w:bottom w:val="none" w:sz="0" w:space="0" w:color="auto"/>
            <w:right w:val="none" w:sz="0" w:space="0" w:color="auto"/>
          </w:divBdr>
        </w:div>
        <w:div w:id="105514908">
          <w:marLeft w:val="0"/>
          <w:marRight w:val="0"/>
          <w:marTop w:val="0"/>
          <w:marBottom w:val="240"/>
          <w:divBdr>
            <w:top w:val="none" w:sz="0" w:space="0" w:color="auto"/>
            <w:left w:val="none" w:sz="0" w:space="0" w:color="auto"/>
            <w:bottom w:val="none" w:sz="0" w:space="0" w:color="auto"/>
            <w:right w:val="none" w:sz="0" w:space="0" w:color="auto"/>
          </w:divBdr>
        </w:div>
      </w:divsChild>
    </w:div>
    <w:div w:id="723063687">
      <w:bodyDiv w:val="1"/>
      <w:marLeft w:val="0"/>
      <w:marRight w:val="0"/>
      <w:marTop w:val="0"/>
      <w:marBottom w:val="0"/>
      <w:divBdr>
        <w:top w:val="none" w:sz="0" w:space="0" w:color="auto"/>
        <w:left w:val="none" w:sz="0" w:space="0" w:color="auto"/>
        <w:bottom w:val="none" w:sz="0" w:space="0" w:color="auto"/>
        <w:right w:val="none" w:sz="0" w:space="0" w:color="auto"/>
      </w:divBdr>
    </w:div>
    <w:div w:id="969288146">
      <w:bodyDiv w:val="1"/>
      <w:marLeft w:val="0"/>
      <w:marRight w:val="0"/>
      <w:marTop w:val="0"/>
      <w:marBottom w:val="0"/>
      <w:divBdr>
        <w:top w:val="none" w:sz="0" w:space="0" w:color="auto"/>
        <w:left w:val="none" w:sz="0" w:space="0" w:color="auto"/>
        <w:bottom w:val="none" w:sz="0" w:space="0" w:color="auto"/>
        <w:right w:val="none" w:sz="0" w:space="0" w:color="auto"/>
      </w:divBdr>
      <w:divsChild>
        <w:div w:id="1876041278">
          <w:marLeft w:val="-225"/>
          <w:marRight w:val="-225"/>
          <w:marTop w:val="0"/>
          <w:marBottom w:val="0"/>
          <w:divBdr>
            <w:top w:val="none" w:sz="0" w:space="0" w:color="auto"/>
            <w:left w:val="none" w:sz="0" w:space="0" w:color="auto"/>
            <w:bottom w:val="none" w:sz="0" w:space="0" w:color="auto"/>
            <w:right w:val="none" w:sz="0" w:space="0" w:color="auto"/>
          </w:divBdr>
          <w:divsChild>
            <w:div w:id="17467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8007">
      <w:bodyDiv w:val="1"/>
      <w:marLeft w:val="0"/>
      <w:marRight w:val="0"/>
      <w:marTop w:val="0"/>
      <w:marBottom w:val="0"/>
      <w:divBdr>
        <w:top w:val="none" w:sz="0" w:space="0" w:color="auto"/>
        <w:left w:val="none" w:sz="0" w:space="0" w:color="auto"/>
        <w:bottom w:val="none" w:sz="0" w:space="0" w:color="auto"/>
        <w:right w:val="none" w:sz="0" w:space="0" w:color="auto"/>
      </w:divBdr>
      <w:divsChild>
        <w:div w:id="25298256">
          <w:marLeft w:val="0"/>
          <w:marRight w:val="0"/>
          <w:marTop w:val="0"/>
          <w:marBottom w:val="300"/>
          <w:divBdr>
            <w:top w:val="none" w:sz="0" w:space="0" w:color="auto"/>
            <w:left w:val="none" w:sz="0" w:space="0" w:color="auto"/>
            <w:bottom w:val="none" w:sz="0" w:space="0" w:color="auto"/>
            <w:right w:val="none" w:sz="0" w:space="0" w:color="auto"/>
          </w:divBdr>
          <w:divsChild>
            <w:div w:id="1986079297">
              <w:marLeft w:val="0"/>
              <w:marRight w:val="0"/>
              <w:marTop w:val="0"/>
              <w:marBottom w:val="0"/>
              <w:divBdr>
                <w:top w:val="none" w:sz="0" w:space="0" w:color="auto"/>
                <w:left w:val="none" w:sz="0" w:space="0" w:color="auto"/>
                <w:bottom w:val="none" w:sz="0" w:space="0" w:color="auto"/>
                <w:right w:val="none" w:sz="0" w:space="0" w:color="auto"/>
              </w:divBdr>
            </w:div>
            <w:div w:id="1011025363">
              <w:marLeft w:val="0"/>
              <w:marRight w:val="0"/>
              <w:marTop w:val="0"/>
              <w:marBottom w:val="0"/>
              <w:divBdr>
                <w:top w:val="none" w:sz="0" w:space="0" w:color="auto"/>
                <w:left w:val="none" w:sz="0" w:space="0" w:color="auto"/>
                <w:bottom w:val="none" w:sz="0" w:space="0" w:color="auto"/>
                <w:right w:val="none" w:sz="0" w:space="0" w:color="auto"/>
              </w:divBdr>
              <w:divsChild>
                <w:div w:id="475487997">
                  <w:marLeft w:val="0"/>
                  <w:marRight w:val="0"/>
                  <w:marTop w:val="0"/>
                  <w:marBottom w:val="0"/>
                  <w:divBdr>
                    <w:top w:val="none" w:sz="0" w:space="0" w:color="auto"/>
                    <w:left w:val="none" w:sz="0" w:space="0" w:color="auto"/>
                    <w:bottom w:val="none" w:sz="0" w:space="0" w:color="auto"/>
                    <w:right w:val="none" w:sz="0" w:space="0" w:color="auto"/>
                  </w:divBdr>
                  <w:divsChild>
                    <w:div w:id="376854631">
                      <w:marLeft w:val="-773"/>
                      <w:marRight w:val="0"/>
                      <w:marTop w:val="0"/>
                      <w:marBottom w:val="0"/>
                      <w:divBdr>
                        <w:top w:val="none" w:sz="0" w:space="0" w:color="auto"/>
                        <w:left w:val="none" w:sz="0" w:space="0" w:color="auto"/>
                        <w:bottom w:val="none" w:sz="0" w:space="0" w:color="auto"/>
                        <w:right w:val="none" w:sz="0" w:space="0" w:color="auto"/>
                      </w:divBdr>
                      <w:divsChild>
                        <w:div w:id="194513064">
                          <w:marLeft w:val="0"/>
                          <w:marRight w:val="0"/>
                          <w:marTop w:val="0"/>
                          <w:marBottom w:val="0"/>
                          <w:divBdr>
                            <w:top w:val="none" w:sz="0" w:space="0" w:color="auto"/>
                            <w:left w:val="none" w:sz="0" w:space="0" w:color="auto"/>
                            <w:bottom w:val="none" w:sz="0" w:space="0" w:color="auto"/>
                            <w:right w:val="none" w:sz="0" w:space="0" w:color="auto"/>
                          </w:divBdr>
                          <w:divsChild>
                            <w:div w:id="2137333822">
                              <w:marLeft w:val="0"/>
                              <w:marRight w:val="0"/>
                              <w:marTop w:val="0"/>
                              <w:marBottom w:val="0"/>
                              <w:divBdr>
                                <w:top w:val="none" w:sz="0" w:space="0" w:color="auto"/>
                                <w:left w:val="none" w:sz="0" w:space="0" w:color="auto"/>
                                <w:bottom w:val="none" w:sz="0" w:space="0" w:color="auto"/>
                                <w:right w:val="none" w:sz="0" w:space="0" w:color="auto"/>
                              </w:divBdr>
                              <w:divsChild>
                                <w:div w:id="995885606">
                                  <w:marLeft w:val="0"/>
                                  <w:marRight w:val="0"/>
                                  <w:marTop w:val="0"/>
                                  <w:marBottom w:val="0"/>
                                  <w:divBdr>
                                    <w:top w:val="none" w:sz="0" w:space="0" w:color="auto"/>
                                    <w:left w:val="none" w:sz="0" w:space="0" w:color="auto"/>
                                    <w:bottom w:val="none" w:sz="0" w:space="0" w:color="auto"/>
                                    <w:right w:val="none" w:sz="0" w:space="0" w:color="auto"/>
                                  </w:divBdr>
                                  <w:divsChild>
                                    <w:div w:id="2001422426">
                                      <w:marLeft w:val="0"/>
                                      <w:marRight w:val="0"/>
                                      <w:marTop w:val="0"/>
                                      <w:marBottom w:val="0"/>
                                      <w:divBdr>
                                        <w:top w:val="none" w:sz="0" w:space="0" w:color="auto"/>
                                        <w:left w:val="none" w:sz="0" w:space="0" w:color="auto"/>
                                        <w:bottom w:val="none" w:sz="0" w:space="0" w:color="auto"/>
                                        <w:right w:val="none" w:sz="0" w:space="0" w:color="auto"/>
                                      </w:divBdr>
                                      <w:divsChild>
                                        <w:div w:id="4692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038259">
          <w:marLeft w:val="0"/>
          <w:marRight w:val="0"/>
          <w:marTop w:val="0"/>
          <w:marBottom w:val="300"/>
          <w:divBdr>
            <w:top w:val="none" w:sz="0" w:space="0" w:color="auto"/>
            <w:left w:val="none" w:sz="0" w:space="0" w:color="auto"/>
            <w:bottom w:val="none" w:sz="0" w:space="0" w:color="auto"/>
            <w:right w:val="none" w:sz="0" w:space="0" w:color="auto"/>
          </w:divBdr>
          <w:divsChild>
            <w:div w:id="1597059603">
              <w:marLeft w:val="0"/>
              <w:marRight w:val="0"/>
              <w:marTop w:val="0"/>
              <w:marBottom w:val="0"/>
              <w:divBdr>
                <w:top w:val="none" w:sz="0" w:space="0" w:color="auto"/>
                <w:left w:val="none" w:sz="0" w:space="0" w:color="auto"/>
                <w:bottom w:val="none" w:sz="0" w:space="0" w:color="auto"/>
                <w:right w:val="none" w:sz="0" w:space="0" w:color="auto"/>
              </w:divBdr>
            </w:div>
            <w:div w:id="1849363471">
              <w:marLeft w:val="0"/>
              <w:marRight w:val="0"/>
              <w:marTop w:val="0"/>
              <w:marBottom w:val="0"/>
              <w:divBdr>
                <w:top w:val="none" w:sz="0" w:space="0" w:color="auto"/>
                <w:left w:val="none" w:sz="0" w:space="0" w:color="auto"/>
                <w:bottom w:val="none" w:sz="0" w:space="0" w:color="auto"/>
                <w:right w:val="none" w:sz="0" w:space="0" w:color="auto"/>
              </w:divBdr>
              <w:divsChild>
                <w:div w:id="14003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2602">
          <w:marLeft w:val="0"/>
          <w:marRight w:val="0"/>
          <w:marTop w:val="0"/>
          <w:marBottom w:val="300"/>
          <w:divBdr>
            <w:top w:val="none" w:sz="0" w:space="0" w:color="auto"/>
            <w:left w:val="none" w:sz="0" w:space="0" w:color="auto"/>
            <w:bottom w:val="none" w:sz="0" w:space="0" w:color="auto"/>
            <w:right w:val="none" w:sz="0" w:space="0" w:color="auto"/>
          </w:divBdr>
          <w:divsChild>
            <w:div w:id="1909460201">
              <w:marLeft w:val="0"/>
              <w:marRight w:val="0"/>
              <w:marTop w:val="0"/>
              <w:marBottom w:val="0"/>
              <w:divBdr>
                <w:top w:val="none" w:sz="0" w:space="0" w:color="auto"/>
                <w:left w:val="none" w:sz="0" w:space="0" w:color="auto"/>
                <w:bottom w:val="none" w:sz="0" w:space="0" w:color="auto"/>
                <w:right w:val="none" w:sz="0" w:space="0" w:color="auto"/>
              </w:divBdr>
            </w:div>
            <w:div w:id="227033376">
              <w:marLeft w:val="0"/>
              <w:marRight w:val="0"/>
              <w:marTop w:val="0"/>
              <w:marBottom w:val="0"/>
              <w:divBdr>
                <w:top w:val="none" w:sz="0" w:space="0" w:color="auto"/>
                <w:left w:val="none" w:sz="0" w:space="0" w:color="auto"/>
                <w:bottom w:val="none" w:sz="0" w:space="0" w:color="auto"/>
                <w:right w:val="none" w:sz="0" w:space="0" w:color="auto"/>
              </w:divBdr>
              <w:divsChild>
                <w:div w:id="14241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9155">
          <w:marLeft w:val="0"/>
          <w:marRight w:val="0"/>
          <w:marTop w:val="0"/>
          <w:marBottom w:val="300"/>
          <w:divBdr>
            <w:top w:val="none" w:sz="0" w:space="0" w:color="auto"/>
            <w:left w:val="none" w:sz="0" w:space="0" w:color="auto"/>
            <w:bottom w:val="none" w:sz="0" w:space="0" w:color="auto"/>
            <w:right w:val="none" w:sz="0" w:space="0" w:color="auto"/>
          </w:divBdr>
          <w:divsChild>
            <w:div w:id="2040161946">
              <w:marLeft w:val="0"/>
              <w:marRight w:val="0"/>
              <w:marTop w:val="0"/>
              <w:marBottom w:val="0"/>
              <w:divBdr>
                <w:top w:val="none" w:sz="0" w:space="0" w:color="auto"/>
                <w:left w:val="none" w:sz="0" w:space="0" w:color="auto"/>
                <w:bottom w:val="none" w:sz="0" w:space="0" w:color="auto"/>
                <w:right w:val="none" w:sz="0" w:space="0" w:color="auto"/>
              </w:divBdr>
            </w:div>
            <w:div w:id="1223061380">
              <w:marLeft w:val="0"/>
              <w:marRight w:val="0"/>
              <w:marTop w:val="0"/>
              <w:marBottom w:val="0"/>
              <w:divBdr>
                <w:top w:val="none" w:sz="0" w:space="0" w:color="auto"/>
                <w:left w:val="none" w:sz="0" w:space="0" w:color="auto"/>
                <w:bottom w:val="none" w:sz="0" w:space="0" w:color="auto"/>
                <w:right w:val="none" w:sz="0" w:space="0" w:color="auto"/>
              </w:divBdr>
              <w:divsChild>
                <w:div w:id="116347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318">
          <w:marLeft w:val="0"/>
          <w:marRight w:val="0"/>
          <w:marTop w:val="0"/>
          <w:marBottom w:val="300"/>
          <w:divBdr>
            <w:top w:val="none" w:sz="0" w:space="0" w:color="auto"/>
            <w:left w:val="none" w:sz="0" w:space="0" w:color="auto"/>
            <w:bottom w:val="none" w:sz="0" w:space="0" w:color="auto"/>
            <w:right w:val="none" w:sz="0" w:space="0" w:color="auto"/>
          </w:divBdr>
          <w:divsChild>
            <w:div w:id="1589919426">
              <w:marLeft w:val="0"/>
              <w:marRight w:val="0"/>
              <w:marTop w:val="0"/>
              <w:marBottom w:val="0"/>
              <w:divBdr>
                <w:top w:val="none" w:sz="0" w:space="0" w:color="auto"/>
                <w:left w:val="none" w:sz="0" w:space="0" w:color="auto"/>
                <w:bottom w:val="none" w:sz="0" w:space="0" w:color="auto"/>
                <w:right w:val="none" w:sz="0" w:space="0" w:color="auto"/>
              </w:divBdr>
            </w:div>
            <w:div w:id="928539321">
              <w:marLeft w:val="0"/>
              <w:marRight w:val="0"/>
              <w:marTop w:val="0"/>
              <w:marBottom w:val="0"/>
              <w:divBdr>
                <w:top w:val="none" w:sz="0" w:space="0" w:color="auto"/>
                <w:left w:val="none" w:sz="0" w:space="0" w:color="auto"/>
                <w:bottom w:val="none" w:sz="0" w:space="0" w:color="auto"/>
                <w:right w:val="none" w:sz="0" w:space="0" w:color="auto"/>
              </w:divBdr>
              <w:divsChild>
                <w:div w:id="20941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40976">
          <w:marLeft w:val="0"/>
          <w:marRight w:val="0"/>
          <w:marTop w:val="0"/>
          <w:marBottom w:val="300"/>
          <w:divBdr>
            <w:top w:val="none" w:sz="0" w:space="0" w:color="auto"/>
            <w:left w:val="none" w:sz="0" w:space="0" w:color="auto"/>
            <w:bottom w:val="none" w:sz="0" w:space="0" w:color="auto"/>
            <w:right w:val="none" w:sz="0" w:space="0" w:color="auto"/>
          </w:divBdr>
          <w:divsChild>
            <w:div w:id="2053337865">
              <w:marLeft w:val="0"/>
              <w:marRight w:val="0"/>
              <w:marTop w:val="0"/>
              <w:marBottom w:val="0"/>
              <w:divBdr>
                <w:top w:val="none" w:sz="0" w:space="0" w:color="auto"/>
                <w:left w:val="none" w:sz="0" w:space="0" w:color="auto"/>
                <w:bottom w:val="none" w:sz="0" w:space="0" w:color="auto"/>
                <w:right w:val="none" w:sz="0" w:space="0" w:color="auto"/>
              </w:divBdr>
            </w:div>
            <w:div w:id="325132203">
              <w:marLeft w:val="0"/>
              <w:marRight w:val="0"/>
              <w:marTop w:val="0"/>
              <w:marBottom w:val="0"/>
              <w:divBdr>
                <w:top w:val="none" w:sz="0" w:space="0" w:color="auto"/>
                <w:left w:val="none" w:sz="0" w:space="0" w:color="auto"/>
                <w:bottom w:val="none" w:sz="0" w:space="0" w:color="auto"/>
                <w:right w:val="none" w:sz="0" w:space="0" w:color="auto"/>
              </w:divBdr>
              <w:divsChild>
                <w:div w:id="13891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0622">
          <w:marLeft w:val="0"/>
          <w:marRight w:val="0"/>
          <w:marTop w:val="0"/>
          <w:marBottom w:val="300"/>
          <w:divBdr>
            <w:top w:val="none" w:sz="0" w:space="0" w:color="auto"/>
            <w:left w:val="none" w:sz="0" w:space="0" w:color="auto"/>
            <w:bottom w:val="none" w:sz="0" w:space="0" w:color="auto"/>
            <w:right w:val="none" w:sz="0" w:space="0" w:color="auto"/>
          </w:divBdr>
          <w:divsChild>
            <w:div w:id="502209679">
              <w:marLeft w:val="0"/>
              <w:marRight w:val="0"/>
              <w:marTop w:val="0"/>
              <w:marBottom w:val="0"/>
              <w:divBdr>
                <w:top w:val="none" w:sz="0" w:space="0" w:color="auto"/>
                <w:left w:val="none" w:sz="0" w:space="0" w:color="auto"/>
                <w:bottom w:val="none" w:sz="0" w:space="0" w:color="auto"/>
                <w:right w:val="none" w:sz="0" w:space="0" w:color="auto"/>
              </w:divBdr>
            </w:div>
            <w:div w:id="934749117">
              <w:marLeft w:val="0"/>
              <w:marRight w:val="0"/>
              <w:marTop w:val="0"/>
              <w:marBottom w:val="0"/>
              <w:divBdr>
                <w:top w:val="none" w:sz="0" w:space="0" w:color="auto"/>
                <w:left w:val="none" w:sz="0" w:space="0" w:color="auto"/>
                <w:bottom w:val="none" w:sz="0" w:space="0" w:color="auto"/>
                <w:right w:val="none" w:sz="0" w:space="0" w:color="auto"/>
              </w:divBdr>
              <w:divsChild>
                <w:div w:id="5962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9002">
          <w:marLeft w:val="0"/>
          <w:marRight w:val="0"/>
          <w:marTop w:val="0"/>
          <w:marBottom w:val="300"/>
          <w:divBdr>
            <w:top w:val="none" w:sz="0" w:space="0" w:color="auto"/>
            <w:left w:val="none" w:sz="0" w:space="0" w:color="auto"/>
            <w:bottom w:val="none" w:sz="0" w:space="0" w:color="auto"/>
            <w:right w:val="none" w:sz="0" w:space="0" w:color="auto"/>
          </w:divBdr>
          <w:divsChild>
            <w:div w:id="425537948">
              <w:marLeft w:val="0"/>
              <w:marRight w:val="0"/>
              <w:marTop w:val="0"/>
              <w:marBottom w:val="0"/>
              <w:divBdr>
                <w:top w:val="none" w:sz="0" w:space="0" w:color="auto"/>
                <w:left w:val="none" w:sz="0" w:space="0" w:color="auto"/>
                <w:bottom w:val="none" w:sz="0" w:space="0" w:color="auto"/>
                <w:right w:val="none" w:sz="0" w:space="0" w:color="auto"/>
              </w:divBdr>
            </w:div>
            <w:div w:id="351762171">
              <w:marLeft w:val="0"/>
              <w:marRight w:val="0"/>
              <w:marTop w:val="0"/>
              <w:marBottom w:val="0"/>
              <w:divBdr>
                <w:top w:val="none" w:sz="0" w:space="0" w:color="auto"/>
                <w:left w:val="none" w:sz="0" w:space="0" w:color="auto"/>
                <w:bottom w:val="none" w:sz="0" w:space="0" w:color="auto"/>
                <w:right w:val="none" w:sz="0" w:space="0" w:color="auto"/>
              </w:divBdr>
              <w:divsChild>
                <w:div w:id="12301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1160">
          <w:marLeft w:val="0"/>
          <w:marRight w:val="0"/>
          <w:marTop w:val="0"/>
          <w:marBottom w:val="300"/>
          <w:divBdr>
            <w:top w:val="none" w:sz="0" w:space="0" w:color="auto"/>
            <w:left w:val="none" w:sz="0" w:space="0" w:color="auto"/>
            <w:bottom w:val="none" w:sz="0" w:space="0" w:color="auto"/>
            <w:right w:val="none" w:sz="0" w:space="0" w:color="auto"/>
          </w:divBdr>
          <w:divsChild>
            <w:div w:id="1990937749">
              <w:marLeft w:val="0"/>
              <w:marRight w:val="0"/>
              <w:marTop w:val="0"/>
              <w:marBottom w:val="0"/>
              <w:divBdr>
                <w:top w:val="none" w:sz="0" w:space="0" w:color="auto"/>
                <w:left w:val="none" w:sz="0" w:space="0" w:color="auto"/>
                <w:bottom w:val="none" w:sz="0" w:space="0" w:color="auto"/>
                <w:right w:val="none" w:sz="0" w:space="0" w:color="auto"/>
              </w:divBdr>
            </w:div>
            <w:div w:id="1272738318">
              <w:marLeft w:val="0"/>
              <w:marRight w:val="0"/>
              <w:marTop w:val="0"/>
              <w:marBottom w:val="0"/>
              <w:divBdr>
                <w:top w:val="none" w:sz="0" w:space="0" w:color="auto"/>
                <w:left w:val="none" w:sz="0" w:space="0" w:color="auto"/>
                <w:bottom w:val="none" w:sz="0" w:space="0" w:color="auto"/>
                <w:right w:val="none" w:sz="0" w:space="0" w:color="auto"/>
              </w:divBdr>
              <w:divsChild>
                <w:div w:id="7534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1048">
          <w:marLeft w:val="0"/>
          <w:marRight w:val="0"/>
          <w:marTop w:val="0"/>
          <w:marBottom w:val="300"/>
          <w:divBdr>
            <w:top w:val="none" w:sz="0" w:space="0" w:color="auto"/>
            <w:left w:val="none" w:sz="0" w:space="0" w:color="auto"/>
            <w:bottom w:val="none" w:sz="0" w:space="0" w:color="auto"/>
            <w:right w:val="none" w:sz="0" w:space="0" w:color="auto"/>
          </w:divBdr>
          <w:divsChild>
            <w:div w:id="1222600137">
              <w:marLeft w:val="0"/>
              <w:marRight w:val="0"/>
              <w:marTop w:val="0"/>
              <w:marBottom w:val="0"/>
              <w:divBdr>
                <w:top w:val="none" w:sz="0" w:space="0" w:color="auto"/>
                <w:left w:val="none" w:sz="0" w:space="0" w:color="auto"/>
                <w:bottom w:val="none" w:sz="0" w:space="0" w:color="auto"/>
                <w:right w:val="none" w:sz="0" w:space="0" w:color="auto"/>
              </w:divBdr>
            </w:div>
            <w:div w:id="307708109">
              <w:marLeft w:val="0"/>
              <w:marRight w:val="0"/>
              <w:marTop w:val="0"/>
              <w:marBottom w:val="0"/>
              <w:divBdr>
                <w:top w:val="none" w:sz="0" w:space="0" w:color="auto"/>
                <w:left w:val="none" w:sz="0" w:space="0" w:color="auto"/>
                <w:bottom w:val="none" w:sz="0" w:space="0" w:color="auto"/>
                <w:right w:val="none" w:sz="0" w:space="0" w:color="auto"/>
              </w:divBdr>
              <w:divsChild>
                <w:div w:id="18177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7868">
          <w:marLeft w:val="0"/>
          <w:marRight w:val="0"/>
          <w:marTop w:val="0"/>
          <w:marBottom w:val="300"/>
          <w:divBdr>
            <w:top w:val="none" w:sz="0" w:space="0" w:color="auto"/>
            <w:left w:val="none" w:sz="0" w:space="0" w:color="auto"/>
            <w:bottom w:val="none" w:sz="0" w:space="0" w:color="auto"/>
            <w:right w:val="none" w:sz="0" w:space="0" w:color="auto"/>
          </w:divBdr>
          <w:divsChild>
            <w:div w:id="2115587072">
              <w:marLeft w:val="0"/>
              <w:marRight w:val="0"/>
              <w:marTop w:val="0"/>
              <w:marBottom w:val="0"/>
              <w:divBdr>
                <w:top w:val="none" w:sz="0" w:space="0" w:color="auto"/>
                <w:left w:val="none" w:sz="0" w:space="0" w:color="auto"/>
                <w:bottom w:val="none" w:sz="0" w:space="0" w:color="auto"/>
                <w:right w:val="none" w:sz="0" w:space="0" w:color="auto"/>
              </w:divBdr>
            </w:div>
            <w:div w:id="432093211">
              <w:marLeft w:val="0"/>
              <w:marRight w:val="0"/>
              <w:marTop w:val="0"/>
              <w:marBottom w:val="0"/>
              <w:divBdr>
                <w:top w:val="none" w:sz="0" w:space="0" w:color="auto"/>
                <w:left w:val="none" w:sz="0" w:space="0" w:color="auto"/>
                <w:bottom w:val="none" w:sz="0" w:space="0" w:color="auto"/>
                <w:right w:val="none" w:sz="0" w:space="0" w:color="auto"/>
              </w:divBdr>
              <w:divsChild>
                <w:div w:id="7701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2812">
          <w:marLeft w:val="0"/>
          <w:marRight w:val="0"/>
          <w:marTop w:val="0"/>
          <w:marBottom w:val="300"/>
          <w:divBdr>
            <w:top w:val="none" w:sz="0" w:space="0" w:color="auto"/>
            <w:left w:val="none" w:sz="0" w:space="0" w:color="auto"/>
            <w:bottom w:val="none" w:sz="0" w:space="0" w:color="auto"/>
            <w:right w:val="none" w:sz="0" w:space="0" w:color="auto"/>
          </w:divBdr>
          <w:divsChild>
            <w:div w:id="1994916679">
              <w:marLeft w:val="0"/>
              <w:marRight w:val="0"/>
              <w:marTop w:val="0"/>
              <w:marBottom w:val="0"/>
              <w:divBdr>
                <w:top w:val="none" w:sz="0" w:space="0" w:color="auto"/>
                <w:left w:val="none" w:sz="0" w:space="0" w:color="auto"/>
                <w:bottom w:val="none" w:sz="0" w:space="0" w:color="auto"/>
                <w:right w:val="none" w:sz="0" w:space="0" w:color="auto"/>
              </w:divBdr>
            </w:div>
            <w:div w:id="999622762">
              <w:marLeft w:val="0"/>
              <w:marRight w:val="0"/>
              <w:marTop w:val="0"/>
              <w:marBottom w:val="0"/>
              <w:divBdr>
                <w:top w:val="none" w:sz="0" w:space="0" w:color="auto"/>
                <w:left w:val="none" w:sz="0" w:space="0" w:color="auto"/>
                <w:bottom w:val="none" w:sz="0" w:space="0" w:color="auto"/>
                <w:right w:val="none" w:sz="0" w:space="0" w:color="auto"/>
              </w:divBdr>
              <w:divsChild>
                <w:div w:id="9874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52080">
          <w:marLeft w:val="0"/>
          <w:marRight w:val="0"/>
          <w:marTop w:val="0"/>
          <w:marBottom w:val="300"/>
          <w:divBdr>
            <w:top w:val="none" w:sz="0" w:space="0" w:color="auto"/>
            <w:left w:val="none" w:sz="0" w:space="0" w:color="auto"/>
            <w:bottom w:val="none" w:sz="0" w:space="0" w:color="auto"/>
            <w:right w:val="none" w:sz="0" w:space="0" w:color="auto"/>
          </w:divBdr>
          <w:divsChild>
            <w:div w:id="938680512">
              <w:marLeft w:val="0"/>
              <w:marRight w:val="0"/>
              <w:marTop w:val="0"/>
              <w:marBottom w:val="0"/>
              <w:divBdr>
                <w:top w:val="none" w:sz="0" w:space="0" w:color="auto"/>
                <w:left w:val="none" w:sz="0" w:space="0" w:color="auto"/>
                <w:bottom w:val="none" w:sz="0" w:space="0" w:color="auto"/>
                <w:right w:val="none" w:sz="0" w:space="0" w:color="auto"/>
              </w:divBdr>
            </w:div>
            <w:div w:id="684214939">
              <w:marLeft w:val="0"/>
              <w:marRight w:val="0"/>
              <w:marTop w:val="0"/>
              <w:marBottom w:val="0"/>
              <w:divBdr>
                <w:top w:val="none" w:sz="0" w:space="0" w:color="auto"/>
                <w:left w:val="none" w:sz="0" w:space="0" w:color="auto"/>
                <w:bottom w:val="none" w:sz="0" w:space="0" w:color="auto"/>
                <w:right w:val="none" w:sz="0" w:space="0" w:color="auto"/>
              </w:divBdr>
              <w:divsChild>
                <w:div w:id="969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7408">
          <w:marLeft w:val="0"/>
          <w:marRight w:val="0"/>
          <w:marTop w:val="0"/>
          <w:marBottom w:val="300"/>
          <w:divBdr>
            <w:top w:val="none" w:sz="0" w:space="0" w:color="auto"/>
            <w:left w:val="none" w:sz="0" w:space="0" w:color="auto"/>
            <w:bottom w:val="none" w:sz="0" w:space="0" w:color="auto"/>
            <w:right w:val="none" w:sz="0" w:space="0" w:color="auto"/>
          </w:divBdr>
          <w:divsChild>
            <w:div w:id="875313274">
              <w:marLeft w:val="0"/>
              <w:marRight w:val="0"/>
              <w:marTop w:val="0"/>
              <w:marBottom w:val="0"/>
              <w:divBdr>
                <w:top w:val="none" w:sz="0" w:space="0" w:color="auto"/>
                <w:left w:val="none" w:sz="0" w:space="0" w:color="auto"/>
                <w:bottom w:val="none" w:sz="0" w:space="0" w:color="auto"/>
                <w:right w:val="none" w:sz="0" w:space="0" w:color="auto"/>
              </w:divBdr>
            </w:div>
            <w:div w:id="364065159">
              <w:marLeft w:val="0"/>
              <w:marRight w:val="0"/>
              <w:marTop w:val="0"/>
              <w:marBottom w:val="0"/>
              <w:divBdr>
                <w:top w:val="none" w:sz="0" w:space="0" w:color="auto"/>
                <w:left w:val="none" w:sz="0" w:space="0" w:color="auto"/>
                <w:bottom w:val="none" w:sz="0" w:space="0" w:color="auto"/>
                <w:right w:val="none" w:sz="0" w:space="0" w:color="auto"/>
              </w:divBdr>
              <w:divsChild>
                <w:div w:id="9869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1886">
          <w:marLeft w:val="0"/>
          <w:marRight w:val="0"/>
          <w:marTop w:val="0"/>
          <w:marBottom w:val="300"/>
          <w:divBdr>
            <w:top w:val="none" w:sz="0" w:space="0" w:color="auto"/>
            <w:left w:val="none" w:sz="0" w:space="0" w:color="auto"/>
            <w:bottom w:val="none" w:sz="0" w:space="0" w:color="auto"/>
            <w:right w:val="none" w:sz="0" w:space="0" w:color="auto"/>
          </w:divBdr>
          <w:divsChild>
            <w:div w:id="2094424758">
              <w:marLeft w:val="0"/>
              <w:marRight w:val="0"/>
              <w:marTop w:val="0"/>
              <w:marBottom w:val="0"/>
              <w:divBdr>
                <w:top w:val="none" w:sz="0" w:space="0" w:color="auto"/>
                <w:left w:val="none" w:sz="0" w:space="0" w:color="auto"/>
                <w:bottom w:val="none" w:sz="0" w:space="0" w:color="auto"/>
                <w:right w:val="none" w:sz="0" w:space="0" w:color="auto"/>
              </w:divBdr>
            </w:div>
            <w:div w:id="128863012">
              <w:marLeft w:val="0"/>
              <w:marRight w:val="0"/>
              <w:marTop w:val="0"/>
              <w:marBottom w:val="0"/>
              <w:divBdr>
                <w:top w:val="none" w:sz="0" w:space="0" w:color="auto"/>
                <w:left w:val="none" w:sz="0" w:space="0" w:color="auto"/>
                <w:bottom w:val="none" w:sz="0" w:space="0" w:color="auto"/>
                <w:right w:val="none" w:sz="0" w:space="0" w:color="auto"/>
              </w:divBdr>
              <w:divsChild>
                <w:div w:id="19193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3550">
          <w:marLeft w:val="0"/>
          <w:marRight w:val="0"/>
          <w:marTop w:val="0"/>
          <w:marBottom w:val="300"/>
          <w:divBdr>
            <w:top w:val="none" w:sz="0" w:space="0" w:color="auto"/>
            <w:left w:val="none" w:sz="0" w:space="0" w:color="auto"/>
            <w:bottom w:val="none" w:sz="0" w:space="0" w:color="auto"/>
            <w:right w:val="none" w:sz="0" w:space="0" w:color="auto"/>
          </w:divBdr>
          <w:divsChild>
            <w:div w:id="2123836197">
              <w:marLeft w:val="0"/>
              <w:marRight w:val="0"/>
              <w:marTop w:val="0"/>
              <w:marBottom w:val="0"/>
              <w:divBdr>
                <w:top w:val="none" w:sz="0" w:space="0" w:color="auto"/>
                <w:left w:val="none" w:sz="0" w:space="0" w:color="auto"/>
                <w:bottom w:val="none" w:sz="0" w:space="0" w:color="auto"/>
                <w:right w:val="none" w:sz="0" w:space="0" w:color="auto"/>
              </w:divBdr>
            </w:div>
            <w:div w:id="1918709085">
              <w:marLeft w:val="0"/>
              <w:marRight w:val="0"/>
              <w:marTop w:val="0"/>
              <w:marBottom w:val="0"/>
              <w:divBdr>
                <w:top w:val="none" w:sz="0" w:space="0" w:color="auto"/>
                <w:left w:val="none" w:sz="0" w:space="0" w:color="auto"/>
                <w:bottom w:val="none" w:sz="0" w:space="0" w:color="auto"/>
                <w:right w:val="none" w:sz="0" w:space="0" w:color="auto"/>
              </w:divBdr>
              <w:divsChild>
                <w:div w:id="10721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6367">
          <w:marLeft w:val="0"/>
          <w:marRight w:val="0"/>
          <w:marTop w:val="0"/>
          <w:marBottom w:val="300"/>
          <w:divBdr>
            <w:top w:val="none" w:sz="0" w:space="0" w:color="auto"/>
            <w:left w:val="none" w:sz="0" w:space="0" w:color="auto"/>
            <w:bottom w:val="none" w:sz="0" w:space="0" w:color="auto"/>
            <w:right w:val="none" w:sz="0" w:space="0" w:color="auto"/>
          </w:divBdr>
          <w:divsChild>
            <w:div w:id="957565645">
              <w:marLeft w:val="0"/>
              <w:marRight w:val="0"/>
              <w:marTop w:val="0"/>
              <w:marBottom w:val="0"/>
              <w:divBdr>
                <w:top w:val="none" w:sz="0" w:space="0" w:color="auto"/>
                <w:left w:val="none" w:sz="0" w:space="0" w:color="auto"/>
                <w:bottom w:val="none" w:sz="0" w:space="0" w:color="auto"/>
                <w:right w:val="none" w:sz="0" w:space="0" w:color="auto"/>
              </w:divBdr>
            </w:div>
            <w:div w:id="639074017">
              <w:marLeft w:val="0"/>
              <w:marRight w:val="0"/>
              <w:marTop w:val="0"/>
              <w:marBottom w:val="0"/>
              <w:divBdr>
                <w:top w:val="none" w:sz="0" w:space="0" w:color="auto"/>
                <w:left w:val="none" w:sz="0" w:space="0" w:color="auto"/>
                <w:bottom w:val="none" w:sz="0" w:space="0" w:color="auto"/>
                <w:right w:val="none" w:sz="0" w:space="0" w:color="auto"/>
              </w:divBdr>
              <w:divsChild>
                <w:div w:id="10750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0575">
          <w:marLeft w:val="0"/>
          <w:marRight w:val="0"/>
          <w:marTop w:val="0"/>
          <w:marBottom w:val="300"/>
          <w:divBdr>
            <w:top w:val="none" w:sz="0" w:space="0" w:color="auto"/>
            <w:left w:val="none" w:sz="0" w:space="0" w:color="auto"/>
            <w:bottom w:val="none" w:sz="0" w:space="0" w:color="auto"/>
            <w:right w:val="none" w:sz="0" w:space="0" w:color="auto"/>
          </w:divBdr>
          <w:divsChild>
            <w:div w:id="849836943">
              <w:marLeft w:val="0"/>
              <w:marRight w:val="0"/>
              <w:marTop w:val="0"/>
              <w:marBottom w:val="0"/>
              <w:divBdr>
                <w:top w:val="none" w:sz="0" w:space="0" w:color="auto"/>
                <w:left w:val="none" w:sz="0" w:space="0" w:color="auto"/>
                <w:bottom w:val="none" w:sz="0" w:space="0" w:color="auto"/>
                <w:right w:val="none" w:sz="0" w:space="0" w:color="auto"/>
              </w:divBdr>
            </w:div>
            <w:div w:id="175925402">
              <w:marLeft w:val="0"/>
              <w:marRight w:val="0"/>
              <w:marTop w:val="0"/>
              <w:marBottom w:val="0"/>
              <w:divBdr>
                <w:top w:val="none" w:sz="0" w:space="0" w:color="auto"/>
                <w:left w:val="none" w:sz="0" w:space="0" w:color="auto"/>
                <w:bottom w:val="none" w:sz="0" w:space="0" w:color="auto"/>
                <w:right w:val="none" w:sz="0" w:space="0" w:color="auto"/>
              </w:divBdr>
              <w:divsChild>
                <w:div w:id="14831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2202">
          <w:marLeft w:val="0"/>
          <w:marRight w:val="0"/>
          <w:marTop w:val="0"/>
          <w:marBottom w:val="300"/>
          <w:divBdr>
            <w:top w:val="none" w:sz="0" w:space="0" w:color="auto"/>
            <w:left w:val="none" w:sz="0" w:space="0" w:color="auto"/>
            <w:bottom w:val="none" w:sz="0" w:space="0" w:color="auto"/>
            <w:right w:val="none" w:sz="0" w:space="0" w:color="auto"/>
          </w:divBdr>
          <w:divsChild>
            <w:div w:id="1852138222">
              <w:marLeft w:val="0"/>
              <w:marRight w:val="0"/>
              <w:marTop w:val="0"/>
              <w:marBottom w:val="0"/>
              <w:divBdr>
                <w:top w:val="none" w:sz="0" w:space="0" w:color="auto"/>
                <w:left w:val="none" w:sz="0" w:space="0" w:color="auto"/>
                <w:bottom w:val="none" w:sz="0" w:space="0" w:color="auto"/>
                <w:right w:val="none" w:sz="0" w:space="0" w:color="auto"/>
              </w:divBdr>
            </w:div>
            <w:div w:id="1379158755">
              <w:marLeft w:val="0"/>
              <w:marRight w:val="0"/>
              <w:marTop w:val="0"/>
              <w:marBottom w:val="0"/>
              <w:divBdr>
                <w:top w:val="none" w:sz="0" w:space="0" w:color="auto"/>
                <w:left w:val="none" w:sz="0" w:space="0" w:color="auto"/>
                <w:bottom w:val="none" w:sz="0" w:space="0" w:color="auto"/>
                <w:right w:val="none" w:sz="0" w:space="0" w:color="auto"/>
              </w:divBdr>
              <w:divsChild>
                <w:div w:id="17531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0463">
          <w:marLeft w:val="0"/>
          <w:marRight w:val="0"/>
          <w:marTop w:val="0"/>
          <w:marBottom w:val="300"/>
          <w:divBdr>
            <w:top w:val="none" w:sz="0" w:space="0" w:color="auto"/>
            <w:left w:val="none" w:sz="0" w:space="0" w:color="auto"/>
            <w:bottom w:val="none" w:sz="0" w:space="0" w:color="auto"/>
            <w:right w:val="none" w:sz="0" w:space="0" w:color="auto"/>
          </w:divBdr>
          <w:divsChild>
            <w:div w:id="1079904278">
              <w:marLeft w:val="0"/>
              <w:marRight w:val="0"/>
              <w:marTop w:val="0"/>
              <w:marBottom w:val="0"/>
              <w:divBdr>
                <w:top w:val="none" w:sz="0" w:space="0" w:color="auto"/>
                <w:left w:val="none" w:sz="0" w:space="0" w:color="auto"/>
                <w:bottom w:val="none" w:sz="0" w:space="0" w:color="auto"/>
                <w:right w:val="none" w:sz="0" w:space="0" w:color="auto"/>
              </w:divBdr>
            </w:div>
            <w:div w:id="1822885268">
              <w:marLeft w:val="0"/>
              <w:marRight w:val="0"/>
              <w:marTop w:val="0"/>
              <w:marBottom w:val="0"/>
              <w:divBdr>
                <w:top w:val="none" w:sz="0" w:space="0" w:color="auto"/>
                <w:left w:val="none" w:sz="0" w:space="0" w:color="auto"/>
                <w:bottom w:val="none" w:sz="0" w:space="0" w:color="auto"/>
                <w:right w:val="none" w:sz="0" w:space="0" w:color="auto"/>
              </w:divBdr>
              <w:divsChild>
                <w:div w:id="12292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udheerj/vuejs-interview-questions" TargetMode="External"/><Relationship Id="rId21" Type="http://schemas.openxmlformats.org/officeDocument/2006/relationships/hyperlink" Target="https://github.com/sudheerj/vuejs-interview-questions" TargetMode="External"/><Relationship Id="rId42" Type="http://schemas.openxmlformats.org/officeDocument/2006/relationships/hyperlink" Target="https://github.com/sudheerj/vuejs-interview-questions" TargetMode="External"/><Relationship Id="rId63" Type="http://schemas.openxmlformats.org/officeDocument/2006/relationships/hyperlink" Target="https://github.com/sudheerj/vuejs-interview-questions" TargetMode="External"/><Relationship Id="rId84" Type="http://schemas.openxmlformats.org/officeDocument/2006/relationships/hyperlink" Target="https://github.com/sudheerj/vuejs-interview-questions" TargetMode="External"/><Relationship Id="rId138" Type="http://schemas.openxmlformats.org/officeDocument/2006/relationships/hyperlink" Target="https://github.com/sudheerj/vuejs-interview-questions" TargetMode="External"/><Relationship Id="rId159" Type="http://schemas.openxmlformats.org/officeDocument/2006/relationships/hyperlink" Target="https://github.com/sudheerj/vuejs-interview-questions" TargetMode="External"/><Relationship Id="rId170" Type="http://schemas.openxmlformats.org/officeDocument/2006/relationships/hyperlink" Target="https://github.com/sudheerj/vuejs-interview-questions" TargetMode="External"/><Relationship Id="rId191" Type="http://schemas.openxmlformats.org/officeDocument/2006/relationships/hyperlink" Target="https://github.com/sudheerj/vuejs-interview-questions" TargetMode="External"/><Relationship Id="rId205" Type="http://schemas.openxmlformats.org/officeDocument/2006/relationships/hyperlink" Target="https://github.com/sudheerj/vuejs-interview-questions/blob/master/images/cli-gui.png" TargetMode="External"/><Relationship Id="rId226" Type="http://schemas.openxmlformats.org/officeDocument/2006/relationships/hyperlink" Target="https://github.com/sudheerj/vuejs-interview-questions" TargetMode="External"/><Relationship Id="rId247" Type="http://schemas.openxmlformats.org/officeDocument/2006/relationships/hyperlink" Target="https://github.com/sudheerj/vuejs-interview-questions" TargetMode="External"/><Relationship Id="rId107" Type="http://schemas.openxmlformats.org/officeDocument/2006/relationships/hyperlink" Target="https://github.com/sudheerj/vuejs-interview-questions" TargetMode="External"/><Relationship Id="rId11" Type="http://schemas.openxmlformats.org/officeDocument/2006/relationships/hyperlink" Target="https://github.com/sudheerj/vuejs-interview-questions" TargetMode="External"/><Relationship Id="rId32" Type="http://schemas.openxmlformats.org/officeDocument/2006/relationships/hyperlink" Target="https://github.com/sudheerj/vuejs-interview-questions" TargetMode="External"/><Relationship Id="rId53" Type="http://schemas.openxmlformats.org/officeDocument/2006/relationships/hyperlink" Target="https://github.com/sudheerj/vuejs-interview-questions" TargetMode="External"/><Relationship Id="rId74" Type="http://schemas.openxmlformats.org/officeDocument/2006/relationships/hyperlink" Target="https://github.com/sudheerj/vuejs-interview-questions" TargetMode="External"/><Relationship Id="rId128" Type="http://schemas.openxmlformats.org/officeDocument/2006/relationships/hyperlink" Target="https://github.com/sudheerj/vuejs-interview-questions" TargetMode="External"/><Relationship Id="rId149" Type="http://schemas.openxmlformats.org/officeDocument/2006/relationships/hyperlink" Target="https://github.com/sudheerj/vuejs-interview-questions" TargetMode="External"/><Relationship Id="rId5" Type="http://schemas.openxmlformats.org/officeDocument/2006/relationships/webSettings" Target="webSettings.xml"/><Relationship Id="rId95" Type="http://schemas.openxmlformats.org/officeDocument/2006/relationships/hyperlink" Target="https://github.com/sudheerj/vuejs-interview-questions" TargetMode="External"/><Relationship Id="rId160" Type="http://schemas.openxmlformats.org/officeDocument/2006/relationships/hyperlink" Target="https://github.com/sudheerj/vuejs-interview-questions" TargetMode="External"/><Relationship Id="rId181" Type="http://schemas.openxmlformats.org/officeDocument/2006/relationships/hyperlink" Target="https://github.com/sudheerj/vuejs-interview-questions" TargetMode="External"/><Relationship Id="rId216" Type="http://schemas.openxmlformats.org/officeDocument/2006/relationships/hyperlink" Target="https://github.com/sudheerj/vuejs-interview-questions" TargetMode="External"/><Relationship Id="rId237" Type="http://schemas.openxmlformats.org/officeDocument/2006/relationships/hyperlink" Target="https://github.com/sudheerj/vuejs-interview-questions" TargetMode="External"/><Relationship Id="rId258" Type="http://schemas.openxmlformats.org/officeDocument/2006/relationships/hyperlink" Target="https://www.dotnettricks.com/learn/vue/top-20-vuejs-interview-questions-answers" TargetMode="External"/><Relationship Id="rId22" Type="http://schemas.openxmlformats.org/officeDocument/2006/relationships/hyperlink" Target="https://github.com/sudheerj/vuejs-interview-questions" TargetMode="External"/><Relationship Id="rId43" Type="http://schemas.openxmlformats.org/officeDocument/2006/relationships/hyperlink" Target="https://github.com/sudheerj/vuejs-interview-questions" TargetMode="External"/><Relationship Id="rId64" Type="http://schemas.openxmlformats.org/officeDocument/2006/relationships/hyperlink" Target="https://github.com/sudheerj/vuejs-interview-questions" TargetMode="External"/><Relationship Id="rId118" Type="http://schemas.openxmlformats.org/officeDocument/2006/relationships/hyperlink" Target="https://github.com/sudheerj/vuejs-interview-questions" TargetMode="External"/><Relationship Id="rId139" Type="http://schemas.openxmlformats.org/officeDocument/2006/relationships/hyperlink" Target="https://github.com/sudheerj/vuejs-interview-questions" TargetMode="External"/><Relationship Id="rId85" Type="http://schemas.openxmlformats.org/officeDocument/2006/relationships/hyperlink" Target="https://github.com/sudheerj/vuejs-interview-questions" TargetMode="External"/><Relationship Id="rId150" Type="http://schemas.openxmlformats.org/officeDocument/2006/relationships/hyperlink" Target="https://github.com/sudheerj/vuejs-interview-questions" TargetMode="External"/><Relationship Id="rId171" Type="http://schemas.openxmlformats.org/officeDocument/2006/relationships/hyperlink" Target="https://github.com/sudheerj/vuejs-interview-questions" TargetMode="External"/><Relationship Id="rId192" Type="http://schemas.openxmlformats.org/officeDocument/2006/relationships/hyperlink" Target="https://github.com/sudheerj/vuejs-interview-questions" TargetMode="External"/><Relationship Id="rId206" Type="http://schemas.openxmlformats.org/officeDocument/2006/relationships/image" Target="media/image7.png"/><Relationship Id="rId227" Type="http://schemas.openxmlformats.org/officeDocument/2006/relationships/hyperlink" Target="https://github.com/sudheerj/vuejs-interview-questions" TargetMode="External"/><Relationship Id="rId248" Type="http://schemas.openxmlformats.org/officeDocument/2006/relationships/hyperlink" Target="https://github.com/sudheerj/vuejs-interview-questions" TargetMode="External"/><Relationship Id="rId12" Type="http://schemas.openxmlformats.org/officeDocument/2006/relationships/hyperlink" Target="https://github.com/sudheerj/vuejs-interview-questions" TargetMode="External"/><Relationship Id="rId33" Type="http://schemas.openxmlformats.org/officeDocument/2006/relationships/hyperlink" Target="https://github.com/sudheerj/vuejs-interview-questions" TargetMode="External"/><Relationship Id="rId108" Type="http://schemas.openxmlformats.org/officeDocument/2006/relationships/hyperlink" Target="https://github.com/sudheerj/vuejs-interview-questions" TargetMode="External"/><Relationship Id="rId129" Type="http://schemas.openxmlformats.org/officeDocument/2006/relationships/hyperlink" Target="https://github.com/sudheerj/vuejs-interview-questions" TargetMode="External"/><Relationship Id="rId54" Type="http://schemas.openxmlformats.org/officeDocument/2006/relationships/hyperlink" Target="https://github.com/sudheerj/vuejs-interview-questions" TargetMode="External"/><Relationship Id="rId75" Type="http://schemas.openxmlformats.org/officeDocument/2006/relationships/hyperlink" Target="https://github.com/sudheerj/vuejs-interview-questions" TargetMode="External"/><Relationship Id="rId96" Type="http://schemas.openxmlformats.org/officeDocument/2006/relationships/hyperlink" Target="https://github.com/sudheerj/vuejs-interview-questions" TargetMode="External"/><Relationship Id="rId140" Type="http://schemas.openxmlformats.org/officeDocument/2006/relationships/hyperlink" Target="https://github.com/sudheerj/vuejs-interview-questions" TargetMode="External"/><Relationship Id="rId161" Type="http://schemas.openxmlformats.org/officeDocument/2006/relationships/hyperlink" Target="https://github.com/sudheerj/vuejs-interview-questions" TargetMode="External"/><Relationship Id="rId182" Type="http://schemas.openxmlformats.org/officeDocument/2006/relationships/hyperlink" Target="https://github.com/sudheerj/vuejs-interview-questions" TargetMode="External"/><Relationship Id="rId217" Type="http://schemas.openxmlformats.org/officeDocument/2006/relationships/hyperlink" Target="https://github.com/sudheerj/vuejs-interview-questions" TargetMode="External"/><Relationship Id="rId1" Type="http://schemas.openxmlformats.org/officeDocument/2006/relationships/numbering" Target="numbering.xml"/><Relationship Id="rId6" Type="http://schemas.openxmlformats.org/officeDocument/2006/relationships/hyperlink" Target="https://github.com/sudheerj/vuejs-interview-questions" TargetMode="External"/><Relationship Id="rId212" Type="http://schemas.openxmlformats.org/officeDocument/2006/relationships/hyperlink" Target="https://github.com/sudheerj/vuejs-interview-questions" TargetMode="External"/><Relationship Id="rId233" Type="http://schemas.openxmlformats.org/officeDocument/2006/relationships/hyperlink" Target="https://github.com/sudheerj/vuejs-interview-questions" TargetMode="External"/><Relationship Id="rId238" Type="http://schemas.openxmlformats.org/officeDocument/2006/relationships/hyperlink" Target="https://github.com/sudheerj/vuejs-interview-questions" TargetMode="External"/><Relationship Id="rId254" Type="http://schemas.openxmlformats.org/officeDocument/2006/relationships/hyperlink" Target="https://www.dotnettricks.com/learn/vue" TargetMode="External"/><Relationship Id="rId259" Type="http://schemas.openxmlformats.org/officeDocument/2006/relationships/fontTable" Target="fontTable.xml"/><Relationship Id="rId23" Type="http://schemas.openxmlformats.org/officeDocument/2006/relationships/hyperlink" Target="https://github.com/sudheerj/vuejs-interview-questions" TargetMode="External"/><Relationship Id="rId28" Type="http://schemas.openxmlformats.org/officeDocument/2006/relationships/hyperlink" Target="https://github.com/sudheerj/vuejs-interview-questions" TargetMode="External"/><Relationship Id="rId49" Type="http://schemas.openxmlformats.org/officeDocument/2006/relationships/hyperlink" Target="https://github.com/sudheerj/vuejs-interview-questions" TargetMode="External"/><Relationship Id="rId114" Type="http://schemas.openxmlformats.org/officeDocument/2006/relationships/hyperlink" Target="https://github.com/sudheerj/vuejs-interview-questions" TargetMode="External"/><Relationship Id="rId119" Type="http://schemas.openxmlformats.org/officeDocument/2006/relationships/hyperlink" Target="https://github.com/sudheerj/vuejs-interview-questions" TargetMode="External"/><Relationship Id="rId44" Type="http://schemas.openxmlformats.org/officeDocument/2006/relationships/hyperlink" Target="https://github.com/sudheerj/vuejs-interview-questions" TargetMode="External"/><Relationship Id="rId60" Type="http://schemas.openxmlformats.org/officeDocument/2006/relationships/hyperlink" Target="https://github.com/sudheerj/vuejs-interview-questions" TargetMode="External"/><Relationship Id="rId65" Type="http://schemas.openxmlformats.org/officeDocument/2006/relationships/hyperlink" Target="https://github.com/sudheerj/vuejs-interview-questions" TargetMode="External"/><Relationship Id="rId81" Type="http://schemas.openxmlformats.org/officeDocument/2006/relationships/hyperlink" Target="https://github.com/sudheerj/vuejs-interview-questions" TargetMode="External"/><Relationship Id="rId86" Type="http://schemas.openxmlformats.org/officeDocument/2006/relationships/hyperlink" Target="https://github.com/sudheerj/vuejs-interview-questions" TargetMode="External"/><Relationship Id="rId130" Type="http://schemas.openxmlformats.org/officeDocument/2006/relationships/hyperlink" Target="https://github.com/sudheerj/vuejs-interview-questions" TargetMode="External"/><Relationship Id="rId135" Type="http://schemas.openxmlformats.org/officeDocument/2006/relationships/hyperlink" Target="https://github.com/sudheerj/vuejs-interview-questions" TargetMode="External"/><Relationship Id="rId151" Type="http://schemas.openxmlformats.org/officeDocument/2006/relationships/hyperlink" Target="https://github.com/sudheerj/vuejs-interview-questions" TargetMode="External"/><Relationship Id="rId156" Type="http://schemas.openxmlformats.org/officeDocument/2006/relationships/hyperlink" Target="https://github.com/sudheerj/vuejs-interview-questions" TargetMode="External"/><Relationship Id="rId177" Type="http://schemas.openxmlformats.org/officeDocument/2006/relationships/hyperlink" Target="https://github.com/sudheerj/vuejs-interview-questions" TargetMode="External"/><Relationship Id="rId198" Type="http://schemas.openxmlformats.org/officeDocument/2006/relationships/hyperlink" Target="https://github.com/sudheerj/vuejs-interview-questions" TargetMode="External"/><Relationship Id="rId172" Type="http://schemas.openxmlformats.org/officeDocument/2006/relationships/hyperlink" Target="https://github.com/sudheerj/vuejs-interview-questions" TargetMode="External"/><Relationship Id="rId193" Type="http://schemas.openxmlformats.org/officeDocument/2006/relationships/hyperlink" Target="https://github.com/sudheerj/vuejs-interview-questions" TargetMode="External"/><Relationship Id="rId202" Type="http://schemas.openxmlformats.org/officeDocument/2006/relationships/hyperlink" Target="https://github.com/sudheerj/vuejs-interview-questions/blob/master/images/cli-manual-features.png" TargetMode="External"/><Relationship Id="rId207" Type="http://schemas.openxmlformats.org/officeDocument/2006/relationships/hyperlink" Target="https://github.com/sudheerj/vuejs-interview-questions" TargetMode="External"/><Relationship Id="rId223" Type="http://schemas.openxmlformats.org/officeDocument/2006/relationships/hyperlink" Target="https://github.com/sudheerj/vuejs-interview-questions" TargetMode="External"/><Relationship Id="rId228" Type="http://schemas.openxmlformats.org/officeDocument/2006/relationships/hyperlink" Target="https://github.com/sudheerj/vuejs-interview-questions" TargetMode="External"/><Relationship Id="rId244" Type="http://schemas.openxmlformats.org/officeDocument/2006/relationships/hyperlink" Target="https://github.com/sudheerj/vuejs-interview-questions" TargetMode="External"/><Relationship Id="rId249" Type="http://schemas.openxmlformats.org/officeDocument/2006/relationships/hyperlink" Target="https://github.com/sudheerj/vuejs-interview-questions" TargetMode="External"/><Relationship Id="rId13" Type="http://schemas.openxmlformats.org/officeDocument/2006/relationships/hyperlink" Target="https://github.com/sudheerj/vuejs-interview-questions" TargetMode="External"/><Relationship Id="rId18" Type="http://schemas.openxmlformats.org/officeDocument/2006/relationships/hyperlink" Target="https://github.com/sudheerj/vuejs-interview-questions" TargetMode="External"/><Relationship Id="rId39" Type="http://schemas.openxmlformats.org/officeDocument/2006/relationships/hyperlink" Target="https://github.com/sudheerj/vuejs-interview-questions" TargetMode="External"/><Relationship Id="rId109" Type="http://schemas.openxmlformats.org/officeDocument/2006/relationships/hyperlink" Target="https://github.com/sudheerj/vuejs-interview-questions" TargetMode="External"/><Relationship Id="rId260" Type="http://schemas.openxmlformats.org/officeDocument/2006/relationships/theme" Target="theme/theme1.xml"/><Relationship Id="rId34" Type="http://schemas.openxmlformats.org/officeDocument/2006/relationships/hyperlink" Target="https://github.com/sudheerj/vuejs-interview-questions" TargetMode="External"/><Relationship Id="rId50" Type="http://schemas.openxmlformats.org/officeDocument/2006/relationships/hyperlink" Target="https://github.com/sudheerj/vuejs-interview-questions" TargetMode="External"/><Relationship Id="rId55" Type="http://schemas.openxmlformats.org/officeDocument/2006/relationships/hyperlink" Target="https://github.com/sudheerj/vuejs-interview-questions" TargetMode="External"/><Relationship Id="rId76" Type="http://schemas.openxmlformats.org/officeDocument/2006/relationships/hyperlink" Target="https://github.com/sudheerj/vuejs-interview-questions" TargetMode="External"/><Relationship Id="rId97" Type="http://schemas.openxmlformats.org/officeDocument/2006/relationships/hyperlink" Target="https://github.com/sudheerj/vuejs-interview-questions" TargetMode="External"/><Relationship Id="rId104" Type="http://schemas.openxmlformats.org/officeDocument/2006/relationships/hyperlink" Target="https://caniuse.com/" TargetMode="External"/><Relationship Id="rId120" Type="http://schemas.openxmlformats.org/officeDocument/2006/relationships/hyperlink" Target="https://github.com/sudheerj/vuejs-interview-questions" TargetMode="External"/><Relationship Id="rId125" Type="http://schemas.openxmlformats.org/officeDocument/2006/relationships/hyperlink" Target="https://github.com/sudheerj/vuejs-interview-questions" TargetMode="External"/><Relationship Id="rId141" Type="http://schemas.openxmlformats.org/officeDocument/2006/relationships/hyperlink" Target="https://github.com/sudheerj/vuejs-interview-questions" TargetMode="External"/><Relationship Id="rId146" Type="http://schemas.openxmlformats.org/officeDocument/2006/relationships/hyperlink" Target="https://github.com/sudheerj/vuejs-interview-questions/blob/master/images/vuex-app-structure.png" TargetMode="External"/><Relationship Id="rId167" Type="http://schemas.openxmlformats.org/officeDocument/2006/relationships/hyperlink" Target="https://github.com/sudheerj/vuejs-interview-questions" TargetMode="External"/><Relationship Id="rId188" Type="http://schemas.openxmlformats.org/officeDocument/2006/relationships/hyperlink" Target="https://github.com/sudheerj/vuejs-interview-questions" TargetMode="External"/><Relationship Id="rId7" Type="http://schemas.openxmlformats.org/officeDocument/2006/relationships/hyperlink" Target="https://github.com/sudheerj/vuejs-interview-questions" TargetMode="External"/><Relationship Id="rId71" Type="http://schemas.openxmlformats.org/officeDocument/2006/relationships/hyperlink" Target="https://github.com/sudheerj/vuejs-interview-questions" TargetMode="External"/><Relationship Id="rId92" Type="http://schemas.openxmlformats.org/officeDocument/2006/relationships/hyperlink" Target="https://github.com/sudheerj/vuejs-interview-questions" TargetMode="External"/><Relationship Id="rId162" Type="http://schemas.openxmlformats.org/officeDocument/2006/relationships/hyperlink" Target="https://github.com/sudheerj/vuejs-interview-questions" TargetMode="External"/><Relationship Id="rId183" Type="http://schemas.openxmlformats.org/officeDocument/2006/relationships/hyperlink" Target="https://github.com/sudheerj/vuejs-interview-questions" TargetMode="External"/><Relationship Id="rId213" Type="http://schemas.openxmlformats.org/officeDocument/2006/relationships/hyperlink" Target="https://github.com/sudheerj/vuejs-interview-questions" TargetMode="External"/><Relationship Id="rId218" Type="http://schemas.openxmlformats.org/officeDocument/2006/relationships/hyperlink" Target="https://github.com/sudheerj/vuejs-interview-questions" TargetMode="External"/><Relationship Id="rId234" Type="http://schemas.openxmlformats.org/officeDocument/2006/relationships/hyperlink" Target="https://github.com/sudheerj/vuejs-interview-questions" TargetMode="External"/><Relationship Id="rId239" Type="http://schemas.openxmlformats.org/officeDocument/2006/relationships/hyperlink" Target="https://github.com/sudheerj/vuejs-interview-questions" TargetMode="External"/><Relationship Id="rId2" Type="http://schemas.openxmlformats.org/officeDocument/2006/relationships/styles" Target="styles.xml"/><Relationship Id="rId29" Type="http://schemas.openxmlformats.org/officeDocument/2006/relationships/hyperlink" Target="https://github.com/sudheerj/vuejs-interview-questions" TargetMode="External"/><Relationship Id="rId250" Type="http://schemas.openxmlformats.org/officeDocument/2006/relationships/hyperlink" Target="https://github.com/sudheerj/vuejs-interview-questions" TargetMode="External"/><Relationship Id="rId255" Type="http://schemas.openxmlformats.org/officeDocument/2006/relationships/image" Target="media/image8.png"/><Relationship Id="rId24" Type="http://schemas.openxmlformats.org/officeDocument/2006/relationships/hyperlink" Target="https://github.com/sudheerj/vuejs-interview-questions" TargetMode="External"/><Relationship Id="rId40" Type="http://schemas.openxmlformats.org/officeDocument/2006/relationships/hyperlink" Target="https://github.com/sudheerj/vuejs-interview-questions" TargetMode="External"/><Relationship Id="rId45" Type="http://schemas.openxmlformats.org/officeDocument/2006/relationships/hyperlink" Target="https://github.com/sudheerj/vuejs-interview-questions" TargetMode="External"/><Relationship Id="rId66" Type="http://schemas.openxmlformats.org/officeDocument/2006/relationships/hyperlink" Target="https://github.com/sudheerj/vuejs-interview-questions" TargetMode="External"/><Relationship Id="rId87" Type="http://schemas.openxmlformats.org/officeDocument/2006/relationships/hyperlink" Target="https://github.com/sudheerj/vuejs-interview-questions" TargetMode="External"/><Relationship Id="rId110" Type="http://schemas.openxmlformats.org/officeDocument/2006/relationships/hyperlink" Target="https://github.com/sudheerj/vuejs-interview-questions" TargetMode="External"/><Relationship Id="rId115" Type="http://schemas.openxmlformats.org/officeDocument/2006/relationships/hyperlink" Target="https://github.com/sudheerj/vuejs-interview-questions/blob/master/images/flow.png" TargetMode="External"/><Relationship Id="rId131" Type="http://schemas.openxmlformats.org/officeDocument/2006/relationships/hyperlink" Target="https://github.com/sudheerj/vuejs-interview-questions" TargetMode="External"/><Relationship Id="rId136" Type="http://schemas.openxmlformats.org/officeDocument/2006/relationships/hyperlink" Target="https://github.com/sudheerj/vuejs-interview-questions" TargetMode="External"/><Relationship Id="rId157" Type="http://schemas.openxmlformats.org/officeDocument/2006/relationships/hyperlink" Target="https://github.com/sudheerj/vuejs-interview-questions" TargetMode="External"/><Relationship Id="rId178" Type="http://schemas.openxmlformats.org/officeDocument/2006/relationships/hyperlink" Target="https://github.com/sudheerj/vuejs-interview-questions" TargetMode="External"/><Relationship Id="rId61" Type="http://schemas.openxmlformats.org/officeDocument/2006/relationships/hyperlink" Target="https://github.com/sudheerj/vuejs-interview-questions" TargetMode="External"/><Relationship Id="rId82" Type="http://schemas.openxmlformats.org/officeDocument/2006/relationships/hyperlink" Target="https://github.com/sudheerj/vuejs-interview-questions" TargetMode="External"/><Relationship Id="rId152" Type="http://schemas.openxmlformats.org/officeDocument/2006/relationships/hyperlink" Target="https://github.com/sudheerj/vuejs-interview-questions" TargetMode="External"/><Relationship Id="rId173" Type="http://schemas.openxmlformats.org/officeDocument/2006/relationships/hyperlink" Target="https://github.com/sudheerj/vuejs-interview-questions" TargetMode="External"/><Relationship Id="rId194" Type="http://schemas.openxmlformats.org/officeDocument/2006/relationships/hyperlink" Target="https://github.com/sudheerj/vuejs-interview-questions" TargetMode="External"/><Relationship Id="rId199" Type="http://schemas.openxmlformats.org/officeDocument/2006/relationships/hyperlink" Target="https://github.com/sudheerj/vuejs-interview-questions" TargetMode="External"/><Relationship Id="rId203" Type="http://schemas.openxmlformats.org/officeDocument/2006/relationships/image" Target="media/image6.png"/><Relationship Id="rId208" Type="http://schemas.openxmlformats.org/officeDocument/2006/relationships/hyperlink" Target="https://github.com/sudheerj/vuejs-interview-questions" TargetMode="External"/><Relationship Id="rId229" Type="http://schemas.openxmlformats.org/officeDocument/2006/relationships/hyperlink" Target="https://github.com/sudheerj/vuejs-interview-questions" TargetMode="External"/><Relationship Id="rId19" Type="http://schemas.openxmlformats.org/officeDocument/2006/relationships/hyperlink" Target="https://github.com/sudheerj/vuejs-interview-questions" TargetMode="External"/><Relationship Id="rId224" Type="http://schemas.openxmlformats.org/officeDocument/2006/relationships/hyperlink" Target="https://github.com/sudheerj/vuejs-interview-questions" TargetMode="External"/><Relationship Id="rId240" Type="http://schemas.openxmlformats.org/officeDocument/2006/relationships/hyperlink" Target="https://github.com/sudheerj/vuejs-interview-questions" TargetMode="External"/><Relationship Id="rId245" Type="http://schemas.openxmlformats.org/officeDocument/2006/relationships/hyperlink" Target="https://github.com/sudheerj/vuejs-interview-questions" TargetMode="External"/><Relationship Id="rId14" Type="http://schemas.openxmlformats.org/officeDocument/2006/relationships/hyperlink" Target="https://github.com/sudheerj/vuejs-interview-questions" TargetMode="External"/><Relationship Id="rId30" Type="http://schemas.openxmlformats.org/officeDocument/2006/relationships/hyperlink" Target="https://github.com/sudheerj/vuejs-interview-questions" TargetMode="External"/><Relationship Id="rId35" Type="http://schemas.openxmlformats.org/officeDocument/2006/relationships/hyperlink" Target="https://github.com/sudheerj/vuejs-interview-questions" TargetMode="External"/><Relationship Id="rId56" Type="http://schemas.openxmlformats.org/officeDocument/2006/relationships/hyperlink" Target="https://github.com/sudheerj/vuejs-interview-questions" TargetMode="External"/><Relationship Id="rId77" Type="http://schemas.openxmlformats.org/officeDocument/2006/relationships/hyperlink" Target="https://github.com/sudheerj/vuejs-interview-questions" TargetMode="External"/><Relationship Id="rId100" Type="http://schemas.openxmlformats.org/officeDocument/2006/relationships/hyperlink" Target="https://github.com/sudheerj/vuejs-interview-questions" TargetMode="External"/><Relationship Id="rId105" Type="http://schemas.openxmlformats.org/officeDocument/2006/relationships/hyperlink" Target="https://github.com/sudheerj/vuejs-interview-questions" TargetMode="External"/><Relationship Id="rId126" Type="http://schemas.openxmlformats.org/officeDocument/2006/relationships/hyperlink" Target="https://github.com/sudheerj/vuejs-interview-questions" TargetMode="External"/><Relationship Id="rId147" Type="http://schemas.openxmlformats.org/officeDocument/2006/relationships/image" Target="media/image4.png"/><Relationship Id="rId168" Type="http://schemas.openxmlformats.org/officeDocument/2006/relationships/hyperlink" Target="https://github.com/sudheerj/vuejs-interview-questions" TargetMode="External"/><Relationship Id="rId8" Type="http://schemas.openxmlformats.org/officeDocument/2006/relationships/hyperlink" Target="https://github.com/sudheerj/vuejs-interview-questions/blob/master/images/vuelifecycle.png" TargetMode="External"/><Relationship Id="rId51" Type="http://schemas.openxmlformats.org/officeDocument/2006/relationships/hyperlink" Target="https://github.com/sudheerj/vuejs-interview-questions" TargetMode="External"/><Relationship Id="rId72" Type="http://schemas.openxmlformats.org/officeDocument/2006/relationships/hyperlink" Target="https://github.com/sudheerj/vuejs-interview-questions/blob/master/images/custom-directives.svg" TargetMode="External"/><Relationship Id="rId93" Type="http://schemas.openxmlformats.org/officeDocument/2006/relationships/hyperlink" Target="https://github.com/sudheerj/vuejs-interview-questions" TargetMode="External"/><Relationship Id="rId98" Type="http://schemas.openxmlformats.org/officeDocument/2006/relationships/hyperlink" Target="https://github.com/sudheerj/vuejs-interview-questions" TargetMode="External"/><Relationship Id="rId121" Type="http://schemas.openxmlformats.org/officeDocument/2006/relationships/hyperlink" Target="https://github.com/sudheerj/vuejs-interview-questions" TargetMode="External"/><Relationship Id="rId142" Type="http://schemas.openxmlformats.org/officeDocument/2006/relationships/hyperlink" Target="https://github.com/sudheerj/vuejs-interview-questions" TargetMode="External"/><Relationship Id="rId163" Type="http://schemas.openxmlformats.org/officeDocument/2006/relationships/hyperlink" Target="https://unpkg.com/vuex@2.0.0" TargetMode="External"/><Relationship Id="rId184" Type="http://schemas.openxmlformats.org/officeDocument/2006/relationships/hyperlink" Target="https://github.com/sudheerj/vuejs-interview-questions" TargetMode="External"/><Relationship Id="rId189" Type="http://schemas.openxmlformats.org/officeDocument/2006/relationships/hyperlink" Target="https://github.com/sudheerj/vuejs-interview-questions" TargetMode="External"/><Relationship Id="rId219" Type="http://schemas.openxmlformats.org/officeDocument/2006/relationships/hyperlink" Target="https://github.com/sudheerj/vuejs-interview-questions" TargetMode="External"/><Relationship Id="rId3" Type="http://schemas.microsoft.com/office/2007/relationships/stylesWithEffects" Target="stylesWithEffects.xml"/><Relationship Id="rId214" Type="http://schemas.openxmlformats.org/officeDocument/2006/relationships/hyperlink" Target="https://github.com/sudheerj/vuejs-interview-questions" TargetMode="External"/><Relationship Id="rId230" Type="http://schemas.openxmlformats.org/officeDocument/2006/relationships/hyperlink" Target="https://github.com/sudheerj/vuejs-interview-questions" TargetMode="External"/><Relationship Id="rId235" Type="http://schemas.openxmlformats.org/officeDocument/2006/relationships/hyperlink" Target="https://github.com/sudheerj/vuejs-interview-questions" TargetMode="External"/><Relationship Id="rId251" Type="http://schemas.openxmlformats.org/officeDocument/2006/relationships/hyperlink" Target="https://vdo.ai/" TargetMode="External"/><Relationship Id="rId256" Type="http://schemas.openxmlformats.org/officeDocument/2006/relationships/hyperlink" Target="https://en.wikipedia.org/wiki/Search_engine_optimization" TargetMode="External"/><Relationship Id="rId25" Type="http://schemas.openxmlformats.org/officeDocument/2006/relationships/hyperlink" Target="https://github.com/sudheerj/vuejs-interview-questions" TargetMode="External"/><Relationship Id="rId46" Type="http://schemas.openxmlformats.org/officeDocument/2006/relationships/hyperlink" Target="https://github.com/sudheerj/vuejs-interview-questions" TargetMode="External"/><Relationship Id="rId67" Type="http://schemas.openxmlformats.org/officeDocument/2006/relationships/hyperlink" Target="https://github.com/sudheerj/vuejs-interview-questions" TargetMode="External"/><Relationship Id="rId116" Type="http://schemas.openxmlformats.org/officeDocument/2006/relationships/image" Target="media/image3.png"/><Relationship Id="rId137" Type="http://schemas.openxmlformats.org/officeDocument/2006/relationships/hyperlink" Target="https://github.com/sudheerj/vuejs-interview-questions" TargetMode="External"/><Relationship Id="rId158" Type="http://schemas.openxmlformats.org/officeDocument/2006/relationships/hyperlink" Target="https://github.com/sudheerj/vuejs-interview-questions" TargetMode="External"/><Relationship Id="rId20" Type="http://schemas.openxmlformats.org/officeDocument/2006/relationships/hyperlink" Target="https://github.com/sudheerj/vuejs-interview-questions" TargetMode="External"/><Relationship Id="rId41" Type="http://schemas.openxmlformats.org/officeDocument/2006/relationships/hyperlink" Target="https://github.com/sudheerj/vuejs-interview-questions" TargetMode="External"/><Relationship Id="rId62" Type="http://schemas.openxmlformats.org/officeDocument/2006/relationships/hyperlink" Target="https://github.com/sudheerj/vuejs-interview-questions" TargetMode="External"/><Relationship Id="rId83" Type="http://schemas.openxmlformats.org/officeDocument/2006/relationships/hyperlink" Target="https://github.com/sudheerj/vuejs-interview-questions" TargetMode="External"/><Relationship Id="rId88" Type="http://schemas.openxmlformats.org/officeDocument/2006/relationships/hyperlink" Target="https://github.com/sudheerj/vuejs-interview-questions" TargetMode="External"/><Relationship Id="rId111" Type="http://schemas.openxmlformats.org/officeDocument/2006/relationships/hyperlink" Target="https://github.com/sudheerj/vuejs-interview-questions" TargetMode="External"/><Relationship Id="rId132" Type="http://schemas.openxmlformats.org/officeDocument/2006/relationships/hyperlink" Target="https://github.com/sudheerj/vuejs-interview-questions" TargetMode="External"/><Relationship Id="rId153" Type="http://schemas.openxmlformats.org/officeDocument/2006/relationships/hyperlink" Target="https://github.com/sudheerj/vuejs-interview-questions" TargetMode="External"/><Relationship Id="rId174" Type="http://schemas.openxmlformats.org/officeDocument/2006/relationships/hyperlink" Target="https://github.com/sudheerj/vuejs-interview-questions" TargetMode="External"/><Relationship Id="rId179" Type="http://schemas.openxmlformats.org/officeDocument/2006/relationships/hyperlink" Target="https://github.com/sudheerj/vuejs-interview-questions" TargetMode="External"/><Relationship Id="rId195" Type="http://schemas.openxmlformats.org/officeDocument/2006/relationships/hyperlink" Target="https://github.com/sudheerj/vuejs-interview-questions" TargetMode="External"/><Relationship Id="rId209" Type="http://schemas.openxmlformats.org/officeDocument/2006/relationships/hyperlink" Target="https://github.com/sudheerj/vuejs-interview-questions" TargetMode="External"/><Relationship Id="rId190" Type="http://schemas.openxmlformats.org/officeDocument/2006/relationships/hyperlink" Target="https://github.com/sudheerj/vuejs-interview-questions" TargetMode="External"/><Relationship Id="rId204" Type="http://schemas.openxmlformats.org/officeDocument/2006/relationships/hyperlink" Target="https://github.com/sudheerj/vuejs-interview-questions" TargetMode="External"/><Relationship Id="rId220" Type="http://schemas.openxmlformats.org/officeDocument/2006/relationships/hyperlink" Target="https://github.com/sudheerj/vuejs-interview-questions" TargetMode="External"/><Relationship Id="rId225" Type="http://schemas.openxmlformats.org/officeDocument/2006/relationships/hyperlink" Target="https://github.com/sudheerj/vuejs-interview-questions" TargetMode="External"/><Relationship Id="rId241" Type="http://schemas.openxmlformats.org/officeDocument/2006/relationships/hyperlink" Target="https://github.com/sudheerj/vuejs-interview-questions" TargetMode="External"/><Relationship Id="rId246" Type="http://schemas.openxmlformats.org/officeDocument/2006/relationships/hyperlink" Target="https://github.com/sudheerj/vuejs-interview-questions" TargetMode="External"/><Relationship Id="rId15" Type="http://schemas.openxmlformats.org/officeDocument/2006/relationships/hyperlink" Target="https://github.com/sudheerj/vuejs-interview-questions" TargetMode="External"/><Relationship Id="rId36" Type="http://schemas.openxmlformats.org/officeDocument/2006/relationships/hyperlink" Target="https://github.com/sudheerj/vuejs-interview-questions" TargetMode="External"/><Relationship Id="rId57" Type="http://schemas.openxmlformats.org/officeDocument/2006/relationships/hyperlink" Target="https://github.com/sudheerj/vuejs-interview-questions" TargetMode="External"/><Relationship Id="rId106" Type="http://schemas.openxmlformats.org/officeDocument/2006/relationships/hyperlink" Target="https://github.com/sudheerj/vuejs-interview-questions" TargetMode="External"/><Relationship Id="rId127" Type="http://schemas.openxmlformats.org/officeDocument/2006/relationships/hyperlink" Target="https://github.com/sudheerj/vuejs-interview-questions" TargetMode="External"/><Relationship Id="rId10" Type="http://schemas.openxmlformats.org/officeDocument/2006/relationships/hyperlink" Target="https://github.com/sudheerj/vuejs-interview-questions" TargetMode="External"/><Relationship Id="rId31" Type="http://schemas.openxmlformats.org/officeDocument/2006/relationships/hyperlink" Target="https://github.com/sudheerj/vuejs-interview-questions" TargetMode="External"/><Relationship Id="rId52" Type="http://schemas.openxmlformats.org/officeDocument/2006/relationships/hyperlink" Target="https://github.com/sudheerj/vuejs-interview-questions" TargetMode="External"/><Relationship Id="rId73" Type="http://schemas.openxmlformats.org/officeDocument/2006/relationships/hyperlink" Target="https://github.com/sudheerj/vuejs-interview-questions" TargetMode="External"/><Relationship Id="rId78" Type="http://schemas.openxmlformats.org/officeDocument/2006/relationships/hyperlink" Target="https://vuejs.org/v2/guide/render-function.html" TargetMode="External"/><Relationship Id="rId94" Type="http://schemas.openxmlformats.org/officeDocument/2006/relationships/hyperlink" Target="https://github.com/sudheerj/vuejs-interview-questions" TargetMode="External"/><Relationship Id="rId99" Type="http://schemas.openxmlformats.org/officeDocument/2006/relationships/hyperlink" Target="https://github.com/sudheerj/vuejs-interview-questions" TargetMode="External"/><Relationship Id="rId101" Type="http://schemas.openxmlformats.org/officeDocument/2006/relationships/hyperlink" Target="https://github.com/sudheerj/vuejs-interview-questions/blob/master/images/DevTools.png" TargetMode="External"/><Relationship Id="rId122" Type="http://schemas.openxmlformats.org/officeDocument/2006/relationships/hyperlink" Target="https://github.com/sudheerj/vuejs-interview-questions" TargetMode="External"/><Relationship Id="rId143" Type="http://schemas.openxmlformats.org/officeDocument/2006/relationships/hyperlink" Target="https://github.com/sudheerj/vuejs-interview-questions" TargetMode="External"/><Relationship Id="rId148" Type="http://schemas.openxmlformats.org/officeDocument/2006/relationships/hyperlink" Target="https://github.com/sudheerj/vuejs-interview-questions" TargetMode="External"/><Relationship Id="rId164" Type="http://schemas.openxmlformats.org/officeDocument/2006/relationships/hyperlink" Target="https://github.com/sudheerj/vuejs-interview-questions" TargetMode="External"/><Relationship Id="rId169" Type="http://schemas.openxmlformats.org/officeDocument/2006/relationships/hyperlink" Target="https://github.com/sudheerj/vuejs-interview-questions" TargetMode="External"/><Relationship Id="rId185" Type="http://schemas.openxmlformats.org/officeDocument/2006/relationships/hyperlink" Target="https://github.com/sudheerj/vuejs-interview-questions" TargetMode="External"/><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hyperlink" Target="https://github.com/sudheerj/vuejs-interview-questions" TargetMode="External"/><Relationship Id="rId210" Type="http://schemas.openxmlformats.org/officeDocument/2006/relationships/hyperlink" Target="https://github.com/sudheerj/vuejs-interview-questions" TargetMode="External"/><Relationship Id="rId215" Type="http://schemas.openxmlformats.org/officeDocument/2006/relationships/hyperlink" Target="https://github.com/sudheerj/vuejs-interview-questions" TargetMode="External"/><Relationship Id="rId236" Type="http://schemas.openxmlformats.org/officeDocument/2006/relationships/hyperlink" Target="https://github.com/sudheerj/vuejs-interview-questions" TargetMode="External"/><Relationship Id="rId257" Type="http://schemas.openxmlformats.org/officeDocument/2006/relationships/image" Target="media/image9.png"/><Relationship Id="rId26" Type="http://schemas.openxmlformats.org/officeDocument/2006/relationships/hyperlink" Target="https://github.com/sudheerj/vuejs-interview-questions" TargetMode="External"/><Relationship Id="rId231" Type="http://schemas.openxmlformats.org/officeDocument/2006/relationships/hyperlink" Target="https://github.com/sudheerj/vuejs-interview-questions" TargetMode="External"/><Relationship Id="rId252" Type="http://schemas.openxmlformats.org/officeDocument/2006/relationships/hyperlink" Target="https://www.onlineinterviewquestions.com/react-js-interview-questions/" TargetMode="External"/><Relationship Id="rId47" Type="http://schemas.openxmlformats.org/officeDocument/2006/relationships/hyperlink" Target="https://github.com/sudheerj/vuejs-interview-questions" TargetMode="External"/><Relationship Id="rId68" Type="http://schemas.openxmlformats.org/officeDocument/2006/relationships/hyperlink" Target="https://github.com/sudheerj/vuejs-interview-questions" TargetMode="External"/><Relationship Id="rId89" Type="http://schemas.openxmlformats.org/officeDocument/2006/relationships/hyperlink" Target="https://github.com/sudheerj/vuejs-interview-questions" TargetMode="External"/><Relationship Id="rId112" Type="http://schemas.openxmlformats.org/officeDocument/2006/relationships/hyperlink" Target="https://github.com/sudheerj/vuejs-interview-questions" TargetMode="External"/><Relationship Id="rId133" Type="http://schemas.openxmlformats.org/officeDocument/2006/relationships/hyperlink" Target="https://github.com/sudheerj/vuejs-interview-questions" TargetMode="External"/><Relationship Id="rId154" Type="http://schemas.openxmlformats.org/officeDocument/2006/relationships/hyperlink" Target="https://github.com/sudheerj/vuejs-interview-questions" TargetMode="External"/><Relationship Id="rId175" Type="http://schemas.openxmlformats.org/officeDocument/2006/relationships/hyperlink" Target="https://github.com/sudheerj/vuejs-interview-questions" TargetMode="External"/><Relationship Id="rId196" Type="http://schemas.openxmlformats.org/officeDocument/2006/relationships/hyperlink" Target="https://github.com/sudheerj/vuejs-interview-questions" TargetMode="External"/><Relationship Id="rId200" Type="http://schemas.openxmlformats.org/officeDocument/2006/relationships/hyperlink" Target="https://github.com/sudheerj/vuejs-interview-questions/blob/master/images/cli-default-presets.png" TargetMode="External"/><Relationship Id="rId16" Type="http://schemas.openxmlformats.org/officeDocument/2006/relationships/hyperlink" Target="https://github.com/sudheerj/vuejs-interview-questions" TargetMode="External"/><Relationship Id="rId221" Type="http://schemas.openxmlformats.org/officeDocument/2006/relationships/hyperlink" Target="https://github.com/sudheerj/vuejs-interview-questions" TargetMode="External"/><Relationship Id="rId242" Type="http://schemas.openxmlformats.org/officeDocument/2006/relationships/hyperlink" Target="https://github.com/sudheerj/vuejs-interview-questions" TargetMode="External"/><Relationship Id="rId37" Type="http://schemas.openxmlformats.org/officeDocument/2006/relationships/hyperlink" Target="https://github.com/sudheerj/vuejs-interview-questions" TargetMode="External"/><Relationship Id="rId58" Type="http://schemas.openxmlformats.org/officeDocument/2006/relationships/hyperlink" Target="https://github.com/sudheerj/vuejs-interview-questions" TargetMode="External"/><Relationship Id="rId79" Type="http://schemas.openxmlformats.org/officeDocument/2006/relationships/hyperlink" Target="https://github.com/sudheerj/vuejs-interview-questions" TargetMode="External"/><Relationship Id="rId102" Type="http://schemas.openxmlformats.org/officeDocument/2006/relationships/image" Target="media/image2.png"/><Relationship Id="rId123" Type="http://schemas.openxmlformats.org/officeDocument/2006/relationships/hyperlink" Target="https://github.com/sudheerj/vuejs-interview-questions" TargetMode="External"/><Relationship Id="rId144" Type="http://schemas.openxmlformats.org/officeDocument/2006/relationships/hyperlink" Target="https://github.com/sudheerj/vuejs-interview-questions" TargetMode="External"/><Relationship Id="rId90" Type="http://schemas.openxmlformats.org/officeDocument/2006/relationships/hyperlink" Target="https://github.com/sudheerj/vuejs-interview-questions" TargetMode="External"/><Relationship Id="rId165" Type="http://schemas.openxmlformats.org/officeDocument/2006/relationships/hyperlink" Target="https://github.com/sudheerj/vuejs-interview-questions" TargetMode="External"/><Relationship Id="rId186" Type="http://schemas.openxmlformats.org/officeDocument/2006/relationships/hyperlink" Target="https://github.com/sudheerj/vuejs-interview-questions" TargetMode="External"/><Relationship Id="rId211" Type="http://schemas.openxmlformats.org/officeDocument/2006/relationships/hyperlink" Target="https://github.com/sudheerj/vuejs-interview-questions" TargetMode="External"/><Relationship Id="rId232" Type="http://schemas.openxmlformats.org/officeDocument/2006/relationships/hyperlink" Target="https://github.com/sudheerj/vuejs-interview-questions" TargetMode="External"/><Relationship Id="rId253" Type="http://schemas.openxmlformats.org/officeDocument/2006/relationships/hyperlink" Target="https://www.wisdomjobs.com/e-university/html-5-interview-questions.html" TargetMode="External"/><Relationship Id="rId27" Type="http://schemas.openxmlformats.org/officeDocument/2006/relationships/hyperlink" Target="https://github.com/sudheerj/vuejs-interview-questions" TargetMode="External"/><Relationship Id="rId48" Type="http://schemas.openxmlformats.org/officeDocument/2006/relationships/hyperlink" Target="https://github.com/sudheerj/vuejs-interview-questions" TargetMode="External"/><Relationship Id="rId69" Type="http://schemas.openxmlformats.org/officeDocument/2006/relationships/hyperlink" Target="https://github.com/sudheerj/vuejs-interview-questions" TargetMode="External"/><Relationship Id="rId113" Type="http://schemas.openxmlformats.org/officeDocument/2006/relationships/hyperlink" Target="https://github.com/sudheerj/vuejs-interview-questions" TargetMode="External"/><Relationship Id="rId134" Type="http://schemas.openxmlformats.org/officeDocument/2006/relationships/hyperlink" Target="https://github.com/sudheerj/vuejs-interview-questions" TargetMode="External"/><Relationship Id="rId80" Type="http://schemas.openxmlformats.org/officeDocument/2006/relationships/hyperlink" Target="https://github.com/sudheerj/vuejs-interview-questions" TargetMode="External"/><Relationship Id="rId155" Type="http://schemas.openxmlformats.org/officeDocument/2006/relationships/hyperlink" Target="https://github.com/sudheerj/vuejs-interview-questions" TargetMode="External"/><Relationship Id="rId176" Type="http://schemas.openxmlformats.org/officeDocument/2006/relationships/hyperlink" Target="https://github.com/sudheerj/vuejs-interview-questions" TargetMode="External"/><Relationship Id="rId197" Type="http://schemas.openxmlformats.org/officeDocument/2006/relationships/hyperlink" Target="https://github.com/sudheerj/vuejs-interview-questions" TargetMode="External"/><Relationship Id="rId201" Type="http://schemas.openxmlformats.org/officeDocument/2006/relationships/image" Target="media/image5.png"/><Relationship Id="rId222" Type="http://schemas.openxmlformats.org/officeDocument/2006/relationships/hyperlink" Target="https://github.com/sudheerj/vuejs-interview-questions" TargetMode="External"/><Relationship Id="rId243" Type="http://schemas.openxmlformats.org/officeDocument/2006/relationships/hyperlink" Target="https://github.com/sudheerj/vuejs-interview-questions" TargetMode="External"/><Relationship Id="rId17" Type="http://schemas.openxmlformats.org/officeDocument/2006/relationships/hyperlink" Target="https://github.com/sudheerj/vuejs-interview-questions" TargetMode="External"/><Relationship Id="rId38" Type="http://schemas.openxmlformats.org/officeDocument/2006/relationships/hyperlink" Target="https://github.com/sudheerj/vuejs-interview-questions" TargetMode="External"/><Relationship Id="rId59" Type="http://schemas.openxmlformats.org/officeDocument/2006/relationships/hyperlink" Target="https://github.com/sudheerj/vuejs-interview-questions" TargetMode="External"/><Relationship Id="rId103" Type="http://schemas.openxmlformats.org/officeDocument/2006/relationships/hyperlink" Target="https://github.com/sudheerj/vuejs-interview-questions" TargetMode="External"/><Relationship Id="rId124" Type="http://schemas.openxmlformats.org/officeDocument/2006/relationships/hyperlink" Target="https://github.com/sudheerj/vuejs-interview-questions" TargetMode="External"/><Relationship Id="rId70" Type="http://schemas.openxmlformats.org/officeDocument/2006/relationships/hyperlink" Target="https://github.com/sudheerj/vuejs-interview-questions" TargetMode="External"/><Relationship Id="rId91" Type="http://schemas.openxmlformats.org/officeDocument/2006/relationships/hyperlink" Target="https://github.com/sudheerj/vuejs-interview-questions" TargetMode="External"/><Relationship Id="rId145" Type="http://schemas.openxmlformats.org/officeDocument/2006/relationships/hyperlink" Target="https://github.com/sudheerj/vuejs-interview-questions" TargetMode="External"/><Relationship Id="rId166" Type="http://schemas.openxmlformats.org/officeDocument/2006/relationships/hyperlink" Target="https://github.com/sudheerj/vuejs-interview-questions" TargetMode="External"/><Relationship Id="rId187" Type="http://schemas.openxmlformats.org/officeDocument/2006/relationships/hyperlink" Target="https://github.com/sudheerj/vuej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144</Pages>
  <Words>27883</Words>
  <Characters>158939</Characters>
  <Application>Microsoft Office Word</Application>
  <DocSecurity>0</DocSecurity>
  <Lines>1324</Lines>
  <Paragraphs>372</Paragraphs>
  <ScaleCrop>false</ScaleCrop>
  <Company/>
  <LinksUpToDate>false</LinksUpToDate>
  <CharactersWithSpaces>186450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Ashik</cp:lastModifiedBy>
  <cp:revision>2</cp:revision>
  <dcterms:created xsi:type="dcterms:W3CDTF">2020-06-20T13:53:00Z</dcterms:created>
  <dcterms:modified xsi:type="dcterms:W3CDTF">2020-06-20T13:56:00Z</dcterms:modified>
</cp:coreProperties>
</file>