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DCF" w:rsidRPr="00B65DCF" w:rsidRDefault="00B65DCF" w:rsidP="00B65DCF">
      <w:pPr>
        <w:shd w:val="clear" w:color="auto" w:fill="FFFFFF"/>
        <w:spacing w:after="0" w:line="240" w:lineRule="auto"/>
        <w:textAlignment w:val="baseline"/>
        <w:rPr>
          <w:rFonts w:ascii="Times New Roman" w:eastAsia="Times New Roman" w:hAnsi="Times New Roman" w:cs="Times New Roman"/>
        </w:rPr>
      </w:pPr>
      <w:r w:rsidRPr="00843025">
        <w:rPr>
          <w:rFonts w:ascii="Times New Roman" w:eastAsia="Times New Roman" w:hAnsi="Times New Roman" w:cs="Times New Roman"/>
          <w:b/>
          <w:bCs/>
          <w:bdr w:val="none" w:sz="0" w:space="0" w:color="auto" w:frame="1"/>
        </w:rPr>
        <w:t>1. What is a markup language?</w:t>
      </w:r>
    </w:p>
    <w:p w:rsidR="00B65DCF" w:rsidRP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 xml:space="preserve">Markup languages are designed for presentation of text in different formats, and it can also be used for transporting and </w:t>
      </w:r>
      <w:proofErr w:type="gramStart"/>
      <w:r w:rsidRPr="00B65DCF">
        <w:rPr>
          <w:rFonts w:ascii="Times New Roman" w:eastAsia="Times New Roman" w:hAnsi="Times New Roman" w:cs="Times New Roman"/>
        </w:rPr>
        <w:t>storing</w:t>
      </w:r>
      <w:proofErr w:type="gramEnd"/>
      <w:r w:rsidRPr="00B65DCF">
        <w:rPr>
          <w:rFonts w:ascii="Times New Roman" w:eastAsia="Times New Roman" w:hAnsi="Times New Roman" w:cs="Times New Roman"/>
        </w:rPr>
        <w:t xml:space="preserve"> data. This markup language specifies the code for formatting, layout and style of data .This markup code is called Tag.</w:t>
      </w:r>
    </w:p>
    <w:p w:rsidR="00B65DCF" w:rsidRP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HTML and XML are examples of Markup Language.</w:t>
      </w:r>
    </w:p>
    <w:p w:rsidR="00B65DCF" w:rsidRPr="00B65DCF" w:rsidRDefault="00B65DCF" w:rsidP="00B65DCF">
      <w:pPr>
        <w:shd w:val="clear" w:color="auto" w:fill="FFFFFF"/>
        <w:spacing w:after="0" w:line="240" w:lineRule="auto"/>
        <w:textAlignment w:val="baseline"/>
        <w:rPr>
          <w:rFonts w:ascii="Times New Roman" w:eastAsia="Times New Roman" w:hAnsi="Times New Roman" w:cs="Times New Roman"/>
        </w:rPr>
      </w:pPr>
      <w:r w:rsidRPr="00843025">
        <w:rPr>
          <w:rFonts w:ascii="Times New Roman" w:eastAsia="Times New Roman" w:hAnsi="Times New Roman" w:cs="Times New Roman"/>
          <w:b/>
          <w:bCs/>
          <w:bdr w:val="none" w:sz="0" w:space="0" w:color="auto" w:frame="1"/>
        </w:rPr>
        <w:t>2. What is XML?</w:t>
      </w:r>
    </w:p>
    <w:p w:rsidR="00B65DCF" w:rsidRP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XML is called Extensible Markup Language which is designed to carry or transport and store data. XML tags are not as predefined as HTML, but we can define our own user tags for simplicity. It mainly concentrates on storing of data, not on displaying of data.</w:t>
      </w:r>
    </w:p>
    <w:p w:rsidR="00B65DCF" w:rsidRPr="00B65DCF" w:rsidRDefault="00B65DCF" w:rsidP="00B65DCF">
      <w:pPr>
        <w:shd w:val="clear" w:color="auto" w:fill="FFFFFF"/>
        <w:spacing w:after="0" w:line="240" w:lineRule="auto"/>
        <w:textAlignment w:val="baseline"/>
        <w:rPr>
          <w:rFonts w:ascii="Times New Roman" w:eastAsia="Times New Roman" w:hAnsi="Times New Roman" w:cs="Times New Roman"/>
        </w:rPr>
      </w:pPr>
      <w:r w:rsidRPr="00843025">
        <w:rPr>
          <w:rFonts w:ascii="Times New Roman" w:eastAsia="Times New Roman" w:hAnsi="Times New Roman" w:cs="Times New Roman"/>
          <w:b/>
          <w:bCs/>
          <w:bdr w:val="none" w:sz="0" w:space="0" w:color="auto" w:frame="1"/>
        </w:rPr>
        <w:t>3. What are the features of XML?</w:t>
      </w:r>
    </w:p>
    <w:p w:rsidR="00B65DCF" w:rsidRP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Main features of XML are:</w:t>
      </w:r>
    </w:p>
    <w:p w:rsidR="00B65DCF" w:rsidRP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 Very easy to learn and implement</w:t>
      </w:r>
    </w:p>
    <w:p w:rsidR="00B65DCF" w:rsidRP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 XML files are text files, and no editor is required</w:t>
      </w:r>
    </w:p>
    <w:p w:rsidR="00B65DCF" w:rsidRP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 Minimal and a limited number of syntax rules in XML</w:t>
      </w:r>
    </w:p>
    <w:p w:rsidR="00B65DCF" w:rsidRP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 It is extensible, and it specifies that structural rules of tags</w:t>
      </w:r>
    </w:p>
    <w:p w:rsidR="00B65DCF" w:rsidRPr="00B65DCF" w:rsidRDefault="00B65DCF" w:rsidP="00B65DCF">
      <w:pPr>
        <w:shd w:val="clear" w:color="auto" w:fill="FFFFFF"/>
        <w:spacing w:after="0" w:line="240" w:lineRule="auto"/>
        <w:textAlignment w:val="baseline"/>
        <w:rPr>
          <w:rFonts w:ascii="Times New Roman" w:eastAsia="Times New Roman" w:hAnsi="Times New Roman" w:cs="Times New Roman"/>
        </w:rPr>
      </w:pPr>
      <w:r w:rsidRPr="00843025">
        <w:rPr>
          <w:rFonts w:ascii="Times New Roman" w:eastAsia="Times New Roman" w:hAnsi="Times New Roman" w:cs="Times New Roman"/>
          <w:b/>
          <w:bCs/>
          <w:bdr w:val="none" w:sz="0" w:space="0" w:color="auto" w:frame="1"/>
        </w:rPr>
        <w:t>4. What are the differences between HTML and XML?</w:t>
      </w:r>
    </w:p>
    <w:p w:rsidR="00B65DCF" w:rsidRP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Following are the differences between HTML and XML:</w:t>
      </w:r>
    </w:p>
    <w:tbl>
      <w:tblPr>
        <w:tblW w:w="12495" w:type="dxa"/>
        <w:shd w:val="clear" w:color="auto" w:fill="F8F8F8"/>
        <w:tblCellMar>
          <w:left w:w="0" w:type="dxa"/>
          <w:right w:w="0" w:type="dxa"/>
        </w:tblCellMar>
        <w:tblLook w:val="04A0" w:firstRow="1" w:lastRow="0" w:firstColumn="1" w:lastColumn="0" w:noHBand="0" w:noVBand="1"/>
      </w:tblPr>
      <w:tblGrid>
        <w:gridCol w:w="6247"/>
        <w:gridCol w:w="6248"/>
      </w:tblGrid>
      <w:tr w:rsidR="00843025" w:rsidRPr="00B65DCF" w:rsidTr="00B65DCF">
        <w:tc>
          <w:tcPr>
            <w:tcW w:w="4785" w:type="dxa"/>
            <w:tcBorders>
              <w:top w:val="single" w:sz="2" w:space="0" w:color="E1E1E1"/>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B65DCF" w:rsidRPr="00B65DCF" w:rsidRDefault="00B65DCF" w:rsidP="00B65DCF">
            <w:pPr>
              <w:spacing w:after="0" w:line="240" w:lineRule="auto"/>
              <w:jc w:val="center"/>
              <w:textAlignment w:val="baseline"/>
              <w:rPr>
                <w:rFonts w:ascii="Times New Roman" w:eastAsia="Times New Roman" w:hAnsi="Times New Roman" w:cs="Times New Roman"/>
              </w:rPr>
            </w:pPr>
            <w:r w:rsidRPr="00B65DCF">
              <w:rPr>
                <w:rFonts w:ascii="Times New Roman" w:eastAsia="Times New Roman" w:hAnsi="Times New Roman" w:cs="Times New Roman"/>
                <w:b/>
                <w:bCs/>
                <w:bdr w:val="none" w:sz="0" w:space="0" w:color="auto" w:frame="1"/>
              </w:rPr>
              <w:t>HTML</w:t>
            </w:r>
          </w:p>
        </w:tc>
        <w:tc>
          <w:tcPr>
            <w:tcW w:w="4785" w:type="dxa"/>
            <w:tcBorders>
              <w:top w:val="single" w:sz="2"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B65DCF" w:rsidRPr="00B65DCF" w:rsidRDefault="00B65DCF" w:rsidP="00B65DCF">
            <w:pPr>
              <w:spacing w:after="0" w:line="240" w:lineRule="auto"/>
              <w:jc w:val="center"/>
              <w:textAlignment w:val="baseline"/>
              <w:rPr>
                <w:rFonts w:ascii="Times New Roman" w:eastAsia="Times New Roman" w:hAnsi="Times New Roman" w:cs="Times New Roman"/>
              </w:rPr>
            </w:pPr>
            <w:r w:rsidRPr="00B65DCF">
              <w:rPr>
                <w:rFonts w:ascii="Times New Roman" w:eastAsia="Times New Roman" w:hAnsi="Times New Roman" w:cs="Times New Roman"/>
                <w:b/>
                <w:bCs/>
                <w:bdr w:val="none" w:sz="0" w:space="0" w:color="auto" w:frame="1"/>
              </w:rPr>
              <w:t>XML</w:t>
            </w:r>
          </w:p>
        </w:tc>
      </w:tr>
      <w:tr w:rsidR="00843025" w:rsidRPr="00B65DCF" w:rsidTr="00B65DCF">
        <w:tc>
          <w:tcPr>
            <w:tcW w:w="4785" w:type="dxa"/>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B65DCF" w:rsidRPr="00B65DCF" w:rsidRDefault="00B65DCF" w:rsidP="00B65DCF">
            <w:pPr>
              <w:spacing w:after="0" w:line="240" w:lineRule="auto"/>
              <w:rPr>
                <w:rFonts w:ascii="Times New Roman" w:eastAsia="Times New Roman" w:hAnsi="Times New Roman" w:cs="Times New Roman"/>
              </w:rPr>
            </w:pPr>
            <w:r w:rsidRPr="00B65DCF">
              <w:rPr>
                <w:rFonts w:ascii="Times New Roman" w:eastAsia="Times New Roman" w:hAnsi="Times New Roman" w:cs="Times New Roman"/>
              </w:rPr>
              <w:t>Markup language used to display data</w:t>
            </w:r>
          </w:p>
        </w:tc>
        <w:tc>
          <w:tcPr>
            <w:tcW w:w="4785" w:type="dxa"/>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B65DCF" w:rsidRPr="00B65DCF" w:rsidRDefault="00B65DCF" w:rsidP="00B65DCF">
            <w:pPr>
              <w:spacing w:after="0" w:line="240" w:lineRule="auto"/>
              <w:rPr>
                <w:rFonts w:ascii="Times New Roman" w:eastAsia="Times New Roman" w:hAnsi="Times New Roman" w:cs="Times New Roman"/>
              </w:rPr>
            </w:pPr>
            <w:r w:rsidRPr="00B65DCF">
              <w:rPr>
                <w:rFonts w:ascii="Times New Roman" w:eastAsia="Times New Roman" w:hAnsi="Times New Roman" w:cs="Times New Roman"/>
              </w:rPr>
              <w:t>Markup language used to store data</w:t>
            </w:r>
          </w:p>
        </w:tc>
      </w:tr>
      <w:tr w:rsidR="00843025" w:rsidRPr="00B65DCF" w:rsidTr="00B65DCF">
        <w:tc>
          <w:tcPr>
            <w:tcW w:w="4785" w:type="dxa"/>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B65DCF" w:rsidRPr="00B65DCF" w:rsidRDefault="00B65DCF" w:rsidP="00B65DCF">
            <w:pPr>
              <w:spacing w:after="0" w:line="240" w:lineRule="auto"/>
              <w:rPr>
                <w:rFonts w:ascii="Times New Roman" w:eastAsia="Times New Roman" w:hAnsi="Times New Roman" w:cs="Times New Roman"/>
              </w:rPr>
            </w:pPr>
            <w:r w:rsidRPr="00B65DCF">
              <w:rPr>
                <w:rFonts w:ascii="Times New Roman" w:eastAsia="Times New Roman" w:hAnsi="Times New Roman" w:cs="Times New Roman"/>
              </w:rPr>
              <w:t>Case Insensitive</w:t>
            </w:r>
          </w:p>
        </w:tc>
        <w:tc>
          <w:tcPr>
            <w:tcW w:w="4785" w:type="dxa"/>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B65DCF" w:rsidRPr="00B65DCF" w:rsidRDefault="00B65DCF" w:rsidP="00B65DCF">
            <w:pPr>
              <w:spacing w:after="0" w:line="240" w:lineRule="auto"/>
              <w:rPr>
                <w:rFonts w:ascii="Times New Roman" w:eastAsia="Times New Roman" w:hAnsi="Times New Roman" w:cs="Times New Roman"/>
              </w:rPr>
            </w:pPr>
            <w:r w:rsidRPr="00B65DCF">
              <w:rPr>
                <w:rFonts w:ascii="Times New Roman" w:eastAsia="Times New Roman" w:hAnsi="Times New Roman" w:cs="Times New Roman"/>
              </w:rPr>
              <w:t>Case sensitive</w:t>
            </w:r>
          </w:p>
        </w:tc>
      </w:tr>
      <w:tr w:rsidR="00843025" w:rsidRPr="00B65DCF" w:rsidTr="00B65DCF">
        <w:tc>
          <w:tcPr>
            <w:tcW w:w="4785" w:type="dxa"/>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B65DCF" w:rsidRPr="00B65DCF" w:rsidRDefault="00B65DCF" w:rsidP="00B65DCF">
            <w:pPr>
              <w:spacing w:after="0" w:line="240" w:lineRule="auto"/>
              <w:rPr>
                <w:rFonts w:ascii="Times New Roman" w:eastAsia="Times New Roman" w:hAnsi="Times New Roman" w:cs="Times New Roman"/>
              </w:rPr>
            </w:pPr>
            <w:r w:rsidRPr="00B65DCF">
              <w:rPr>
                <w:rFonts w:ascii="Times New Roman" w:eastAsia="Times New Roman" w:hAnsi="Times New Roman" w:cs="Times New Roman"/>
              </w:rPr>
              <w:t>Designing web pages</w:t>
            </w:r>
          </w:p>
        </w:tc>
        <w:tc>
          <w:tcPr>
            <w:tcW w:w="4785" w:type="dxa"/>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B65DCF" w:rsidRPr="00B65DCF" w:rsidRDefault="00B65DCF" w:rsidP="00B65DCF">
            <w:pPr>
              <w:spacing w:after="0" w:line="240" w:lineRule="auto"/>
              <w:rPr>
                <w:rFonts w:ascii="Times New Roman" w:eastAsia="Times New Roman" w:hAnsi="Times New Roman" w:cs="Times New Roman"/>
              </w:rPr>
            </w:pPr>
            <w:r w:rsidRPr="00B65DCF">
              <w:rPr>
                <w:rFonts w:ascii="Times New Roman" w:eastAsia="Times New Roman" w:hAnsi="Times New Roman" w:cs="Times New Roman"/>
              </w:rPr>
              <w:t>Used to transport and store data</w:t>
            </w:r>
          </w:p>
        </w:tc>
      </w:tr>
      <w:tr w:rsidR="00843025" w:rsidRPr="00B65DCF" w:rsidTr="00B65DCF">
        <w:tc>
          <w:tcPr>
            <w:tcW w:w="4785" w:type="dxa"/>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B65DCF" w:rsidRPr="00B65DCF" w:rsidRDefault="00B65DCF" w:rsidP="00B65DCF">
            <w:pPr>
              <w:spacing w:after="0" w:line="240" w:lineRule="auto"/>
              <w:rPr>
                <w:rFonts w:ascii="Times New Roman" w:eastAsia="Times New Roman" w:hAnsi="Times New Roman" w:cs="Times New Roman"/>
              </w:rPr>
            </w:pPr>
            <w:r w:rsidRPr="00B65DCF">
              <w:rPr>
                <w:rFonts w:ascii="Times New Roman" w:eastAsia="Times New Roman" w:hAnsi="Times New Roman" w:cs="Times New Roman"/>
              </w:rPr>
              <w:t>Predefined Tags</w:t>
            </w:r>
          </w:p>
        </w:tc>
        <w:tc>
          <w:tcPr>
            <w:tcW w:w="4785" w:type="dxa"/>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B65DCF" w:rsidRPr="00B65DCF" w:rsidRDefault="00B65DCF" w:rsidP="00B65DCF">
            <w:pPr>
              <w:spacing w:after="0" w:line="240" w:lineRule="auto"/>
              <w:rPr>
                <w:rFonts w:ascii="Times New Roman" w:eastAsia="Times New Roman" w:hAnsi="Times New Roman" w:cs="Times New Roman"/>
              </w:rPr>
            </w:pPr>
            <w:r w:rsidRPr="00B65DCF">
              <w:rPr>
                <w:rFonts w:ascii="Times New Roman" w:eastAsia="Times New Roman" w:hAnsi="Times New Roman" w:cs="Times New Roman"/>
              </w:rPr>
              <w:t>Custom Tags</w:t>
            </w:r>
          </w:p>
        </w:tc>
      </w:tr>
      <w:tr w:rsidR="00843025" w:rsidRPr="00B65DCF" w:rsidTr="00B65DCF">
        <w:tc>
          <w:tcPr>
            <w:tcW w:w="4785" w:type="dxa"/>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B65DCF" w:rsidRPr="00B65DCF" w:rsidRDefault="00B65DCF" w:rsidP="00B65DCF">
            <w:pPr>
              <w:spacing w:after="0" w:line="240" w:lineRule="auto"/>
              <w:rPr>
                <w:rFonts w:ascii="Times New Roman" w:eastAsia="Times New Roman" w:hAnsi="Times New Roman" w:cs="Times New Roman"/>
              </w:rPr>
            </w:pPr>
            <w:r w:rsidRPr="00B65DCF">
              <w:rPr>
                <w:rFonts w:ascii="Times New Roman" w:eastAsia="Times New Roman" w:hAnsi="Times New Roman" w:cs="Times New Roman"/>
              </w:rPr>
              <w:t>Does not Preserve white spaces</w:t>
            </w:r>
          </w:p>
        </w:tc>
        <w:tc>
          <w:tcPr>
            <w:tcW w:w="4785" w:type="dxa"/>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B65DCF" w:rsidRPr="00B65DCF" w:rsidRDefault="00B65DCF" w:rsidP="00B65DCF">
            <w:pPr>
              <w:spacing w:after="0" w:line="240" w:lineRule="auto"/>
              <w:rPr>
                <w:rFonts w:ascii="Times New Roman" w:eastAsia="Times New Roman" w:hAnsi="Times New Roman" w:cs="Times New Roman"/>
              </w:rPr>
            </w:pPr>
            <w:r w:rsidRPr="00B65DCF">
              <w:rPr>
                <w:rFonts w:ascii="Times New Roman" w:eastAsia="Times New Roman" w:hAnsi="Times New Roman" w:cs="Times New Roman"/>
              </w:rPr>
              <w:t>Preserve white spaces</w:t>
            </w:r>
          </w:p>
        </w:tc>
      </w:tr>
      <w:tr w:rsidR="00843025" w:rsidRPr="00B65DCF" w:rsidTr="00B65DCF">
        <w:tc>
          <w:tcPr>
            <w:tcW w:w="4785" w:type="dxa"/>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B65DCF" w:rsidRPr="00B65DCF" w:rsidRDefault="00B65DCF" w:rsidP="00B65DCF">
            <w:pPr>
              <w:spacing w:after="0" w:line="240" w:lineRule="auto"/>
              <w:rPr>
                <w:rFonts w:ascii="Times New Roman" w:eastAsia="Times New Roman" w:hAnsi="Times New Roman" w:cs="Times New Roman"/>
              </w:rPr>
            </w:pPr>
            <w:r w:rsidRPr="00B65DCF">
              <w:rPr>
                <w:rFonts w:ascii="Times New Roman" w:eastAsia="Times New Roman" w:hAnsi="Times New Roman" w:cs="Times New Roman"/>
              </w:rPr>
              <w:t>Static</w:t>
            </w:r>
          </w:p>
        </w:tc>
        <w:tc>
          <w:tcPr>
            <w:tcW w:w="4785" w:type="dxa"/>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B65DCF" w:rsidRPr="00B65DCF" w:rsidRDefault="00B65DCF" w:rsidP="00B65DCF">
            <w:pPr>
              <w:spacing w:after="0" w:line="240" w:lineRule="auto"/>
              <w:rPr>
                <w:rFonts w:ascii="Times New Roman" w:eastAsia="Times New Roman" w:hAnsi="Times New Roman" w:cs="Times New Roman"/>
              </w:rPr>
            </w:pPr>
            <w:r w:rsidRPr="00B65DCF">
              <w:rPr>
                <w:rFonts w:ascii="Times New Roman" w:eastAsia="Times New Roman" w:hAnsi="Times New Roman" w:cs="Times New Roman"/>
              </w:rPr>
              <w:t>Dynamic</w:t>
            </w:r>
          </w:p>
        </w:tc>
      </w:tr>
    </w:tbl>
    <w:p w:rsidR="00843025" w:rsidRDefault="00843025" w:rsidP="00B65DCF">
      <w:pPr>
        <w:shd w:val="clear" w:color="auto" w:fill="FFFFFF"/>
        <w:spacing w:after="0" w:line="240" w:lineRule="auto"/>
        <w:textAlignment w:val="baseline"/>
        <w:rPr>
          <w:rFonts w:ascii="Times New Roman" w:eastAsia="Times New Roman" w:hAnsi="Times New Roman" w:cs="Times New Roman"/>
          <w:b/>
          <w:bCs/>
          <w:bdr w:val="none" w:sz="0" w:space="0" w:color="auto" w:frame="1"/>
        </w:rPr>
      </w:pPr>
    </w:p>
    <w:p w:rsidR="00B65DCF" w:rsidRPr="00B65DCF" w:rsidRDefault="00B65DCF" w:rsidP="00B65DCF">
      <w:pPr>
        <w:shd w:val="clear" w:color="auto" w:fill="FFFFFF"/>
        <w:spacing w:after="0" w:line="240" w:lineRule="auto"/>
        <w:textAlignment w:val="baseline"/>
        <w:rPr>
          <w:rFonts w:ascii="Times New Roman" w:eastAsia="Times New Roman" w:hAnsi="Times New Roman" w:cs="Times New Roman"/>
        </w:rPr>
      </w:pPr>
      <w:r w:rsidRPr="00843025">
        <w:rPr>
          <w:rFonts w:ascii="Times New Roman" w:eastAsia="Times New Roman" w:hAnsi="Times New Roman" w:cs="Times New Roman"/>
          <w:b/>
          <w:bCs/>
          <w:bdr w:val="none" w:sz="0" w:space="0" w:color="auto" w:frame="1"/>
        </w:rPr>
        <w:t>5. Which tag is used to find the version of XML and the syntax?</w:t>
      </w:r>
    </w:p>
    <w:p w:rsidR="00B65DCF" w:rsidRP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Declaring the XML version is very important for each XML document and platform needs to be specified in which it is running.</w:t>
      </w:r>
    </w:p>
    <w:p w:rsidR="00B65DCF" w:rsidRPr="00B65DCF" w:rsidRDefault="00B65DCF" w:rsidP="00B65DCF">
      <w:pPr>
        <w:shd w:val="clear" w:color="auto" w:fill="FFFFFF"/>
        <w:spacing w:after="0" w:line="240" w:lineRule="auto"/>
        <w:jc w:val="center"/>
        <w:textAlignment w:val="baseline"/>
        <w:rPr>
          <w:rFonts w:ascii="Times New Roman" w:eastAsia="Times New Roman" w:hAnsi="Times New Roman" w:cs="Times New Roman"/>
        </w:rPr>
      </w:pPr>
    </w:p>
    <w:p w:rsidR="00A101F6" w:rsidRDefault="00B65DCF" w:rsidP="00A101F6">
      <w:pPr>
        <w:shd w:val="clear" w:color="auto" w:fill="FFFFFF"/>
        <w:spacing w:after="0" w:line="240" w:lineRule="auto"/>
        <w:textAlignment w:val="baseline"/>
        <w:rPr>
          <w:rFonts w:ascii="Times New Roman" w:eastAsia="Times New Roman" w:hAnsi="Times New Roman" w:cs="Times New Roman"/>
        </w:rPr>
      </w:pPr>
      <w:r w:rsidRPr="00843025">
        <w:rPr>
          <w:rFonts w:ascii="Times New Roman" w:eastAsia="Times New Roman" w:hAnsi="Times New Roman" w:cs="Times New Roman"/>
          <w:b/>
          <w:bCs/>
          <w:bdr w:val="none" w:sz="0" w:space="0" w:color="auto" w:frame="1"/>
        </w:rPr>
        <w:t>6. What is XML DOM Document?</w:t>
      </w:r>
    </w:p>
    <w:p w:rsidR="00B65DCF" w:rsidRPr="00B65DCF" w:rsidRDefault="00B65DCF" w:rsidP="00A101F6">
      <w:pPr>
        <w:shd w:val="clear" w:color="auto" w:fill="FFFFFF"/>
        <w:spacing w:after="0"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XML Document object represents the whole XML document, and it is the root of a document tree. It gives access to entire XML document – Nodes and Elements, and it has its own properties.</w:t>
      </w:r>
    </w:p>
    <w:p w:rsidR="00A101F6" w:rsidRDefault="00A101F6" w:rsidP="00B65DCF">
      <w:pPr>
        <w:shd w:val="clear" w:color="auto" w:fill="FFFFFF"/>
        <w:spacing w:after="0" w:line="240" w:lineRule="auto"/>
        <w:textAlignment w:val="baseline"/>
        <w:rPr>
          <w:rFonts w:ascii="Times New Roman" w:eastAsia="Times New Roman" w:hAnsi="Times New Roman" w:cs="Times New Roman"/>
          <w:b/>
          <w:bCs/>
          <w:bdr w:val="none" w:sz="0" w:space="0" w:color="auto" w:frame="1"/>
        </w:rPr>
      </w:pPr>
    </w:p>
    <w:p w:rsidR="00B65DCF" w:rsidRPr="00B65DCF" w:rsidRDefault="00B65DCF" w:rsidP="00B65DCF">
      <w:pPr>
        <w:shd w:val="clear" w:color="auto" w:fill="FFFFFF"/>
        <w:spacing w:after="0" w:line="240" w:lineRule="auto"/>
        <w:textAlignment w:val="baseline"/>
        <w:rPr>
          <w:rFonts w:ascii="Times New Roman" w:eastAsia="Times New Roman" w:hAnsi="Times New Roman" w:cs="Times New Roman"/>
        </w:rPr>
      </w:pPr>
      <w:r w:rsidRPr="00843025">
        <w:rPr>
          <w:rFonts w:ascii="Times New Roman" w:eastAsia="Times New Roman" w:hAnsi="Times New Roman" w:cs="Times New Roman"/>
          <w:b/>
          <w:bCs/>
          <w:bdr w:val="none" w:sz="0" w:space="0" w:color="auto" w:frame="1"/>
        </w:rPr>
        <w:t xml:space="preserve">7. What is </w:t>
      </w:r>
      <w:proofErr w:type="spellStart"/>
      <w:r w:rsidRPr="00843025">
        <w:rPr>
          <w:rFonts w:ascii="Times New Roman" w:eastAsia="Times New Roman" w:hAnsi="Times New Roman" w:cs="Times New Roman"/>
          <w:b/>
          <w:bCs/>
          <w:bdr w:val="none" w:sz="0" w:space="0" w:color="auto" w:frame="1"/>
        </w:rPr>
        <w:t>XPath</w:t>
      </w:r>
      <w:proofErr w:type="spellEnd"/>
      <w:r w:rsidRPr="00843025">
        <w:rPr>
          <w:rFonts w:ascii="Times New Roman" w:eastAsia="Times New Roman" w:hAnsi="Times New Roman" w:cs="Times New Roman"/>
          <w:b/>
          <w:bCs/>
          <w:bdr w:val="none" w:sz="0" w:space="0" w:color="auto" w:frame="1"/>
        </w:rPr>
        <w:t>?</w:t>
      </w:r>
    </w:p>
    <w:p w:rsidR="00B65DCF" w:rsidRP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proofErr w:type="spellStart"/>
      <w:r w:rsidRPr="00B65DCF">
        <w:rPr>
          <w:rFonts w:ascii="Times New Roman" w:eastAsia="Times New Roman" w:hAnsi="Times New Roman" w:cs="Times New Roman"/>
        </w:rPr>
        <w:t>XPath</w:t>
      </w:r>
      <w:proofErr w:type="spellEnd"/>
      <w:r w:rsidRPr="00B65DCF">
        <w:rPr>
          <w:rFonts w:ascii="Times New Roman" w:eastAsia="Times New Roman" w:hAnsi="Times New Roman" w:cs="Times New Roman"/>
        </w:rPr>
        <w:t xml:space="preserve"> is used to find information in an XML document and contains standard functions. </w:t>
      </w:r>
      <w:proofErr w:type="spellStart"/>
      <w:r w:rsidRPr="00B65DCF">
        <w:rPr>
          <w:rFonts w:ascii="Times New Roman" w:eastAsia="Times New Roman" w:hAnsi="Times New Roman" w:cs="Times New Roman"/>
        </w:rPr>
        <w:t>XPath</w:t>
      </w:r>
      <w:proofErr w:type="spellEnd"/>
      <w:r w:rsidRPr="00B65DCF">
        <w:rPr>
          <w:rFonts w:ascii="Times New Roman" w:eastAsia="Times New Roman" w:hAnsi="Times New Roman" w:cs="Times New Roman"/>
        </w:rPr>
        <w:t xml:space="preserve"> is the major element in XSLT, and it is w3c recommendation.</w:t>
      </w:r>
    </w:p>
    <w:p w:rsidR="00B65DCF" w:rsidRPr="00B65DCF" w:rsidRDefault="00B65DCF" w:rsidP="00B65DCF">
      <w:pPr>
        <w:shd w:val="clear" w:color="auto" w:fill="FFFFFF"/>
        <w:spacing w:after="0" w:line="240" w:lineRule="auto"/>
        <w:textAlignment w:val="baseline"/>
        <w:rPr>
          <w:rFonts w:ascii="Times New Roman" w:eastAsia="Times New Roman" w:hAnsi="Times New Roman" w:cs="Times New Roman"/>
        </w:rPr>
      </w:pPr>
      <w:r w:rsidRPr="00843025">
        <w:rPr>
          <w:rFonts w:ascii="Times New Roman" w:eastAsia="Times New Roman" w:hAnsi="Times New Roman" w:cs="Times New Roman"/>
          <w:b/>
          <w:bCs/>
          <w:bdr w:val="none" w:sz="0" w:space="0" w:color="auto" w:frame="1"/>
        </w:rPr>
        <w:lastRenderedPageBreak/>
        <w:t>8. What is an attribute?</w:t>
      </w:r>
    </w:p>
    <w:p w:rsidR="00B65DCF" w:rsidRPr="00B65DCF" w:rsidRDefault="00B65DCF" w:rsidP="00A101F6">
      <w:pPr>
        <w:shd w:val="clear" w:color="auto" w:fill="FFFFFF"/>
        <w:spacing w:before="204" w:after="204"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An attribute provides more or additional information a</w:t>
      </w:r>
      <w:r w:rsidR="00A101F6">
        <w:rPr>
          <w:rFonts w:ascii="Times New Roman" w:eastAsia="Times New Roman" w:hAnsi="Times New Roman" w:cs="Times New Roman"/>
        </w:rPr>
        <w:t>bout an element than otherwise.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
        <w:gridCol w:w="10705"/>
      </w:tblGrid>
      <w:tr w:rsidR="00843025" w:rsidRPr="00B65DCF" w:rsidTr="00B65DCF">
        <w:trPr>
          <w:tblCellSpacing w:w="15" w:type="dxa"/>
        </w:trPr>
        <w:tc>
          <w:tcPr>
            <w:tcW w:w="0" w:type="auto"/>
            <w:tcBorders>
              <w:top w:val="nil"/>
              <w:left w:val="nil"/>
              <w:bottom w:val="nil"/>
              <w:right w:val="nil"/>
            </w:tcBorders>
            <w:shd w:val="clear" w:color="auto" w:fill="F8F8F8"/>
            <w:vAlign w:val="center"/>
            <w:hideMark/>
          </w:tcPr>
          <w:p w:rsidR="00B65DCF" w:rsidRPr="00B65DCF" w:rsidRDefault="00B65DCF" w:rsidP="00B65DCF">
            <w:pPr>
              <w:spacing w:after="0" w:line="240" w:lineRule="auto"/>
              <w:jc w:val="center"/>
              <w:textAlignment w:val="baseline"/>
              <w:rPr>
                <w:rFonts w:ascii="Times New Roman" w:eastAsia="Times New Roman" w:hAnsi="Times New Roman" w:cs="Times New Roman"/>
              </w:rPr>
            </w:pPr>
            <w:r w:rsidRPr="00B65DCF">
              <w:rPr>
                <w:rFonts w:ascii="Times New Roman" w:eastAsia="Times New Roman" w:hAnsi="Times New Roman" w:cs="Times New Roman"/>
              </w:rPr>
              <w:t>1</w:t>
            </w:r>
          </w:p>
        </w:tc>
        <w:tc>
          <w:tcPr>
            <w:tcW w:w="12195" w:type="dxa"/>
            <w:tcBorders>
              <w:top w:val="nil"/>
              <w:left w:val="nil"/>
              <w:bottom w:val="nil"/>
              <w:right w:val="nil"/>
            </w:tcBorders>
            <w:shd w:val="clear" w:color="auto" w:fill="F8F8F8"/>
            <w:vAlign w:val="center"/>
            <w:hideMark/>
          </w:tcPr>
          <w:p w:rsidR="00B65DCF" w:rsidRPr="00B65DCF" w:rsidRDefault="00B65DCF" w:rsidP="00B65DCF">
            <w:pPr>
              <w:spacing w:after="0" w:line="240" w:lineRule="auto"/>
              <w:textAlignment w:val="baseline"/>
              <w:rPr>
                <w:rFonts w:ascii="Times New Roman" w:eastAsia="Times New Roman" w:hAnsi="Times New Roman" w:cs="Times New Roman"/>
              </w:rPr>
            </w:pPr>
            <w:r w:rsidRPr="00843025">
              <w:rPr>
                <w:rFonts w:ascii="Times New Roman" w:eastAsia="Times New Roman" w:hAnsi="Times New Roman" w:cs="Times New Roman"/>
                <w:bdr w:val="none" w:sz="0" w:space="0" w:color="auto" w:frame="1"/>
              </w:rPr>
              <w:t xml:space="preserve">&lt;Person </w:t>
            </w:r>
            <w:r w:rsidRPr="00B65DCF">
              <w:rPr>
                <w:rFonts w:ascii="Times New Roman" w:eastAsia="Times New Roman" w:hAnsi="Times New Roman" w:cs="Times New Roman"/>
              </w:rPr>
              <w:t>name</w:t>
            </w:r>
            <w:r w:rsidRPr="00843025">
              <w:rPr>
                <w:rFonts w:ascii="Times New Roman" w:eastAsia="Times New Roman" w:hAnsi="Times New Roman" w:cs="Times New Roman"/>
                <w:bdr w:val="none" w:sz="0" w:space="0" w:color="auto" w:frame="1"/>
              </w:rPr>
              <w:t>=</w:t>
            </w:r>
            <w:r w:rsidRPr="00B65DCF">
              <w:rPr>
                <w:rFonts w:ascii="Times New Roman" w:eastAsia="Times New Roman" w:hAnsi="Times New Roman" w:cs="Times New Roman"/>
              </w:rPr>
              <w:t>”Peter”</w:t>
            </w:r>
            <w:r w:rsidRPr="00843025">
              <w:rPr>
                <w:rFonts w:ascii="Times New Roman" w:eastAsia="Times New Roman" w:hAnsi="Times New Roman" w:cs="Times New Roman"/>
                <w:bdr w:val="none" w:sz="0" w:space="0" w:color="auto" w:frame="1"/>
              </w:rPr>
              <w:t>&gt;</w:t>
            </w:r>
          </w:p>
        </w:tc>
      </w:tr>
    </w:tbl>
    <w:p w:rsidR="00B65DCF" w:rsidRP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p>
    <w:p w:rsidR="00B65DCF" w:rsidRP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Attribute name can be given to an element person.</w:t>
      </w:r>
    </w:p>
    <w:p w:rsidR="00B65DCF" w:rsidRPr="00B65DCF" w:rsidRDefault="00B65DCF" w:rsidP="00B65DCF">
      <w:pPr>
        <w:shd w:val="clear" w:color="auto" w:fill="FFFFFF"/>
        <w:spacing w:after="0" w:line="240" w:lineRule="auto"/>
        <w:textAlignment w:val="baseline"/>
        <w:rPr>
          <w:rFonts w:ascii="Times New Roman" w:eastAsia="Times New Roman" w:hAnsi="Times New Roman" w:cs="Times New Roman"/>
        </w:rPr>
      </w:pPr>
      <w:r w:rsidRPr="00843025">
        <w:rPr>
          <w:rFonts w:ascii="Times New Roman" w:eastAsia="Times New Roman" w:hAnsi="Times New Roman" w:cs="Times New Roman"/>
          <w:b/>
          <w:bCs/>
          <w:bdr w:val="none" w:sz="0" w:space="0" w:color="auto" w:frame="1"/>
        </w:rPr>
        <w:t>9. Can we have empty XML tags?</w:t>
      </w:r>
    </w:p>
    <w:p w:rsidR="00B65DCF" w:rsidRPr="00B65DCF" w:rsidRDefault="00B65DCF" w:rsidP="00A101F6">
      <w:pPr>
        <w:shd w:val="clear" w:color="auto" w:fill="FFFFFF"/>
        <w:spacing w:before="204" w:after="204"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Yes, we can have empty tags in XML. Empty tags are used to indicate elements that have no textual content. E</w:t>
      </w:r>
      <w:r w:rsidR="00A101F6">
        <w:rPr>
          <w:rFonts w:ascii="Times New Roman" w:eastAsia="Times New Roman" w:hAnsi="Times New Roman" w:cs="Times New Roman"/>
        </w:rPr>
        <w:t>mpty tags can be represented 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
        <w:gridCol w:w="10705"/>
      </w:tblGrid>
      <w:tr w:rsidR="00843025" w:rsidRPr="00B65DCF" w:rsidTr="00B65DCF">
        <w:trPr>
          <w:tblCellSpacing w:w="15" w:type="dxa"/>
        </w:trPr>
        <w:tc>
          <w:tcPr>
            <w:tcW w:w="0" w:type="auto"/>
            <w:tcBorders>
              <w:top w:val="nil"/>
              <w:left w:val="nil"/>
              <w:bottom w:val="nil"/>
              <w:right w:val="nil"/>
            </w:tcBorders>
            <w:shd w:val="clear" w:color="auto" w:fill="F8F8F8"/>
            <w:vAlign w:val="center"/>
            <w:hideMark/>
          </w:tcPr>
          <w:p w:rsidR="00B65DCF" w:rsidRPr="00B65DCF" w:rsidRDefault="00B65DCF" w:rsidP="00B65DCF">
            <w:pPr>
              <w:spacing w:after="0" w:line="240" w:lineRule="auto"/>
              <w:jc w:val="center"/>
              <w:textAlignment w:val="baseline"/>
              <w:rPr>
                <w:rFonts w:ascii="Times New Roman" w:eastAsia="Times New Roman" w:hAnsi="Times New Roman" w:cs="Times New Roman"/>
              </w:rPr>
            </w:pPr>
            <w:r w:rsidRPr="00B65DCF">
              <w:rPr>
                <w:rFonts w:ascii="Times New Roman" w:eastAsia="Times New Roman" w:hAnsi="Times New Roman" w:cs="Times New Roman"/>
              </w:rPr>
              <w:t>1</w:t>
            </w:r>
          </w:p>
          <w:p w:rsidR="00B65DCF" w:rsidRPr="00B65DCF" w:rsidRDefault="00B65DCF" w:rsidP="00B65DCF">
            <w:pPr>
              <w:spacing w:after="0" w:line="240" w:lineRule="auto"/>
              <w:jc w:val="center"/>
              <w:textAlignment w:val="baseline"/>
              <w:rPr>
                <w:rFonts w:ascii="Times New Roman" w:eastAsia="Times New Roman" w:hAnsi="Times New Roman" w:cs="Times New Roman"/>
              </w:rPr>
            </w:pPr>
            <w:r w:rsidRPr="00B65DCF">
              <w:rPr>
                <w:rFonts w:ascii="Times New Roman" w:eastAsia="Times New Roman" w:hAnsi="Times New Roman" w:cs="Times New Roman"/>
              </w:rPr>
              <w:t>2</w:t>
            </w:r>
          </w:p>
          <w:p w:rsidR="00B65DCF" w:rsidRPr="00B65DCF" w:rsidRDefault="00B65DCF" w:rsidP="00B65DCF">
            <w:pPr>
              <w:spacing w:after="0" w:line="240" w:lineRule="auto"/>
              <w:jc w:val="center"/>
              <w:textAlignment w:val="baseline"/>
              <w:rPr>
                <w:rFonts w:ascii="Times New Roman" w:eastAsia="Times New Roman" w:hAnsi="Times New Roman" w:cs="Times New Roman"/>
              </w:rPr>
            </w:pPr>
            <w:r w:rsidRPr="00B65DCF">
              <w:rPr>
                <w:rFonts w:ascii="Times New Roman" w:eastAsia="Times New Roman" w:hAnsi="Times New Roman" w:cs="Times New Roman"/>
              </w:rPr>
              <w:t>3</w:t>
            </w:r>
          </w:p>
        </w:tc>
        <w:tc>
          <w:tcPr>
            <w:tcW w:w="12195" w:type="dxa"/>
            <w:tcBorders>
              <w:top w:val="nil"/>
              <w:left w:val="nil"/>
              <w:bottom w:val="nil"/>
              <w:right w:val="nil"/>
            </w:tcBorders>
            <w:shd w:val="clear" w:color="auto" w:fill="F8F8F8"/>
            <w:vAlign w:val="center"/>
            <w:hideMark/>
          </w:tcPr>
          <w:p w:rsidR="00B65DCF" w:rsidRPr="00B65DCF" w:rsidRDefault="00B65DCF" w:rsidP="00B65DCF">
            <w:pPr>
              <w:spacing w:after="0"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 </w:t>
            </w:r>
            <w:r w:rsidRPr="00843025">
              <w:rPr>
                <w:rFonts w:ascii="Times New Roman" w:eastAsia="Times New Roman" w:hAnsi="Times New Roman" w:cs="Times New Roman"/>
                <w:bdr w:val="none" w:sz="0" w:space="0" w:color="auto" w:frame="1"/>
              </w:rPr>
              <w:t>&lt;person&gt;&lt;/person&gt;</w:t>
            </w:r>
          </w:p>
          <w:p w:rsidR="00B65DCF" w:rsidRPr="00B65DCF" w:rsidRDefault="00B65DCF" w:rsidP="00B65DCF">
            <w:pPr>
              <w:spacing w:after="0"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 </w:t>
            </w:r>
          </w:p>
          <w:p w:rsidR="00B65DCF" w:rsidRPr="00B65DCF" w:rsidRDefault="00B65DCF" w:rsidP="00B65DCF">
            <w:pPr>
              <w:spacing w:after="0" w:line="240" w:lineRule="auto"/>
              <w:textAlignment w:val="baseline"/>
              <w:rPr>
                <w:rFonts w:ascii="Times New Roman" w:eastAsia="Times New Roman" w:hAnsi="Times New Roman" w:cs="Times New Roman"/>
              </w:rPr>
            </w:pPr>
            <w:r w:rsidRPr="00843025">
              <w:rPr>
                <w:rFonts w:ascii="Times New Roman" w:eastAsia="Times New Roman" w:hAnsi="Times New Roman" w:cs="Times New Roman"/>
                <w:bdr w:val="none" w:sz="0" w:space="0" w:color="auto" w:frame="1"/>
              </w:rPr>
              <w:t> &lt;person/&gt;</w:t>
            </w:r>
          </w:p>
        </w:tc>
      </w:tr>
    </w:tbl>
    <w:p w:rsidR="00B65DCF" w:rsidRP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 </w:t>
      </w:r>
    </w:p>
    <w:p w:rsidR="00B65DCF" w:rsidRPr="00B65DCF" w:rsidRDefault="00B65DCF" w:rsidP="00B65DCF">
      <w:pPr>
        <w:shd w:val="clear" w:color="auto" w:fill="FFFFFF"/>
        <w:spacing w:after="0" w:line="240" w:lineRule="auto"/>
        <w:textAlignment w:val="baseline"/>
        <w:rPr>
          <w:rFonts w:ascii="Times New Roman" w:eastAsia="Times New Roman" w:hAnsi="Times New Roman" w:cs="Times New Roman"/>
        </w:rPr>
      </w:pPr>
      <w:r w:rsidRPr="00843025">
        <w:rPr>
          <w:rFonts w:ascii="Times New Roman" w:eastAsia="Times New Roman" w:hAnsi="Times New Roman" w:cs="Times New Roman"/>
          <w:b/>
          <w:bCs/>
          <w:bdr w:val="none" w:sz="0" w:space="0" w:color="auto" w:frame="1"/>
        </w:rPr>
        <w:t>10. What are the advantages of XML DOM Document?</w:t>
      </w:r>
    </w:p>
    <w:p w:rsidR="00B65DCF" w:rsidRP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Advantages of XML DOM:</w:t>
      </w:r>
    </w:p>
    <w:p w:rsidR="00B65DCF" w:rsidRP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 XML structure is traversable, and it can be randomly accessed by traversing the tree.</w:t>
      </w:r>
    </w:p>
    <w:p w:rsidR="00B65DCF" w:rsidRP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 XML structure is modifiable, and values can be added, changed and removed</w:t>
      </w:r>
    </w:p>
    <w:p w:rsidR="00B65DCF" w:rsidRPr="00B65DCF" w:rsidRDefault="00B65DCF" w:rsidP="00B65DCF">
      <w:pPr>
        <w:shd w:val="clear" w:color="auto" w:fill="FFFFFF"/>
        <w:spacing w:after="0" w:line="240" w:lineRule="auto"/>
        <w:textAlignment w:val="baseline"/>
        <w:rPr>
          <w:rFonts w:ascii="Times New Roman" w:eastAsia="Times New Roman" w:hAnsi="Times New Roman" w:cs="Times New Roman"/>
        </w:rPr>
      </w:pPr>
      <w:r w:rsidRPr="00843025">
        <w:rPr>
          <w:rFonts w:ascii="Times New Roman" w:eastAsia="Times New Roman" w:hAnsi="Times New Roman" w:cs="Times New Roman"/>
          <w:b/>
          <w:bCs/>
          <w:bdr w:val="none" w:sz="0" w:space="0" w:color="auto" w:frame="1"/>
        </w:rPr>
        <w:t>11. What are the basic rules while writing XML?</w:t>
      </w:r>
    </w:p>
    <w:p w:rsidR="00B65DCF" w:rsidRP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These are the basic rules while writing XML:</w:t>
      </w:r>
    </w:p>
    <w:p w:rsidR="00B65DCF" w:rsidRP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 All XML should have a root element</w:t>
      </w:r>
    </w:p>
    <w:p w:rsidR="00B65DCF" w:rsidRP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 All tags should be closed</w:t>
      </w:r>
    </w:p>
    <w:p w:rsidR="00B65DCF" w:rsidRP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 XML tags are case sensitive</w:t>
      </w:r>
    </w:p>
    <w:p w:rsidR="00B65DCF" w:rsidRP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 All tags should be nested properly</w:t>
      </w:r>
    </w:p>
    <w:p w:rsidR="00B65DCF" w:rsidRP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 Tag names cannot contain spaces</w:t>
      </w:r>
    </w:p>
    <w:p w:rsidR="00B65DCF" w:rsidRP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 Attribute value should appear within quotes</w:t>
      </w:r>
    </w:p>
    <w:p w:rsidR="00B65DCF" w:rsidRP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 White space is preserved</w:t>
      </w:r>
    </w:p>
    <w:p w:rsidR="00B65DCF" w:rsidRPr="00B65DCF" w:rsidRDefault="00B65DCF" w:rsidP="00B65DCF">
      <w:pPr>
        <w:shd w:val="clear" w:color="auto" w:fill="FFFFFF"/>
        <w:spacing w:after="0" w:line="240" w:lineRule="auto"/>
        <w:textAlignment w:val="baseline"/>
        <w:rPr>
          <w:rFonts w:ascii="Times New Roman" w:eastAsia="Times New Roman" w:hAnsi="Times New Roman" w:cs="Times New Roman"/>
        </w:rPr>
      </w:pPr>
      <w:r w:rsidRPr="00843025">
        <w:rPr>
          <w:rFonts w:ascii="Times New Roman" w:eastAsia="Times New Roman" w:hAnsi="Times New Roman" w:cs="Times New Roman"/>
          <w:b/>
          <w:bCs/>
          <w:bdr w:val="none" w:sz="0" w:space="0" w:color="auto" w:frame="1"/>
        </w:rPr>
        <w:t>12. What is XML Element?</w:t>
      </w:r>
    </w:p>
    <w:p w:rsidR="00B65DCF" w:rsidRP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An XML document contains XML Elements, and it starts from an element’s start tag to end tag. It can contain:</w:t>
      </w:r>
    </w:p>
    <w:p w:rsidR="00B65DCF" w:rsidRP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 Other elements within main element</w:t>
      </w:r>
    </w:p>
    <w:p w:rsidR="00B65DCF" w:rsidRP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 An Attribute</w:t>
      </w:r>
    </w:p>
    <w:p w:rsidR="00B65DCF" w:rsidRP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 xml:space="preserve">• </w:t>
      </w:r>
      <w:proofErr w:type="gramStart"/>
      <w:r w:rsidRPr="00B65DCF">
        <w:rPr>
          <w:rFonts w:ascii="Times New Roman" w:eastAsia="Times New Roman" w:hAnsi="Times New Roman" w:cs="Times New Roman"/>
        </w:rPr>
        <w:t>text</w:t>
      </w:r>
      <w:proofErr w:type="gramEnd"/>
    </w:p>
    <w:p w:rsidR="00B65DCF" w:rsidRPr="00B65DCF" w:rsidRDefault="00B65DCF" w:rsidP="00B65DCF">
      <w:pPr>
        <w:shd w:val="clear" w:color="auto" w:fill="FFFFFF"/>
        <w:spacing w:after="0" w:line="240" w:lineRule="auto"/>
        <w:textAlignment w:val="baseline"/>
        <w:rPr>
          <w:rFonts w:ascii="Times New Roman" w:eastAsia="Times New Roman" w:hAnsi="Times New Roman" w:cs="Times New Roman"/>
        </w:rPr>
      </w:pPr>
      <w:r w:rsidRPr="00843025">
        <w:rPr>
          <w:rFonts w:ascii="Times New Roman" w:eastAsia="Times New Roman" w:hAnsi="Times New Roman" w:cs="Times New Roman"/>
          <w:b/>
          <w:bCs/>
          <w:bdr w:val="none" w:sz="0" w:space="0" w:color="auto" w:frame="1"/>
        </w:rPr>
        <w:t>13. What is CDATA?</w:t>
      </w:r>
    </w:p>
    <w:p w:rsidR="00B65DCF" w:rsidRP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CDATA is unparsed character data that cannot be parsed by the XML parser. Character &lt; and &gt; are illegal in XML elements. CDATA section starts with &lt;</w:t>
      </w:r>
      <w:proofErr w:type="gramStart"/>
      <w:r w:rsidRPr="00B65DCF">
        <w:rPr>
          <w:rFonts w:ascii="Times New Roman" w:eastAsia="Times New Roman" w:hAnsi="Times New Roman" w:cs="Times New Roman"/>
        </w:rPr>
        <w:t>![</w:t>
      </w:r>
      <w:proofErr w:type="gramEnd"/>
      <w:r w:rsidRPr="00B65DCF">
        <w:rPr>
          <w:rFonts w:ascii="Times New Roman" w:eastAsia="Times New Roman" w:hAnsi="Times New Roman" w:cs="Times New Roman"/>
        </w:rPr>
        <w:t>CDATA[“ and end with “]]&gt;”.</w:t>
      </w:r>
    </w:p>
    <w:p w:rsidR="00B65DCF" w:rsidRPr="00B65DCF" w:rsidRDefault="00B65DCF" w:rsidP="00B65DCF">
      <w:pPr>
        <w:shd w:val="clear" w:color="auto" w:fill="FFFFFF"/>
        <w:spacing w:after="0" w:line="240" w:lineRule="auto"/>
        <w:textAlignment w:val="baseline"/>
        <w:rPr>
          <w:rFonts w:ascii="Times New Roman" w:eastAsia="Times New Roman" w:hAnsi="Times New Roman" w:cs="Times New Roman"/>
        </w:rPr>
      </w:pPr>
      <w:r w:rsidRPr="00843025">
        <w:rPr>
          <w:rFonts w:ascii="Times New Roman" w:eastAsia="Times New Roman" w:hAnsi="Times New Roman" w:cs="Times New Roman"/>
          <w:b/>
          <w:bCs/>
          <w:bdr w:val="none" w:sz="0" w:space="0" w:color="auto" w:frame="1"/>
        </w:rPr>
        <w:t>14. How comment can be represented in XML?</w:t>
      </w:r>
    </w:p>
    <w:p w:rsidR="00B65DCF" w:rsidRP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Comment can be represented as &lt;</w:t>
      </w:r>
      <w:proofErr w:type="gramStart"/>
      <w:r w:rsidRPr="00B65DCF">
        <w:rPr>
          <w:rFonts w:ascii="Times New Roman" w:eastAsia="Times New Roman" w:hAnsi="Times New Roman" w:cs="Times New Roman"/>
        </w:rPr>
        <w:t>!-</w:t>
      </w:r>
      <w:proofErr w:type="gramEnd"/>
      <w:r w:rsidRPr="00B65DCF">
        <w:rPr>
          <w:rFonts w:ascii="Times New Roman" w:eastAsia="Times New Roman" w:hAnsi="Times New Roman" w:cs="Times New Roman"/>
        </w:rPr>
        <w:t xml:space="preserve"> – comments – -&gt; as like HTML. This comment symbol is applicable for single or multiple lines.</w:t>
      </w:r>
    </w:p>
    <w:p w:rsidR="00B65DCF" w:rsidRPr="00B65DCF" w:rsidRDefault="00B65DCF" w:rsidP="00B65DCF">
      <w:pPr>
        <w:shd w:val="clear" w:color="auto" w:fill="FFFFFF"/>
        <w:spacing w:after="0" w:line="240" w:lineRule="auto"/>
        <w:textAlignment w:val="baseline"/>
        <w:rPr>
          <w:rFonts w:ascii="Times New Roman" w:eastAsia="Times New Roman" w:hAnsi="Times New Roman" w:cs="Times New Roman"/>
        </w:rPr>
      </w:pPr>
      <w:r w:rsidRPr="00843025">
        <w:rPr>
          <w:rFonts w:ascii="Times New Roman" w:eastAsia="Times New Roman" w:hAnsi="Times New Roman" w:cs="Times New Roman"/>
          <w:b/>
          <w:bCs/>
          <w:bdr w:val="none" w:sz="0" w:space="0" w:color="auto" w:frame="1"/>
        </w:rPr>
        <w:t>15. What are XML Namespaces?</w:t>
      </w:r>
    </w:p>
    <w:p w:rsidR="00B65DCF" w:rsidRP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XML namespaces are used to avoid element name conflicts, and it can be avoided by using prefix before the name.</w:t>
      </w:r>
    </w:p>
    <w:p w:rsidR="00B65DCF" w:rsidRPr="00B65DCF" w:rsidRDefault="00B65DCF" w:rsidP="00B65DCF">
      <w:pPr>
        <w:shd w:val="clear" w:color="auto" w:fill="FFFFFF"/>
        <w:spacing w:after="0" w:line="240" w:lineRule="auto"/>
        <w:textAlignment w:val="baseline"/>
        <w:rPr>
          <w:rFonts w:ascii="Times New Roman" w:eastAsia="Times New Roman" w:hAnsi="Times New Roman" w:cs="Times New Roman"/>
        </w:rPr>
      </w:pPr>
      <w:r w:rsidRPr="00843025">
        <w:rPr>
          <w:rFonts w:ascii="Times New Roman" w:eastAsia="Times New Roman" w:hAnsi="Times New Roman" w:cs="Times New Roman"/>
          <w:b/>
          <w:bCs/>
          <w:bdr w:val="none" w:sz="0" w:space="0" w:color="auto" w:frame="1"/>
        </w:rPr>
        <w:t>16. What is XML Parser?</w:t>
      </w:r>
    </w:p>
    <w:p w:rsidR="00B65DCF" w:rsidRP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 xml:space="preserve">XML Parser is used to convert from XML document into an XML DOM object which can be written in </w:t>
      </w:r>
      <w:proofErr w:type="spellStart"/>
      <w:r w:rsidRPr="00B65DCF">
        <w:rPr>
          <w:rFonts w:ascii="Times New Roman" w:eastAsia="Times New Roman" w:hAnsi="Times New Roman" w:cs="Times New Roman"/>
        </w:rPr>
        <w:t>Javascript</w:t>
      </w:r>
      <w:proofErr w:type="spellEnd"/>
      <w:r w:rsidRPr="00B65DCF">
        <w:rPr>
          <w:rFonts w:ascii="Times New Roman" w:eastAsia="Times New Roman" w:hAnsi="Times New Roman" w:cs="Times New Roman"/>
        </w:rPr>
        <w:t>.</w:t>
      </w:r>
    </w:p>
    <w:p w:rsidR="00B65DCF" w:rsidRPr="00B65DCF" w:rsidRDefault="00B65DCF" w:rsidP="00B65DCF">
      <w:pPr>
        <w:shd w:val="clear" w:color="auto" w:fill="FFFFFF"/>
        <w:spacing w:after="0" w:line="240" w:lineRule="auto"/>
        <w:textAlignment w:val="baseline"/>
        <w:rPr>
          <w:rFonts w:ascii="Times New Roman" w:eastAsia="Times New Roman" w:hAnsi="Times New Roman" w:cs="Times New Roman"/>
        </w:rPr>
      </w:pPr>
      <w:r w:rsidRPr="00843025">
        <w:rPr>
          <w:rFonts w:ascii="Times New Roman" w:eastAsia="Times New Roman" w:hAnsi="Times New Roman" w:cs="Times New Roman"/>
          <w:b/>
          <w:bCs/>
          <w:bdr w:val="none" w:sz="0" w:space="0" w:color="auto" w:frame="1"/>
        </w:rPr>
        <w:t>17. What is XSL?</w:t>
      </w:r>
    </w:p>
    <w:p w:rsidR="00B65DCF" w:rsidRP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XSL is a language used with XML for expressing style sheets as like CSS. It describes how to display an XML document for a given type.</w:t>
      </w:r>
    </w:p>
    <w:p w:rsidR="00B65DCF" w:rsidRPr="00B65DCF" w:rsidRDefault="00B65DCF" w:rsidP="00B65DCF">
      <w:pPr>
        <w:shd w:val="clear" w:color="auto" w:fill="FFFFFF"/>
        <w:spacing w:after="0" w:line="240" w:lineRule="auto"/>
        <w:textAlignment w:val="baseline"/>
        <w:rPr>
          <w:rFonts w:ascii="Times New Roman" w:eastAsia="Times New Roman" w:hAnsi="Times New Roman" w:cs="Times New Roman"/>
        </w:rPr>
      </w:pPr>
      <w:r w:rsidRPr="00843025">
        <w:rPr>
          <w:rFonts w:ascii="Times New Roman" w:eastAsia="Times New Roman" w:hAnsi="Times New Roman" w:cs="Times New Roman"/>
          <w:b/>
          <w:bCs/>
          <w:bdr w:val="none" w:sz="0" w:space="0" w:color="auto" w:frame="1"/>
        </w:rPr>
        <w:t>18. Who is responsible for XML?</w:t>
      </w:r>
    </w:p>
    <w:p w:rsidR="00B65DCF" w:rsidRP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XML is a recommendation of the W3C – World Wide Web Consortium and the development are supervised by XML working group.</w:t>
      </w:r>
    </w:p>
    <w:p w:rsidR="00B65DCF" w:rsidRPr="00B65DCF" w:rsidRDefault="00B65DCF" w:rsidP="00B65DCF">
      <w:pPr>
        <w:shd w:val="clear" w:color="auto" w:fill="FFFFFF"/>
        <w:spacing w:after="0" w:line="240" w:lineRule="auto"/>
        <w:textAlignment w:val="baseline"/>
        <w:rPr>
          <w:rFonts w:ascii="Times New Roman" w:eastAsia="Times New Roman" w:hAnsi="Times New Roman" w:cs="Times New Roman"/>
        </w:rPr>
      </w:pPr>
      <w:r w:rsidRPr="00843025">
        <w:rPr>
          <w:rFonts w:ascii="Times New Roman" w:eastAsia="Times New Roman" w:hAnsi="Times New Roman" w:cs="Times New Roman"/>
          <w:b/>
          <w:bCs/>
          <w:bdr w:val="none" w:sz="0" w:space="0" w:color="auto" w:frame="1"/>
        </w:rPr>
        <w:t>19. What is an XML Schema?</w:t>
      </w:r>
    </w:p>
    <w:p w:rsidR="00B65DCF" w:rsidRP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 xml:space="preserve">An XML schema gives the definition of an XML </w:t>
      </w:r>
      <w:proofErr w:type="gramStart"/>
      <w:r w:rsidRPr="00B65DCF">
        <w:rPr>
          <w:rFonts w:ascii="Times New Roman" w:eastAsia="Times New Roman" w:hAnsi="Times New Roman" w:cs="Times New Roman"/>
        </w:rPr>
        <w:t>document,</w:t>
      </w:r>
      <w:proofErr w:type="gramEnd"/>
      <w:r w:rsidRPr="00B65DCF">
        <w:rPr>
          <w:rFonts w:ascii="Times New Roman" w:eastAsia="Times New Roman" w:hAnsi="Times New Roman" w:cs="Times New Roman"/>
        </w:rPr>
        <w:t xml:space="preserve"> and it has following:</w:t>
      </w:r>
    </w:p>
    <w:p w:rsidR="00B65DCF" w:rsidRP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 Elements and attributes</w:t>
      </w:r>
    </w:p>
    <w:p w:rsidR="00B65DCF" w:rsidRP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 Elements that are child elements</w:t>
      </w:r>
    </w:p>
    <w:p w:rsidR="00B65DCF" w:rsidRP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 Order of child elements</w:t>
      </w:r>
    </w:p>
    <w:p w:rsidR="00B65DCF" w:rsidRP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 Data types of elements and attributes</w:t>
      </w:r>
    </w:p>
    <w:p w:rsidR="00B65DCF" w:rsidRPr="00B65DCF" w:rsidRDefault="00B65DCF" w:rsidP="00B65DCF">
      <w:pPr>
        <w:shd w:val="clear" w:color="auto" w:fill="FFFFFF"/>
        <w:spacing w:after="0" w:line="240" w:lineRule="auto"/>
        <w:textAlignment w:val="baseline"/>
        <w:rPr>
          <w:rFonts w:ascii="Times New Roman" w:eastAsia="Times New Roman" w:hAnsi="Times New Roman" w:cs="Times New Roman"/>
        </w:rPr>
      </w:pPr>
      <w:r w:rsidRPr="00843025">
        <w:rPr>
          <w:rFonts w:ascii="Times New Roman" w:eastAsia="Times New Roman" w:hAnsi="Times New Roman" w:cs="Times New Roman"/>
          <w:b/>
          <w:bCs/>
          <w:bdr w:val="none" w:sz="0" w:space="0" w:color="auto" w:frame="1"/>
        </w:rPr>
        <w:t>20. What is well formed XML document?</w:t>
      </w:r>
    </w:p>
    <w:p w:rsidR="00B65DCF" w:rsidRP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 xml:space="preserve">A well-formed XML document must follow the following </w:t>
      </w:r>
      <w:proofErr w:type="gramStart"/>
      <w:r w:rsidRPr="00B65DCF">
        <w:rPr>
          <w:rFonts w:ascii="Times New Roman" w:eastAsia="Times New Roman" w:hAnsi="Times New Roman" w:cs="Times New Roman"/>
        </w:rPr>
        <w:t>rules  –</w:t>
      </w:r>
      <w:proofErr w:type="gramEnd"/>
    </w:p>
    <w:p w:rsidR="00B65DCF" w:rsidRP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 Every start tag should end with an end tag</w:t>
      </w:r>
    </w:p>
    <w:p w:rsidR="00B65DCF" w:rsidRP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 XML tags are case sensitive</w:t>
      </w:r>
    </w:p>
    <w:p w:rsidR="00B65DCF" w:rsidRP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 Empty tags are necessary to close with a forward slash</w:t>
      </w:r>
    </w:p>
    <w:p w:rsidR="00B65DCF" w:rsidRP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 All tags should be properly nested</w:t>
      </w:r>
    </w:p>
    <w:p w:rsidR="00B65DCF" w:rsidRPr="00B65DCF" w:rsidRDefault="00B65DCF" w:rsidP="00B65DCF">
      <w:pPr>
        <w:shd w:val="clear" w:color="auto" w:fill="FFFFFF"/>
        <w:spacing w:after="0" w:line="240" w:lineRule="auto"/>
        <w:textAlignment w:val="baseline"/>
        <w:rPr>
          <w:rFonts w:ascii="Times New Roman" w:eastAsia="Times New Roman" w:hAnsi="Times New Roman" w:cs="Times New Roman"/>
        </w:rPr>
      </w:pPr>
      <w:r w:rsidRPr="00843025">
        <w:rPr>
          <w:rFonts w:ascii="Times New Roman" w:eastAsia="Times New Roman" w:hAnsi="Times New Roman" w:cs="Times New Roman"/>
          <w:b/>
          <w:bCs/>
          <w:bdr w:val="none" w:sz="0" w:space="0" w:color="auto" w:frame="1"/>
        </w:rPr>
        <w:t>21. Why XML has been used for development?</w:t>
      </w:r>
    </w:p>
    <w:p w:rsidR="00B65DCF" w:rsidRP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XML is used for development for following reasons:</w:t>
      </w:r>
    </w:p>
    <w:p w:rsidR="00B65DCF" w:rsidRP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 Used for Database driven websites</w:t>
      </w:r>
    </w:p>
    <w:p w:rsidR="00B65DCF" w:rsidRP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 Used to store data for e-commerce websites</w:t>
      </w:r>
    </w:p>
    <w:p w:rsidR="00B65DCF" w:rsidRP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 Used to transport and store data on internet</w:t>
      </w:r>
    </w:p>
    <w:p w:rsidR="00B65DCF" w:rsidRP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 XML is used for database and flat files</w:t>
      </w:r>
    </w:p>
    <w:p w:rsidR="00B65DCF" w:rsidRP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 Generate dynamic content by applying different style sheets</w:t>
      </w:r>
    </w:p>
    <w:p w:rsidR="00B65DCF" w:rsidRPr="00B65DCF" w:rsidRDefault="00B65DCF" w:rsidP="00B65DCF">
      <w:pPr>
        <w:shd w:val="clear" w:color="auto" w:fill="FFFFFF"/>
        <w:spacing w:after="0" w:line="240" w:lineRule="auto"/>
        <w:textAlignment w:val="baseline"/>
        <w:rPr>
          <w:rFonts w:ascii="Times New Roman" w:eastAsia="Times New Roman" w:hAnsi="Times New Roman" w:cs="Times New Roman"/>
        </w:rPr>
      </w:pPr>
      <w:r w:rsidRPr="00843025">
        <w:rPr>
          <w:rFonts w:ascii="Times New Roman" w:eastAsia="Times New Roman" w:hAnsi="Times New Roman" w:cs="Times New Roman"/>
          <w:b/>
          <w:bCs/>
          <w:bdr w:val="none" w:sz="0" w:space="0" w:color="auto" w:frame="1"/>
        </w:rPr>
        <w:t>22. What is SGML?</w:t>
      </w:r>
    </w:p>
    <w:p w:rsidR="00B65DCF" w:rsidRP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SGML is large and powerful Standard Generalized markup Language which is used to define descriptions of the structure of different types of electronic document.</w:t>
      </w:r>
    </w:p>
    <w:p w:rsidR="00B65DCF" w:rsidRPr="00B65DCF" w:rsidRDefault="00B65DCF" w:rsidP="00B65DCF">
      <w:pPr>
        <w:shd w:val="clear" w:color="auto" w:fill="FFFFFF"/>
        <w:spacing w:after="0" w:line="240" w:lineRule="auto"/>
        <w:textAlignment w:val="baseline"/>
        <w:rPr>
          <w:rFonts w:ascii="Times New Roman" w:eastAsia="Times New Roman" w:hAnsi="Times New Roman" w:cs="Times New Roman"/>
        </w:rPr>
      </w:pPr>
      <w:r w:rsidRPr="00843025">
        <w:rPr>
          <w:rFonts w:ascii="Times New Roman" w:eastAsia="Times New Roman" w:hAnsi="Times New Roman" w:cs="Times New Roman"/>
          <w:b/>
          <w:bCs/>
          <w:bdr w:val="none" w:sz="0" w:space="0" w:color="auto" w:frame="1"/>
        </w:rPr>
        <w:t>23.</w:t>
      </w:r>
      <w:r w:rsidR="00C8342B">
        <w:rPr>
          <w:rFonts w:ascii="Times New Roman" w:eastAsia="Times New Roman" w:hAnsi="Times New Roman" w:cs="Times New Roman"/>
          <w:b/>
          <w:bCs/>
          <w:bdr w:val="none" w:sz="0" w:space="0" w:color="auto" w:frame="1"/>
        </w:rPr>
        <w:t xml:space="preserve"> </w:t>
      </w:r>
      <w:r w:rsidRPr="00843025">
        <w:rPr>
          <w:rFonts w:ascii="Times New Roman" w:eastAsia="Times New Roman" w:hAnsi="Times New Roman" w:cs="Times New Roman"/>
          <w:b/>
          <w:bCs/>
          <w:bdr w:val="none" w:sz="0" w:space="0" w:color="auto" w:frame="1"/>
        </w:rPr>
        <w:t>Can I execute a XML?</w:t>
      </w:r>
    </w:p>
    <w:p w:rsidR="00B65DCF" w:rsidRP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No, we cannot execute XML, and it is not a programming language to execute. It is just a markup language to represent the data.</w:t>
      </w:r>
    </w:p>
    <w:p w:rsidR="00B65DCF" w:rsidRPr="00B65DCF" w:rsidRDefault="00B65DCF" w:rsidP="00B65DCF">
      <w:pPr>
        <w:shd w:val="clear" w:color="auto" w:fill="FFFFFF"/>
        <w:spacing w:after="0" w:line="240" w:lineRule="auto"/>
        <w:textAlignment w:val="baseline"/>
        <w:rPr>
          <w:rFonts w:ascii="Times New Roman" w:eastAsia="Times New Roman" w:hAnsi="Times New Roman" w:cs="Times New Roman"/>
        </w:rPr>
      </w:pPr>
      <w:r w:rsidRPr="00843025">
        <w:rPr>
          <w:rFonts w:ascii="Times New Roman" w:eastAsia="Times New Roman" w:hAnsi="Times New Roman" w:cs="Times New Roman"/>
          <w:b/>
          <w:bCs/>
          <w:bdr w:val="none" w:sz="0" w:space="0" w:color="auto" w:frame="1"/>
        </w:rPr>
        <w:t>24. What are the special characters used in XML?</w:t>
      </w:r>
    </w:p>
    <w:p w:rsidR="00B65DCF" w:rsidRP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 xml:space="preserve">&lt;, &gt; and &amp; are the special characters used in XML. </w:t>
      </w:r>
      <w:proofErr w:type="gramStart"/>
      <w:r w:rsidRPr="00B65DCF">
        <w:rPr>
          <w:rFonts w:ascii="Times New Roman" w:eastAsia="Times New Roman" w:hAnsi="Times New Roman" w:cs="Times New Roman"/>
        </w:rPr>
        <w:t>Because these characters are used for making tags.</w:t>
      </w:r>
      <w:proofErr w:type="gramEnd"/>
    </w:p>
    <w:p w:rsidR="00B65DCF" w:rsidRPr="00B65DCF" w:rsidRDefault="00B65DCF" w:rsidP="00B65DCF">
      <w:pPr>
        <w:shd w:val="clear" w:color="auto" w:fill="FFFFFF"/>
        <w:spacing w:after="0" w:line="240" w:lineRule="auto"/>
        <w:textAlignment w:val="baseline"/>
        <w:rPr>
          <w:rFonts w:ascii="Times New Roman" w:eastAsia="Times New Roman" w:hAnsi="Times New Roman" w:cs="Times New Roman"/>
        </w:rPr>
      </w:pPr>
      <w:r w:rsidRPr="00843025">
        <w:rPr>
          <w:rFonts w:ascii="Times New Roman" w:eastAsia="Times New Roman" w:hAnsi="Times New Roman" w:cs="Times New Roman"/>
          <w:b/>
          <w:bCs/>
          <w:bdr w:val="none" w:sz="0" w:space="0" w:color="auto" w:frame="1"/>
        </w:rPr>
        <w:t>25. What software is available for XML?</w:t>
      </w:r>
    </w:p>
    <w:p w:rsidR="00B65DCF" w:rsidRP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There are thousands of programs available for XML and updated list will be present in http://xml.coverpages.org.</w:t>
      </w:r>
    </w:p>
    <w:p w:rsidR="00B65DCF" w:rsidRPr="00B65DCF" w:rsidRDefault="00B65DCF" w:rsidP="00B65DCF">
      <w:pPr>
        <w:shd w:val="clear" w:color="auto" w:fill="FFFFFF"/>
        <w:spacing w:after="0" w:line="240" w:lineRule="auto"/>
        <w:textAlignment w:val="baseline"/>
        <w:rPr>
          <w:rFonts w:ascii="Times New Roman" w:eastAsia="Times New Roman" w:hAnsi="Times New Roman" w:cs="Times New Roman"/>
        </w:rPr>
      </w:pPr>
      <w:r w:rsidRPr="00843025">
        <w:rPr>
          <w:rFonts w:ascii="Times New Roman" w:eastAsia="Times New Roman" w:hAnsi="Times New Roman" w:cs="Times New Roman"/>
          <w:b/>
          <w:bCs/>
          <w:bdr w:val="none" w:sz="0" w:space="0" w:color="auto" w:frame="1"/>
        </w:rPr>
        <w:t xml:space="preserve">26. Whether graphics can be used in XML? </w:t>
      </w:r>
      <w:proofErr w:type="gramStart"/>
      <w:r w:rsidRPr="00843025">
        <w:rPr>
          <w:rFonts w:ascii="Times New Roman" w:eastAsia="Times New Roman" w:hAnsi="Times New Roman" w:cs="Times New Roman"/>
          <w:b/>
          <w:bCs/>
          <w:bdr w:val="none" w:sz="0" w:space="0" w:color="auto" w:frame="1"/>
        </w:rPr>
        <w:t>If so, How?</w:t>
      </w:r>
      <w:proofErr w:type="gramEnd"/>
    </w:p>
    <w:p w:rsidR="00B65DCF" w:rsidRP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 xml:space="preserve">Yes, Graphics can be included in XML by using </w:t>
      </w:r>
      <w:proofErr w:type="spellStart"/>
      <w:r w:rsidRPr="00B65DCF">
        <w:rPr>
          <w:rFonts w:ascii="Times New Roman" w:eastAsia="Times New Roman" w:hAnsi="Times New Roman" w:cs="Times New Roman"/>
        </w:rPr>
        <w:t>XLink</w:t>
      </w:r>
      <w:proofErr w:type="spellEnd"/>
      <w:r w:rsidRPr="00B65DCF">
        <w:rPr>
          <w:rFonts w:ascii="Times New Roman" w:eastAsia="Times New Roman" w:hAnsi="Times New Roman" w:cs="Times New Roman"/>
        </w:rPr>
        <w:t xml:space="preserve"> and </w:t>
      </w:r>
      <w:proofErr w:type="spellStart"/>
      <w:r w:rsidRPr="00B65DCF">
        <w:rPr>
          <w:rFonts w:ascii="Times New Roman" w:eastAsia="Times New Roman" w:hAnsi="Times New Roman" w:cs="Times New Roman"/>
        </w:rPr>
        <w:t>XPointer</w:t>
      </w:r>
      <w:proofErr w:type="spellEnd"/>
      <w:r w:rsidRPr="00B65DCF">
        <w:rPr>
          <w:rFonts w:ascii="Times New Roman" w:eastAsia="Times New Roman" w:hAnsi="Times New Roman" w:cs="Times New Roman"/>
        </w:rPr>
        <w:t xml:space="preserve"> specifications. It supports graphic file formats like GIF, JP</w:t>
      </w:r>
      <w:r w:rsidR="00A101F6">
        <w:rPr>
          <w:rFonts w:ascii="Times New Roman" w:eastAsia="Times New Roman" w:hAnsi="Times New Roman" w:cs="Times New Roman"/>
        </w:rPr>
        <w:t>G, TIFF, PNG, CGM, EPS and SVG.</w:t>
      </w:r>
      <w:r w:rsidRPr="00B65DCF">
        <w:rPr>
          <w:rFonts w:ascii="Times New Roman" w:eastAsia="Times New Roman" w:hAnsi="Times New Roman" w:cs="Times New Roman"/>
        </w:rPr>
        <w:t> </w:t>
      </w:r>
    </w:p>
    <w:p w:rsidR="00B65DCF" w:rsidRPr="00B65DCF" w:rsidRDefault="00B65DCF" w:rsidP="00B65DCF">
      <w:pPr>
        <w:shd w:val="clear" w:color="auto" w:fill="FFFFFF"/>
        <w:spacing w:after="0" w:line="240" w:lineRule="auto"/>
        <w:textAlignment w:val="baseline"/>
        <w:rPr>
          <w:rFonts w:ascii="Times New Roman" w:eastAsia="Times New Roman" w:hAnsi="Times New Roman" w:cs="Times New Roman"/>
        </w:rPr>
      </w:pPr>
      <w:r w:rsidRPr="00843025">
        <w:rPr>
          <w:rFonts w:ascii="Times New Roman" w:eastAsia="Times New Roman" w:hAnsi="Times New Roman" w:cs="Times New Roman"/>
          <w:b/>
          <w:bCs/>
          <w:bdr w:val="none" w:sz="0" w:space="0" w:color="auto" w:frame="1"/>
        </w:rPr>
        <w:t>27. Can I replace HTML with XML?</w:t>
      </w:r>
    </w:p>
    <w:p w:rsidR="00B65DCF" w:rsidRP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No, XML is not a replacement of HTML. XML provides an alternative approach to define own set of markup elements, and it is used f</w:t>
      </w:r>
      <w:r w:rsidR="00C8342B">
        <w:rPr>
          <w:rFonts w:ascii="Times New Roman" w:eastAsia="Times New Roman" w:hAnsi="Times New Roman" w:cs="Times New Roman"/>
        </w:rPr>
        <w:t>or processing and storing data.</w:t>
      </w:r>
    </w:p>
    <w:p w:rsidR="00B65DCF" w:rsidRPr="00B65DCF" w:rsidRDefault="00C8342B" w:rsidP="00B65DCF">
      <w:pPr>
        <w:shd w:val="clear" w:color="auto" w:fill="FFFFFF"/>
        <w:spacing w:after="0" w:line="240" w:lineRule="auto"/>
        <w:textAlignment w:val="baseline"/>
        <w:rPr>
          <w:rFonts w:ascii="Times New Roman" w:eastAsia="Times New Roman" w:hAnsi="Times New Roman" w:cs="Times New Roman"/>
        </w:rPr>
      </w:pPr>
      <w:r>
        <w:rPr>
          <w:rFonts w:ascii="Times New Roman" w:eastAsia="Times New Roman" w:hAnsi="Times New Roman" w:cs="Times New Roman"/>
          <w:b/>
          <w:bCs/>
          <w:bdr w:val="none" w:sz="0" w:space="0" w:color="auto" w:frame="1"/>
        </w:rPr>
        <w:t>28</w:t>
      </w:r>
      <w:r w:rsidR="00B65DCF" w:rsidRPr="00843025">
        <w:rPr>
          <w:rFonts w:ascii="Times New Roman" w:eastAsia="Times New Roman" w:hAnsi="Times New Roman" w:cs="Times New Roman"/>
          <w:b/>
          <w:bCs/>
          <w:bdr w:val="none" w:sz="0" w:space="0" w:color="auto" w:frame="1"/>
        </w:rPr>
        <w:t>. What are the benefits of XML?</w:t>
      </w:r>
    </w:p>
    <w:p w:rsid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Benefits of XML are</w:t>
      </w:r>
    </w:p>
    <w:p w:rsidR="00957260" w:rsidRPr="00B65DCF" w:rsidRDefault="00957260" w:rsidP="00957260">
      <w:pPr>
        <w:shd w:val="clear" w:color="auto" w:fill="FFFFFF"/>
        <w:spacing w:before="100" w:beforeAutospacing="1" w:after="100" w:afterAutospacing="1" w:line="240" w:lineRule="auto"/>
        <w:rPr>
          <w:rFonts w:ascii="Times New Roman" w:eastAsia="Times New Roman" w:hAnsi="Times New Roman" w:cs="Times New Roman"/>
        </w:rPr>
      </w:pPr>
      <w:r w:rsidRPr="00843025">
        <w:rPr>
          <w:rFonts w:ascii="Times New Roman" w:eastAsia="Times New Roman" w:hAnsi="Times New Roman" w:cs="Times New Roman"/>
          <w:b/>
          <w:bCs/>
        </w:rPr>
        <w:t>Simplicity:</w:t>
      </w:r>
      <w:r w:rsidRPr="00B65DCF">
        <w:rPr>
          <w:rFonts w:ascii="Times New Roman" w:eastAsia="Times New Roman" w:hAnsi="Times New Roman" w:cs="Times New Roman"/>
        </w:rPr>
        <w:t> Very easy to read and understand the information coded in XML.</w:t>
      </w:r>
    </w:p>
    <w:p w:rsidR="00957260" w:rsidRPr="00B65DCF" w:rsidRDefault="00957260" w:rsidP="00957260">
      <w:pPr>
        <w:shd w:val="clear" w:color="auto" w:fill="FFFFFF"/>
        <w:spacing w:before="100" w:beforeAutospacing="1" w:after="100" w:afterAutospacing="1" w:line="240" w:lineRule="auto"/>
        <w:rPr>
          <w:rFonts w:ascii="Times New Roman" w:eastAsia="Times New Roman" w:hAnsi="Times New Roman" w:cs="Times New Roman"/>
        </w:rPr>
      </w:pPr>
      <w:r w:rsidRPr="00843025">
        <w:rPr>
          <w:rFonts w:ascii="Times New Roman" w:eastAsia="Times New Roman" w:hAnsi="Times New Roman" w:cs="Times New Roman"/>
          <w:b/>
          <w:bCs/>
        </w:rPr>
        <w:t>Openness:</w:t>
      </w:r>
      <w:r w:rsidRPr="00B65DCF">
        <w:rPr>
          <w:rFonts w:ascii="Times New Roman" w:eastAsia="Times New Roman" w:hAnsi="Times New Roman" w:cs="Times New Roman"/>
        </w:rPr>
        <w:t> It is a W3C standard, endorsed by software industry market leaders.</w:t>
      </w:r>
    </w:p>
    <w:p w:rsidR="00957260" w:rsidRPr="00B65DCF" w:rsidRDefault="00957260" w:rsidP="00957260">
      <w:pPr>
        <w:shd w:val="clear" w:color="auto" w:fill="FFFFFF"/>
        <w:spacing w:before="100" w:beforeAutospacing="1" w:after="100" w:afterAutospacing="1" w:line="240" w:lineRule="auto"/>
        <w:rPr>
          <w:rFonts w:ascii="Times New Roman" w:eastAsia="Times New Roman" w:hAnsi="Times New Roman" w:cs="Times New Roman"/>
        </w:rPr>
      </w:pPr>
      <w:r w:rsidRPr="00843025">
        <w:rPr>
          <w:rFonts w:ascii="Times New Roman" w:eastAsia="Times New Roman" w:hAnsi="Times New Roman" w:cs="Times New Roman"/>
          <w:b/>
          <w:bCs/>
        </w:rPr>
        <w:t>Extensibility:</w:t>
      </w:r>
      <w:r w:rsidRPr="00B65DCF">
        <w:rPr>
          <w:rFonts w:ascii="Times New Roman" w:eastAsia="Times New Roman" w:hAnsi="Times New Roman" w:cs="Times New Roman"/>
        </w:rPr>
        <w:t> It is extensible because it has no fixed set of tags. You can define them as you need.</w:t>
      </w:r>
    </w:p>
    <w:p w:rsidR="00957260" w:rsidRPr="00B65DCF" w:rsidRDefault="00957260" w:rsidP="00957260">
      <w:pPr>
        <w:shd w:val="clear" w:color="auto" w:fill="FFFFFF"/>
        <w:spacing w:before="100" w:beforeAutospacing="1" w:after="100" w:afterAutospacing="1" w:line="240" w:lineRule="auto"/>
        <w:rPr>
          <w:rFonts w:ascii="Times New Roman" w:eastAsia="Times New Roman" w:hAnsi="Times New Roman" w:cs="Times New Roman"/>
        </w:rPr>
      </w:pPr>
      <w:r w:rsidRPr="00843025">
        <w:rPr>
          <w:rFonts w:ascii="Times New Roman" w:eastAsia="Times New Roman" w:hAnsi="Times New Roman" w:cs="Times New Roman"/>
          <w:b/>
          <w:bCs/>
        </w:rPr>
        <w:t>Self-descriptive:</w:t>
      </w:r>
      <w:r w:rsidRPr="00B65DCF">
        <w:rPr>
          <w:rFonts w:ascii="Times New Roman" w:eastAsia="Times New Roman" w:hAnsi="Times New Roman" w:cs="Times New Roman"/>
        </w:rPr>
        <w:t> XML documents do not need special schema set-up like traditional databases to store data. XML documents can be stored without such definitions, because they contain metadata in the form of tags and attributes.</w:t>
      </w:r>
    </w:p>
    <w:p w:rsidR="00957260" w:rsidRPr="00B65DCF" w:rsidRDefault="00957260" w:rsidP="00957260">
      <w:pPr>
        <w:shd w:val="clear" w:color="auto" w:fill="FFFFFF"/>
        <w:spacing w:before="100" w:beforeAutospacing="1" w:after="100" w:afterAutospacing="1" w:line="240" w:lineRule="auto"/>
        <w:rPr>
          <w:rFonts w:ascii="Times New Roman" w:eastAsia="Times New Roman" w:hAnsi="Times New Roman" w:cs="Times New Roman"/>
        </w:rPr>
      </w:pPr>
      <w:r w:rsidRPr="00843025">
        <w:rPr>
          <w:rFonts w:ascii="Times New Roman" w:eastAsia="Times New Roman" w:hAnsi="Times New Roman" w:cs="Times New Roman"/>
          <w:b/>
          <w:bCs/>
        </w:rPr>
        <w:t>Scalable:</w:t>
      </w:r>
      <w:r w:rsidRPr="00B65DCF">
        <w:rPr>
          <w:rFonts w:ascii="Times New Roman" w:eastAsia="Times New Roman" w:hAnsi="Times New Roman" w:cs="Times New Roman"/>
        </w:rPr>
        <w:t> XML is not in binary format so you can create and edit files with anything and it is also easy to debug.</w:t>
      </w:r>
    </w:p>
    <w:p w:rsidR="00957260" w:rsidRPr="00B65DCF" w:rsidRDefault="00957260" w:rsidP="00C8342B">
      <w:pPr>
        <w:shd w:val="clear" w:color="auto" w:fill="FFFFFF"/>
        <w:spacing w:before="100" w:beforeAutospacing="1" w:after="100" w:afterAutospacing="1" w:line="240" w:lineRule="auto"/>
        <w:rPr>
          <w:rFonts w:ascii="Times New Roman" w:eastAsia="Times New Roman" w:hAnsi="Times New Roman" w:cs="Times New Roman"/>
        </w:rPr>
      </w:pPr>
      <w:r w:rsidRPr="00843025">
        <w:rPr>
          <w:rFonts w:ascii="Times New Roman" w:eastAsia="Times New Roman" w:hAnsi="Times New Roman" w:cs="Times New Roman"/>
          <w:b/>
          <w:bCs/>
        </w:rPr>
        <w:t>Fast access:</w:t>
      </w:r>
      <w:r w:rsidRPr="00B65DCF">
        <w:rPr>
          <w:rFonts w:ascii="Times New Roman" w:eastAsia="Times New Roman" w:hAnsi="Times New Roman" w:cs="Times New Roman"/>
        </w:rPr>
        <w:t> XML documents are arranged in hierarchical form</w:t>
      </w:r>
      <w:r>
        <w:rPr>
          <w:rFonts w:ascii="Times New Roman" w:eastAsia="Times New Roman" w:hAnsi="Times New Roman" w:cs="Times New Roman"/>
        </w:rPr>
        <w:t xml:space="preserve"> so it is comparatively faster.</w:t>
      </w:r>
    </w:p>
    <w:p w:rsidR="00B65DCF" w:rsidRP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 Simple to read and understand</w:t>
      </w:r>
    </w:p>
    <w:p w:rsidR="00B65DCF" w:rsidRP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 XML can be done with a text editor</w:t>
      </w:r>
    </w:p>
    <w:p w:rsidR="00B65DCF" w:rsidRP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 Extensibility – No fixed tags</w:t>
      </w:r>
    </w:p>
    <w:p w:rsidR="00B65DCF" w:rsidRP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 Self – descriptive</w:t>
      </w:r>
    </w:p>
    <w:p w:rsid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 Can embed multiple data types</w:t>
      </w:r>
    </w:p>
    <w:p w:rsidR="00C8342B" w:rsidRPr="00DC4519" w:rsidRDefault="00C8342B" w:rsidP="00C8342B">
      <w:pPr>
        <w:shd w:val="clear" w:color="auto" w:fill="FFFFFF"/>
        <w:spacing w:before="100" w:beforeAutospacing="1" w:after="100" w:afterAutospacing="1" w:line="312" w:lineRule="atLeast"/>
        <w:outlineLvl w:val="2"/>
        <w:rPr>
          <w:rFonts w:ascii="Times New Roman" w:eastAsia="Times New Roman" w:hAnsi="Times New Roman" w:cs="Times New Roman"/>
          <w:b/>
        </w:rPr>
      </w:pPr>
      <w:r>
        <w:rPr>
          <w:rFonts w:ascii="Times New Roman" w:eastAsia="Times New Roman" w:hAnsi="Times New Roman" w:cs="Times New Roman"/>
          <w:b/>
        </w:rPr>
        <w:t>29</w:t>
      </w:r>
      <w:r w:rsidRPr="00DC4519">
        <w:rPr>
          <w:rFonts w:ascii="Times New Roman" w:eastAsia="Times New Roman" w:hAnsi="Times New Roman" w:cs="Times New Roman"/>
          <w:b/>
        </w:rPr>
        <w:t>) What are the different XML API's?</w:t>
      </w:r>
    </w:p>
    <w:p w:rsidR="00C8342B" w:rsidRPr="00B65DCF" w:rsidRDefault="00C8342B" w:rsidP="00C8342B">
      <w:pPr>
        <w:shd w:val="clear" w:color="auto" w:fill="FFFFFF"/>
        <w:spacing w:before="100" w:beforeAutospacing="1" w:after="100" w:afterAutospacing="1" w:line="240" w:lineRule="auto"/>
        <w:rPr>
          <w:rFonts w:ascii="Times New Roman" w:eastAsia="Times New Roman" w:hAnsi="Times New Roman" w:cs="Times New Roman"/>
        </w:rPr>
      </w:pPr>
      <w:r w:rsidRPr="00843025">
        <w:rPr>
          <w:rFonts w:ascii="Times New Roman" w:eastAsia="Times New Roman" w:hAnsi="Times New Roman" w:cs="Times New Roman"/>
          <w:b/>
          <w:bCs/>
        </w:rPr>
        <w:t>Tree-based API:</w:t>
      </w:r>
      <w:r w:rsidRPr="00B65DCF">
        <w:rPr>
          <w:rFonts w:ascii="Times New Roman" w:eastAsia="Times New Roman" w:hAnsi="Times New Roman" w:cs="Times New Roman"/>
        </w:rPr>
        <w:t> It compiles an XML document in a tree like structure and loads it into the memory. You can traverse and change the tree structure. Tree based API's are useful for a wide range of applications. Example of tree-based API is DOM parser.</w:t>
      </w:r>
    </w:p>
    <w:p w:rsidR="00C8342B" w:rsidRPr="00B65DCF" w:rsidRDefault="00C8342B" w:rsidP="00C8342B">
      <w:pPr>
        <w:shd w:val="clear" w:color="auto" w:fill="FFFFFF"/>
        <w:spacing w:before="100" w:beforeAutospacing="1" w:after="100" w:afterAutospacing="1" w:line="240" w:lineRule="auto"/>
        <w:rPr>
          <w:rFonts w:ascii="Times New Roman" w:eastAsia="Times New Roman" w:hAnsi="Times New Roman" w:cs="Times New Roman"/>
        </w:rPr>
      </w:pPr>
      <w:r w:rsidRPr="00843025">
        <w:rPr>
          <w:rFonts w:ascii="Times New Roman" w:eastAsia="Times New Roman" w:hAnsi="Times New Roman" w:cs="Times New Roman"/>
          <w:b/>
          <w:bCs/>
        </w:rPr>
        <w:t>Event-based API:</w:t>
      </w:r>
      <w:r w:rsidRPr="00B65DCF">
        <w:rPr>
          <w:rFonts w:ascii="Times New Roman" w:eastAsia="Times New Roman" w:hAnsi="Times New Roman" w:cs="Times New Roman"/>
        </w:rPr>
        <w:t> An event based API provides the reports to an application about the parsing event. It uses a set of built-in call back functions. Example of event-based API is SAX parser.</w:t>
      </w:r>
    </w:p>
    <w:p w:rsidR="00B65DCF" w:rsidRPr="00B65DCF" w:rsidRDefault="00B65DCF" w:rsidP="00B65DCF">
      <w:pPr>
        <w:shd w:val="clear" w:color="auto" w:fill="FFFFFF"/>
        <w:spacing w:after="0" w:line="240" w:lineRule="auto"/>
        <w:textAlignment w:val="baseline"/>
        <w:rPr>
          <w:rFonts w:ascii="Times New Roman" w:eastAsia="Times New Roman" w:hAnsi="Times New Roman" w:cs="Times New Roman"/>
        </w:rPr>
      </w:pPr>
      <w:r w:rsidRPr="00843025">
        <w:rPr>
          <w:rFonts w:ascii="Times New Roman" w:eastAsia="Times New Roman" w:hAnsi="Times New Roman" w:cs="Times New Roman"/>
          <w:b/>
          <w:bCs/>
          <w:bdr w:val="none" w:sz="0" w:space="0" w:color="auto" w:frame="1"/>
        </w:rPr>
        <w:t>30. What are the disadvantages of XML?</w:t>
      </w:r>
    </w:p>
    <w:p w:rsidR="00B65DCF" w:rsidRP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Following are the disadvantages of XML:</w:t>
      </w:r>
    </w:p>
    <w:p w:rsidR="00B65DCF" w:rsidRP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 XML will be just a text file if elements and attributes are not defined properly.</w:t>
      </w:r>
    </w:p>
    <w:p w:rsidR="00B65DCF" w:rsidRP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 Overlapping markup is not permitted</w:t>
      </w:r>
    </w:p>
    <w:p w:rsidR="00B65DCF" w:rsidRPr="00B65DCF" w:rsidRDefault="00B65DCF" w:rsidP="00B65DCF">
      <w:pPr>
        <w:shd w:val="clear" w:color="auto" w:fill="FFFFFF"/>
        <w:spacing w:after="0" w:line="240" w:lineRule="auto"/>
        <w:textAlignment w:val="baseline"/>
        <w:rPr>
          <w:rFonts w:ascii="Times New Roman" w:eastAsia="Times New Roman" w:hAnsi="Times New Roman" w:cs="Times New Roman"/>
        </w:rPr>
      </w:pPr>
      <w:r w:rsidRPr="00843025">
        <w:rPr>
          <w:rFonts w:ascii="Times New Roman" w:eastAsia="Times New Roman" w:hAnsi="Times New Roman" w:cs="Times New Roman"/>
          <w:b/>
          <w:bCs/>
          <w:bdr w:val="none" w:sz="0" w:space="0" w:color="auto" w:frame="1"/>
        </w:rPr>
        <w:t>31. What is DTD?</w:t>
      </w:r>
    </w:p>
    <w:p w:rsidR="00B65DCF" w:rsidRP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DTD is abbreviated as Document Type Definition and it is defined to build legal building blocks of an XML document. It defines the XML document structure with elements and attributes.</w:t>
      </w:r>
    </w:p>
    <w:p w:rsidR="00B65DCF" w:rsidRPr="00B65DCF" w:rsidRDefault="00B65DCF" w:rsidP="00B65DCF">
      <w:pPr>
        <w:shd w:val="clear" w:color="auto" w:fill="FFFFFF"/>
        <w:spacing w:after="0" w:line="240" w:lineRule="auto"/>
        <w:textAlignment w:val="baseline"/>
        <w:rPr>
          <w:rFonts w:ascii="Times New Roman" w:eastAsia="Times New Roman" w:hAnsi="Times New Roman" w:cs="Times New Roman"/>
        </w:rPr>
      </w:pPr>
      <w:r w:rsidRPr="00843025">
        <w:rPr>
          <w:rFonts w:ascii="Times New Roman" w:eastAsia="Times New Roman" w:hAnsi="Times New Roman" w:cs="Times New Roman"/>
          <w:b/>
          <w:bCs/>
          <w:bdr w:val="none" w:sz="0" w:space="0" w:color="auto" w:frame="1"/>
        </w:rPr>
        <w:t>32. Why XSLT is important for XML?</w:t>
      </w:r>
    </w:p>
    <w:p w:rsidR="00B65DCF" w:rsidRP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 xml:space="preserve">XSLT is abbreviated as </w:t>
      </w:r>
      <w:proofErr w:type="spellStart"/>
      <w:r w:rsidRPr="00B65DCF">
        <w:rPr>
          <w:rFonts w:ascii="Times New Roman" w:eastAsia="Times New Roman" w:hAnsi="Times New Roman" w:cs="Times New Roman"/>
        </w:rPr>
        <w:t>eXtensible</w:t>
      </w:r>
      <w:proofErr w:type="spellEnd"/>
      <w:r w:rsidRPr="00B65DCF">
        <w:rPr>
          <w:rFonts w:ascii="Times New Roman" w:eastAsia="Times New Roman" w:hAnsi="Times New Roman" w:cs="Times New Roman"/>
        </w:rPr>
        <w:t xml:space="preserve"> </w:t>
      </w:r>
      <w:proofErr w:type="spellStart"/>
      <w:r w:rsidRPr="00B65DCF">
        <w:rPr>
          <w:rFonts w:ascii="Times New Roman" w:eastAsia="Times New Roman" w:hAnsi="Times New Roman" w:cs="Times New Roman"/>
        </w:rPr>
        <w:t>Sytlesheet</w:t>
      </w:r>
      <w:proofErr w:type="spellEnd"/>
      <w:r w:rsidRPr="00B65DCF">
        <w:rPr>
          <w:rFonts w:ascii="Times New Roman" w:eastAsia="Times New Roman" w:hAnsi="Times New Roman" w:cs="Times New Roman"/>
        </w:rPr>
        <w:t xml:space="preserve"> Language Transformation which is used to transform an XML document to HTML before it is displayed to the browser.</w:t>
      </w:r>
    </w:p>
    <w:p w:rsidR="00B65DCF" w:rsidRPr="00B65DCF" w:rsidRDefault="00B65DCF" w:rsidP="00B65DCF">
      <w:pPr>
        <w:shd w:val="clear" w:color="auto" w:fill="FFFFFF"/>
        <w:spacing w:after="0" w:line="240" w:lineRule="auto"/>
        <w:textAlignment w:val="baseline"/>
        <w:rPr>
          <w:rFonts w:ascii="Times New Roman" w:eastAsia="Times New Roman" w:hAnsi="Times New Roman" w:cs="Times New Roman"/>
        </w:rPr>
      </w:pPr>
      <w:r w:rsidRPr="00843025">
        <w:rPr>
          <w:rFonts w:ascii="Times New Roman" w:eastAsia="Times New Roman" w:hAnsi="Times New Roman" w:cs="Times New Roman"/>
          <w:b/>
          <w:bCs/>
          <w:bdr w:val="none" w:sz="0" w:space="0" w:color="auto" w:frame="1"/>
        </w:rPr>
        <w:t>33. What are nested elements in XML?</w:t>
      </w:r>
    </w:p>
    <w:p w:rsidR="00B65DCF" w:rsidRP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If one or more elements are nested inside the root element is called nested element. Nesting can be easy to understand and also keeps order in an XML document.</w:t>
      </w:r>
    </w:p>
    <w:p w:rsidR="00B65DCF" w:rsidRPr="00B65DCF" w:rsidRDefault="00B65DCF" w:rsidP="00B65DCF">
      <w:pPr>
        <w:shd w:val="clear" w:color="auto" w:fill="FFFFFF"/>
        <w:spacing w:after="0" w:line="240" w:lineRule="auto"/>
        <w:textAlignment w:val="baseline"/>
        <w:rPr>
          <w:rFonts w:ascii="Times New Roman" w:eastAsia="Times New Roman" w:hAnsi="Times New Roman" w:cs="Times New Roman"/>
        </w:rPr>
      </w:pPr>
      <w:r w:rsidRPr="00843025">
        <w:rPr>
          <w:rFonts w:ascii="Times New Roman" w:eastAsia="Times New Roman" w:hAnsi="Times New Roman" w:cs="Times New Roman"/>
          <w:b/>
          <w:bCs/>
          <w:bdr w:val="none" w:sz="0" w:space="0" w:color="auto" w:frame="1"/>
        </w:rPr>
        <w:t>34. What is XQuery?</w:t>
      </w:r>
    </w:p>
    <w:p w:rsidR="00B65DCF" w:rsidRP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XQuery was designed to query XML data which is nothing but SQL for database tables. XQuery is used to fetch the data from the XML file.</w:t>
      </w:r>
    </w:p>
    <w:p w:rsidR="00B65DCF" w:rsidRPr="00B65DCF" w:rsidRDefault="00B65DCF" w:rsidP="00B65DCF">
      <w:pPr>
        <w:shd w:val="clear" w:color="auto" w:fill="FFFFFF"/>
        <w:spacing w:after="0" w:line="240" w:lineRule="auto"/>
        <w:textAlignment w:val="baseline"/>
        <w:rPr>
          <w:rFonts w:ascii="Times New Roman" w:eastAsia="Times New Roman" w:hAnsi="Times New Roman" w:cs="Times New Roman"/>
        </w:rPr>
      </w:pPr>
      <w:r w:rsidRPr="00843025">
        <w:rPr>
          <w:rFonts w:ascii="Times New Roman" w:eastAsia="Times New Roman" w:hAnsi="Times New Roman" w:cs="Times New Roman"/>
          <w:b/>
          <w:bCs/>
          <w:bdr w:val="none" w:sz="0" w:space="0" w:color="auto" w:frame="1"/>
        </w:rPr>
        <w:t xml:space="preserve">35. What </w:t>
      </w:r>
      <w:proofErr w:type="gramStart"/>
      <w:r w:rsidRPr="00843025">
        <w:rPr>
          <w:rFonts w:ascii="Times New Roman" w:eastAsia="Times New Roman" w:hAnsi="Times New Roman" w:cs="Times New Roman"/>
          <w:b/>
          <w:bCs/>
          <w:bdr w:val="none" w:sz="0" w:space="0" w:color="auto" w:frame="1"/>
        </w:rPr>
        <w:t>is</w:t>
      </w:r>
      <w:proofErr w:type="gramEnd"/>
      <w:r w:rsidRPr="00843025">
        <w:rPr>
          <w:rFonts w:ascii="Times New Roman" w:eastAsia="Times New Roman" w:hAnsi="Times New Roman" w:cs="Times New Roman"/>
          <w:b/>
          <w:bCs/>
          <w:bdr w:val="none" w:sz="0" w:space="0" w:color="auto" w:frame="1"/>
        </w:rPr>
        <w:t xml:space="preserve"> </w:t>
      </w:r>
      <w:proofErr w:type="spellStart"/>
      <w:r w:rsidRPr="00843025">
        <w:rPr>
          <w:rFonts w:ascii="Times New Roman" w:eastAsia="Times New Roman" w:hAnsi="Times New Roman" w:cs="Times New Roman"/>
          <w:b/>
          <w:bCs/>
          <w:bdr w:val="none" w:sz="0" w:space="0" w:color="auto" w:frame="1"/>
        </w:rPr>
        <w:t>XLink</w:t>
      </w:r>
      <w:proofErr w:type="spellEnd"/>
      <w:r w:rsidRPr="00843025">
        <w:rPr>
          <w:rFonts w:ascii="Times New Roman" w:eastAsia="Times New Roman" w:hAnsi="Times New Roman" w:cs="Times New Roman"/>
          <w:b/>
          <w:bCs/>
          <w:bdr w:val="none" w:sz="0" w:space="0" w:color="auto" w:frame="1"/>
        </w:rPr>
        <w:t xml:space="preserve"> and </w:t>
      </w:r>
      <w:proofErr w:type="spellStart"/>
      <w:r w:rsidRPr="00843025">
        <w:rPr>
          <w:rFonts w:ascii="Times New Roman" w:eastAsia="Times New Roman" w:hAnsi="Times New Roman" w:cs="Times New Roman"/>
          <w:b/>
          <w:bCs/>
          <w:bdr w:val="none" w:sz="0" w:space="0" w:color="auto" w:frame="1"/>
        </w:rPr>
        <w:t>XPointer</w:t>
      </w:r>
      <w:proofErr w:type="spellEnd"/>
      <w:r w:rsidRPr="00843025">
        <w:rPr>
          <w:rFonts w:ascii="Times New Roman" w:eastAsia="Times New Roman" w:hAnsi="Times New Roman" w:cs="Times New Roman"/>
          <w:b/>
          <w:bCs/>
          <w:bdr w:val="none" w:sz="0" w:space="0" w:color="auto" w:frame="1"/>
        </w:rPr>
        <w:t>?</w:t>
      </w:r>
    </w:p>
    <w:p w:rsidR="00B65DCF" w:rsidRP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proofErr w:type="spellStart"/>
      <w:r w:rsidRPr="00B65DCF">
        <w:rPr>
          <w:rFonts w:ascii="Times New Roman" w:eastAsia="Times New Roman" w:hAnsi="Times New Roman" w:cs="Times New Roman"/>
        </w:rPr>
        <w:t>XLink</w:t>
      </w:r>
      <w:proofErr w:type="spellEnd"/>
      <w:r w:rsidRPr="00B65DCF">
        <w:rPr>
          <w:rFonts w:ascii="Times New Roman" w:eastAsia="Times New Roman" w:hAnsi="Times New Roman" w:cs="Times New Roman"/>
        </w:rPr>
        <w:t xml:space="preserve"> is the standard way of creating hyperlinks in the XML files. </w:t>
      </w:r>
      <w:proofErr w:type="spellStart"/>
      <w:proofErr w:type="gramStart"/>
      <w:r w:rsidRPr="00B65DCF">
        <w:rPr>
          <w:rFonts w:ascii="Times New Roman" w:eastAsia="Times New Roman" w:hAnsi="Times New Roman" w:cs="Times New Roman"/>
        </w:rPr>
        <w:t>Xpointer</w:t>
      </w:r>
      <w:proofErr w:type="spellEnd"/>
      <w:r w:rsidRPr="00B65DCF">
        <w:rPr>
          <w:rFonts w:ascii="Times New Roman" w:eastAsia="Times New Roman" w:hAnsi="Times New Roman" w:cs="Times New Roman"/>
        </w:rPr>
        <w:t xml:space="preserve"> which allows those hyperlinks to point to more specific parts of the XML file or document.</w:t>
      </w:r>
      <w:proofErr w:type="gramEnd"/>
    </w:p>
    <w:p w:rsidR="00B65DCF" w:rsidRPr="00B65DCF" w:rsidRDefault="00B65DCF" w:rsidP="00B65DCF">
      <w:pPr>
        <w:shd w:val="clear" w:color="auto" w:fill="FFFFFF"/>
        <w:spacing w:after="0" w:line="240" w:lineRule="auto"/>
        <w:textAlignment w:val="baseline"/>
        <w:rPr>
          <w:rFonts w:ascii="Times New Roman" w:eastAsia="Times New Roman" w:hAnsi="Times New Roman" w:cs="Times New Roman"/>
        </w:rPr>
      </w:pPr>
      <w:r w:rsidRPr="00843025">
        <w:rPr>
          <w:rFonts w:ascii="Times New Roman" w:eastAsia="Times New Roman" w:hAnsi="Times New Roman" w:cs="Times New Roman"/>
          <w:b/>
          <w:bCs/>
          <w:bdr w:val="none" w:sz="0" w:space="0" w:color="auto" w:frame="1"/>
        </w:rPr>
        <w:t>36. Why XML editor is needed instead of Notepad?</w:t>
      </w:r>
    </w:p>
    <w:p w:rsidR="00B65DCF" w:rsidRP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XML editors are required to write error free XML documents, and it is used to validate against DTD or schema. Editors are able to check:</w:t>
      </w:r>
    </w:p>
    <w:p w:rsidR="00B65DCF" w:rsidRP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 Open and Close Tags</w:t>
      </w:r>
    </w:p>
    <w:p w:rsidR="00B65DCF" w:rsidRP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 XML against DTD</w:t>
      </w:r>
    </w:p>
    <w:p w:rsidR="00B65DCF" w:rsidRP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 XML against Schema</w:t>
      </w:r>
    </w:p>
    <w:p w:rsidR="00B65DCF" w:rsidRP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 Color code on XML Syntax</w:t>
      </w:r>
    </w:p>
    <w:p w:rsidR="00B65DCF" w:rsidRPr="00B65DCF" w:rsidRDefault="00B65DCF" w:rsidP="00B65DCF">
      <w:pPr>
        <w:shd w:val="clear" w:color="auto" w:fill="FFFFFF"/>
        <w:spacing w:after="0" w:line="240" w:lineRule="auto"/>
        <w:textAlignment w:val="baseline"/>
        <w:rPr>
          <w:rFonts w:ascii="Times New Roman" w:eastAsia="Times New Roman" w:hAnsi="Times New Roman" w:cs="Times New Roman"/>
        </w:rPr>
      </w:pPr>
      <w:r w:rsidRPr="00843025">
        <w:rPr>
          <w:rFonts w:ascii="Times New Roman" w:eastAsia="Times New Roman" w:hAnsi="Times New Roman" w:cs="Times New Roman"/>
          <w:b/>
          <w:bCs/>
          <w:bdr w:val="none" w:sz="0" w:space="0" w:color="auto" w:frame="1"/>
        </w:rPr>
        <w:t>37. What is XML Encoding?</w:t>
      </w:r>
    </w:p>
    <w:p w:rsidR="00B65DCF" w:rsidRP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XML documents may contain Non-ASCII characters like French and Norwegian characters. XML Encoding is used to avoid errors and XML files have to be saved as Unicode.</w:t>
      </w:r>
    </w:p>
    <w:p w:rsidR="00B65DCF" w:rsidRPr="00B65DCF" w:rsidRDefault="00B65DCF" w:rsidP="00B65DCF">
      <w:pPr>
        <w:shd w:val="clear" w:color="auto" w:fill="FFFFFF"/>
        <w:spacing w:after="0" w:line="240" w:lineRule="auto"/>
        <w:textAlignment w:val="baseline"/>
        <w:rPr>
          <w:rFonts w:ascii="Times New Roman" w:eastAsia="Times New Roman" w:hAnsi="Times New Roman" w:cs="Times New Roman"/>
        </w:rPr>
      </w:pPr>
      <w:r w:rsidRPr="00843025">
        <w:rPr>
          <w:rFonts w:ascii="Times New Roman" w:eastAsia="Times New Roman" w:hAnsi="Times New Roman" w:cs="Times New Roman"/>
          <w:b/>
          <w:bCs/>
          <w:bdr w:val="none" w:sz="0" w:space="0" w:color="auto" w:frame="1"/>
        </w:rPr>
        <w:t>38. Which XML is set to be valid XML?</w:t>
      </w:r>
    </w:p>
    <w:p w:rsidR="00B65DCF" w:rsidRP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 xml:space="preserve">When the XML file is validated against the Document Type </w:t>
      </w:r>
      <w:proofErr w:type="gramStart"/>
      <w:r w:rsidRPr="00B65DCF">
        <w:rPr>
          <w:rFonts w:ascii="Times New Roman" w:eastAsia="Times New Roman" w:hAnsi="Times New Roman" w:cs="Times New Roman"/>
        </w:rPr>
        <w:t>Definition(</w:t>
      </w:r>
      <w:proofErr w:type="gramEnd"/>
      <w:r w:rsidRPr="00B65DCF">
        <w:rPr>
          <w:rFonts w:ascii="Times New Roman" w:eastAsia="Times New Roman" w:hAnsi="Times New Roman" w:cs="Times New Roman"/>
        </w:rPr>
        <w:t>DTD), then it is called valid XML. DTD is nothing but it defines the structure of an XML file.</w:t>
      </w:r>
    </w:p>
    <w:p w:rsidR="00B65DCF" w:rsidRPr="00957260" w:rsidRDefault="00B65DCF" w:rsidP="00B65DCF">
      <w:pPr>
        <w:shd w:val="clear" w:color="auto" w:fill="FFFFFF"/>
        <w:spacing w:after="0" w:line="240" w:lineRule="auto"/>
        <w:textAlignment w:val="baseline"/>
        <w:rPr>
          <w:rFonts w:ascii="Times New Roman" w:eastAsia="Times New Roman" w:hAnsi="Times New Roman" w:cs="Times New Roman"/>
        </w:rPr>
      </w:pPr>
      <w:r w:rsidRPr="00957260">
        <w:rPr>
          <w:rFonts w:ascii="Times New Roman" w:eastAsia="Times New Roman" w:hAnsi="Times New Roman" w:cs="Times New Roman"/>
          <w:b/>
          <w:bCs/>
          <w:bdr w:val="none" w:sz="0" w:space="0" w:color="auto" w:frame="1"/>
        </w:rPr>
        <w:t>39. What is Simple Element?</w:t>
      </w:r>
    </w:p>
    <w:p w:rsidR="00B65DCF" w:rsidRPr="00957260" w:rsidRDefault="00B65DCF" w:rsidP="00B65DCF">
      <w:pPr>
        <w:shd w:val="clear" w:color="auto" w:fill="FFFFFF"/>
        <w:spacing w:before="204" w:after="204" w:line="240" w:lineRule="auto"/>
        <w:textAlignment w:val="baseline"/>
        <w:rPr>
          <w:rFonts w:ascii="Times New Roman" w:eastAsia="Times New Roman" w:hAnsi="Times New Roman" w:cs="Times New Roman"/>
        </w:rPr>
      </w:pPr>
      <w:proofErr w:type="gramStart"/>
      <w:r w:rsidRPr="00957260">
        <w:rPr>
          <w:rFonts w:ascii="Times New Roman" w:eastAsia="Times New Roman" w:hAnsi="Times New Roman" w:cs="Times New Roman"/>
        </w:rPr>
        <w:t>A simple element contain</w:t>
      </w:r>
      <w:proofErr w:type="gramEnd"/>
      <w:r w:rsidRPr="00957260">
        <w:rPr>
          <w:rFonts w:ascii="Times New Roman" w:eastAsia="Times New Roman" w:hAnsi="Times New Roman" w:cs="Times New Roman"/>
        </w:rPr>
        <w:t xml:space="preserve"> only text and following are the kinds of Simple Element:</w:t>
      </w:r>
    </w:p>
    <w:p w:rsidR="00B65DCF" w:rsidRPr="00957260" w:rsidRDefault="00B65DCF" w:rsidP="00B65DCF">
      <w:pPr>
        <w:numPr>
          <w:ilvl w:val="0"/>
          <w:numId w:val="1"/>
        </w:numPr>
        <w:shd w:val="clear" w:color="auto" w:fill="FFFFFF"/>
        <w:spacing w:after="0" w:line="240" w:lineRule="auto"/>
        <w:ind w:left="345" w:firstLine="0"/>
        <w:textAlignment w:val="baseline"/>
        <w:rPr>
          <w:rFonts w:ascii="Times New Roman" w:eastAsia="Times New Roman" w:hAnsi="Times New Roman" w:cs="Times New Roman"/>
        </w:rPr>
      </w:pPr>
      <w:r w:rsidRPr="00957260">
        <w:rPr>
          <w:rFonts w:ascii="Times New Roman" w:eastAsia="Times New Roman" w:hAnsi="Times New Roman" w:cs="Times New Roman"/>
        </w:rPr>
        <w:t>No attributes</w:t>
      </w:r>
    </w:p>
    <w:p w:rsidR="00B65DCF" w:rsidRPr="00957260" w:rsidRDefault="00B65DCF" w:rsidP="00B65DCF">
      <w:pPr>
        <w:numPr>
          <w:ilvl w:val="0"/>
          <w:numId w:val="1"/>
        </w:numPr>
        <w:shd w:val="clear" w:color="auto" w:fill="FFFFFF"/>
        <w:spacing w:after="0" w:line="240" w:lineRule="auto"/>
        <w:ind w:left="345" w:firstLine="0"/>
        <w:textAlignment w:val="baseline"/>
        <w:rPr>
          <w:rFonts w:ascii="Times New Roman" w:eastAsia="Times New Roman" w:hAnsi="Times New Roman" w:cs="Times New Roman"/>
        </w:rPr>
      </w:pPr>
      <w:r w:rsidRPr="00957260">
        <w:rPr>
          <w:rFonts w:ascii="Times New Roman" w:eastAsia="Times New Roman" w:hAnsi="Times New Roman" w:cs="Times New Roman"/>
        </w:rPr>
        <w:t>Doesn’t contain other elements</w:t>
      </w:r>
    </w:p>
    <w:p w:rsidR="00B65DCF" w:rsidRPr="00957260" w:rsidRDefault="00B65DCF" w:rsidP="00B65DCF">
      <w:pPr>
        <w:numPr>
          <w:ilvl w:val="0"/>
          <w:numId w:val="1"/>
        </w:numPr>
        <w:shd w:val="clear" w:color="auto" w:fill="FFFFFF"/>
        <w:spacing w:after="0" w:line="240" w:lineRule="auto"/>
        <w:ind w:left="345" w:firstLine="0"/>
        <w:textAlignment w:val="baseline"/>
        <w:rPr>
          <w:rFonts w:ascii="Times New Roman" w:eastAsia="Times New Roman" w:hAnsi="Times New Roman" w:cs="Times New Roman"/>
        </w:rPr>
      </w:pPr>
      <w:r w:rsidRPr="00957260">
        <w:rPr>
          <w:rFonts w:ascii="Times New Roman" w:eastAsia="Times New Roman" w:hAnsi="Times New Roman" w:cs="Times New Roman"/>
        </w:rPr>
        <w:t>It cannot be empty</w:t>
      </w:r>
    </w:p>
    <w:p w:rsidR="00B65DCF" w:rsidRPr="00B65DCF" w:rsidRDefault="00B65DCF" w:rsidP="00B65DCF">
      <w:pPr>
        <w:shd w:val="clear" w:color="auto" w:fill="FFFFFF"/>
        <w:spacing w:after="0" w:line="240" w:lineRule="auto"/>
        <w:textAlignment w:val="baseline"/>
        <w:rPr>
          <w:rFonts w:ascii="Times New Roman" w:eastAsia="Times New Roman" w:hAnsi="Times New Roman" w:cs="Times New Roman"/>
        </w:rPr>
      </w:pPr>
      <w:r w:rsidRPr="00843025">
        <w:rPr>
          <w:rFonts w:ascii="Times New Roman" w:eastAsia="Times New Roman" w:hAnsi="Times New Roman" w:cs="Times New Roman"/>
          <w:b/>
          <w:bCs/>
          <w:bdr w:val="none" w:sz="0" w:space="0" w:color="auto" w:frame="1"/>
        </w:rPr>
        <w:t>40. What is Complex Element?</w:t>
      </w:r>
    </w:p>
    <w:p w:rsidR="00B65DCF" w:rsidRP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proofErr w:type="gramStart"/>
      <w:r w:rsidRPr="00B65DCF">
        <w:rPr>
          <w:rFonts w:ascii="Times New Roman" w:eastAsia="Times New Roman" w:hAnsi="Times New Roman" w:cs="Times New Roman"/>
        </w:rPr>
        <w:t>A complex element contain</w:t>
      </w:r>
      <w:proofErr w:type="gramEnd"/>
      <w:r w:rsidRPr="00B65DCF">
        <w:rPr>
          <w:rFonts w:ascii="Times New Roman" w:eastAsia="Times New Roman" w:hAnsi="Times New Roman" w:cs="Times New Roman"/>
        </w:rPr>
        <w:t xml:space="preserve"> other elements or attributes and following are kinds of Complex Elements:</w:t>
      </w:r>
    </w:p>
    <w:p w:rsidR="00B65DCF" w:rsidRPr="00B65DCF" w:rsidRDefault="00B65DCF" w:rsidP="00B65DCF">
      <w:pPr>
        <w:numPr>
          <w:ilvl w:val="0"/>
          <w:numId w:val="2"/>
        </w:numPr>
        <w:shd w:val="clear" w:color="auto" w:fill="FFFFFF"/>
        <w:spacing w:after="0" w:line="240" w:lineRule="auto"/>
        <w:ind w:left="345" w:firstLine="0"/>
        <w:textAlignment w:val="baseline"/>
        <w:rPr>
          <w:rFonts w:ascii="Times New Roman" w:eastAsia="Times New Roman" w:hAnsi="Times New Roman" w:cs="Times New Roman"/>
        </w:rPr>
      </w:pPr>
      <w:r w:rsidRPr="00B65DCF">
        <w:rPr>
          <w:rFonts w:ascii="Times New Roman" w:eastAsia="Times New Roman" w:hAnsi="Times New Roman" w:cs="Times New Roman"/>
        </w:rPr>
        <w:t>It has empty elements</w:t>
      </w:r>
    </w:p>
    <w:p w:rsidR="00B65DCF" w:rsidRPr="00B65DCF" w:rsidRDefault="00B65DCF" w:rsidP="00B65DCF">
      <w:pPr>
        <w:numPr>
          <w:ilvl w:val="0"/>
          <w:numId w:val="2"/>
        </w:numPr>
        <w:shd w:val="clear" w:color="auto" w:fill="FFFFFF"/>
        <w:spacing w:after="0" w:line="240" w:lineRule="auto"/>
        <w:ind w:left="345" w:firstLine="0"/>
        <w:textAlignment w:val="baseline"/>
        <w:rPr>
          <w:rFonts w:ascii="Times New Roman" w:eastAsia="Times New Roman" w:hAnsi="Times New Roman" w:cs="Times New Roman"/>
        </w:rPr>
      </w:pPr>
      <w:r w:rsidRPr="00B65DCF">
        <w:rPr>
          <w:rFonts w:ascii="Times New Roman" w:eastAsia="Times New Roman" w:hAnsi="Times New Roman" w:cs="Times New Roman"/>
        </w:rPr>
        <w:t>It contain other elements</w:t>
      </w:r>
    </w:p>
    <w:p w:rsidR="00B65DCF" w:rsidRPr="00B65DCF" w:rsidRDefault="00B65DCF" w:rsidP="00B65DCF">
      <w:pPr>
        <w:numPr>
          <w:ilvl w:val="0"/>
          <w:numId w:val="2"/>
        </w:numPr>
        <w:shd w:val="clear" w:color="auto" w:fill="FFFFFF"/>
        <w:spacing w:after="0" w:line="240" w:lineRule="auto"/>
        <w:ind w:left="345" w:firstLine="0"/>
        <w:textAlignment w:val="baseline"/>
        <w:rPr>
          <w:rFonts w:ascii="Times New Roman" w:eastAsia="Times New Roman" w:hAnsi="Times New Roman" w:cs="Times New Roman"/>
        </w:rPr>
      </w:pPr>
      <w:r w:rsidRPr="00B65DCF">
        <w:rPr>
          <w:rFonts w:ascii="Times New Roman" w:eastAsia="Times New Roman" w:hAnsi="Times New Roman" w:cs="Times New Roman"/>
        </w:rPr>
        <w:t>It contain only text</w:t>
      </w:r>
    </w:p>
    <w:p w:rsidR="00B65DCF" w:rsidRPr="00B65DCF" w:rsidRDefault="00B65DCF" w:rsidP="00B65DCF">
      <w:pPr>
        <w:numPr>
          <w:ilvl w:val="0"/>
          <w:numId w:val="2"/>
        </w:numPr>
        <w:shd w:val="clear" w:color="auto" w:fill="FFFFFF"/>
        <w:spacing w:after="0" w:line="240" w:lineRule="auto"/>
        <w:ind w:left="345" w:firstLine="0"/>
        <w:textAlignment w:val="baseline"/>
        <w:rPr>
          <w:rFonts w:ascii="Times New Roman" w:eastAsia="Times New Roman" w:hAnsi="Times New Roman" w:cs="Times New Roman"/>
        </w:rPr>
      </w:pPr>
      <w:r w:rsidRPr="00B65DCF">
        <w:rPr>
          <w:rFonts w:ascii="Times New Roman" w:eastAsia="Times New Roman" w:hAnsi="Times New Roman" w:cs="Times New Roman"/>
        </w:rPr>
        <w:t>It contain both other elements and text</w:t>
      </w:r>
    </w:p>
    <w:p w:rsidR="00B65DCF" w:rsidRPr="00B65DCF" w:rsidRDefault="00B65DCF" w:rsidP="00B65DCF">
      <w:pPr>
        <w:shd w:val="clear" w:color="auto" w:fill="FFFFFF"/>
        <w:spacing w:after="0" w:line="240" w:lineRule="auto"/>
        <w:textAlignment w:val="baseline"/>
        <w:rPr>
          <w:rFonts w:ascii="Times New Roman" w:eastAsia="Times New Roman" w:hAnsi="Times New Roman" w:cs="Times New Roman"/>
        </w:rPr>
      </w:pPr>
      <w:r w:rsidRPr="00843025">
        <w:rPr>
          <w:rFonts w:ascii="Times New Roman" w:eastAsia="Times New Roman" w:hAnsi="Times New Roman" w:cs="Times New Roman"/>
          <w:b/>
          <w:bCs/>
          <w:bdr w:val="none" w:sz="0" w:space="0" w:color="auto" w:frame="1"/>
        </w:rPr>
        <w:t>41. Is there a way to describe XML data?</w:t>
      </w:r>
    </w:p>
    <w:p w:rsidR="00B65DCF" w:rsidRP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Yes, XML uses Document Type Definition (DTD) to describe the data.</w:t>
      </w:r>
    </w:p>
    <w:p w:rsidR="00B65DCF" w:rsidRPr="00B65DCF" w:rsidRDefault="00B65DCF" w:rsidP="00B65DCF">
      <w:pPr>
        <w:shd w:val="clear" w:color="auto" w:fill="FFFFFF"/>
        <w:spacing w:after="0" w:line="240" w:lineRule="auto"/>
        <w:textAlignment w:val="baseline"/>
        <w:rPr>
          <w:rFonts w:ascii="Times New Roman" w:eastAsia="Times New Roman" w:hAnsi="Times New Roman" w:cs="Times New Roman"/>
        </w:rPr>
      </w:pPr>
      <w:r w:rsidRPr="00843025">
        <w:rPr>
          <w:rFonts w:ascii="Times New Roman" w:eastAsia="Times New Roman" w:hAnsi="Times New Roman" w:cs="Times New Roman"/>
          <w:b/>
          <w:bCs/>
          <w:bdr w:val="none" w:sz="0" w:space="0" w:color="auto" w:frame="1"/>
        </w:rPr>
        <w:t>42. What are the three parts of XSL?</w:t>
      </w:r>
    </w:p>
    <w:p w:rsidR="00B65DCF" w:rsidRP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XSL consists of three parts:</w:t>
      </w:r>
    </w:p>
    <w:p w:rsidR="00B65DCF" w:rsidRPr="00B65DCF" w:rsidRDefault="00B65DCF" w:rsidP="00B65DCF">
      <w:pPr>
        <w:numPr>
          <w:ilvl w:val="0"/>
          <w:numId w:val="3"/>
        </w:numPr>
        <w:shd w:val="clear" w:color="auto" w:fill="FFFFFF"/>
        <w:spacing w:after="0" w:line="240" w:lineRule="auto"/>
        <w:ind w:left="345" w:firstLine="0"/>
        <w:textAlignment w:val="baseline"/>
        <w:rPr>
          <w:rFonts w:ascii="Times New Roman" w:eastAsia="Times New Roman" w:hAnsi="Times New Roman" w:cs="Times New Roman"/>
        </w:rPr>
      </w:pPr>
      <w:r w:rsidRPr="00B65DCF">
        <w:rPr>
          <w:rFonts w:ascii="Times New Roman" w:eastAsia="Times New Roman" w:hAnsi="Times New Roman" w:cs="Times New Roman"/>
        </w:rPr>
        <w:t>XSLT – Used to transform XML documents</w:t>
      </w:r>
    </w:p>
    <w:p w:rsidR="00B65DCF" w:rsidRPr="00B65DCF" w:rsidRDefault="00B65DCF" w:rsidP="00B65DCF">
      <w:pPr>
        <w:numPr>
          <w:ilvl w:val="0"/>
          <w:numId w:val="3"/>
        </w:numPr>
        <w:shd w:val="clear" w:color="auto" w:fill="FFFFFF"/>
        <w:spacing w:after="0" w:line="240" w:lineRule="auto"/>
        <w:ind w:left="345" w:firstLine="0"/>
        <w:textAlignment w:val="baseline"/>
        <w:rPr>
          <w:rFonts w:ascii="Times New Roman" w:eastAsia="Times New Roman" w:hAnsi="Times New Roman" w:cs="Times New Roman"/>
        </w:rPr>
      </w:pPr>
      <w:proofErr w:type="spellStart"/>
      <w:r w:rsidRPr="00B65DCF">
        <w:rPr>
          <w:rFonts w:ascii="Times New Roman" w:eastAsia="Times New Roman" w:hAnsi="Times New Roman" w:cs="Times New Roman"/>
        </w:rPr>
        <w:t>XPath</w:t>
      </w:r>
      <w:proofErr w:type="spellEnd"/>
      <w:r w:rsidRPr="00B65DCF">
        <w:rPr>
          <w:rFonts w:ascii="Times New Roman" w:eastAsia="Times New Roman" w:hAnsi="Times New Roman" w:cs="Times New Roman"/>
        </w:rPr>
        <w:t xml:space="preserve"> – Used for navigating in XML documents</w:t>
      </w:r>
    </w:p>
    <w:p w:rsidR="00A101F6" w:rsidRDefault="00B65DCF" w:rsidP="00A101F6">
      <w:pPr>
        <w:numPr>
          <w:ilvl w:val="0"/>
          <w:numId w:val="3"/>
        </w:numPr>
        <w:shd w:val="clear" w:color="auto" w:fill="FFFFFF"/>
        <w:spacing w:after="0" w:line="240" w:lineRule="auto"/>
        <w:ind w:left="345" w:firstLine="0"/>
        <w:textAlignment w:val="baseline"/>
        <w:rPr>
          <w:rFonts w:ascii="Times New Roman" w:eastAsia="Times New Roman" w:hAnsi="Times New Roman" w:cs="Times New Roman"/>
        </w:rPr>
      </w:pPr>
      <w:r w:rsidRPr="00B65DCF">
        <w:rPr>
          <w:rFonts w:ascii="Times New Roman" w:eastAsia="Times New Roman" w:hAnsi="Times New Roman" w:cs="Times New Roman"/>
        </w:rPr>
        <w:t>XSL-FO – Used for formatting XML documents</w:t>
      </w:r>
    </w:p>
    <w:p w:rsidR="00B65DCF" w:rsidRPr="00A101F6" w:rsidRDefault="00B65DCF" w:rsidP="00A101F6">
      <w:pPr>
        <w:numPr>
          <w:ilvl w:val="0"/>
          <w:numId w:val="3"/>
        </w:numPr>
        <w:shd w:val="clear" w:color="auto" w:fill="FFFFFF"/>
        <w:spacing w:after="0" w:line="240" w:lineRule="auto"/>
        <w:ind w:left="345" w:firstLine="0"/>
        <w:textAlignment w:val="baseline"/>
        <w:rPr>
          <w:rFonts w:ascii="Times New Roman" w:eastAsia="Times New Roman" w:hAnsi="Times New Roman" w:cs="Times New Roman"/>
        </w:rPr>
      </w:pPr>
      <w:r w:rsidRPr="00A101F6">
        <w:rPr>
          <w:rFonts w:ascii="Times New Roman" w:eastAsia="Times New Roman" w:hAnsi="Times New Roman" w:cs="Times New Roman"/>
        </w:rPr>
        <w:t> </w:t>
      </w:r>
    </w:p>
    <w:p w:rsidR="00B65DCF" w:rsidRPr="00B65DCF" w:rsidRDefault="00C8342B" w:rsidP="00B65DCF">
      <w:pPr>
        <w:shd w:val="clear" w:color="auto" w:fill="FFFFFF"/>
        <w:spacing w:after="0" w:line="240" w:lineRule="auto"/>
        <w:textAlignment w:val="baseline"/>
        <w:rPr>
          <w:rFonts w:ascii="Times New Roman" w:eastAsia="Times New Roman" w:hAnsi="Times New Roman" w:cs="Times New Roman"/>
        </w:rPr>
      </w:pPr>
      <w:r>
        <w:rPr>
          <w:rFonts w:ascii="Times New Roman" w:eastAsia="Times New Roman" w:hAnsi="Times New Roman" w:cs="Times New Roman"/>
          <w:b/>
          <w:bCs/>
          <w:bdr w:val="none" w:sz="0" w:space="0" w:color="auto" w:frame="1"/>
        </w:rPr>
        <w:t>43</w:t>
      </w:r>
      <w:r w:rsidR="00B65DCF" w:rsidRPr="00843025">
        <w:rPr>
          <w:rFonts w:ascii="Times New Roman" w:eastAsia="Times New Roman" w:hAnsi="Times New Roman" w:cs="Times New Roman"/>
          <w:b/>
          <w:bCs/>
          <w:bdr w:val="none" w:sz="0" w:space="0" w:color="auto" w:frame="1"/>
        </w:rPr>
        <w:t>. What are the types of XML Parsers?</w:t>
      </w:r>
    </w:p>
    <w:p w:rsidR="00B65DCF" w:rsidRP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There are two types of parsers – Non-Validating and Validating Parsers. Name itself implies Non-Validating will not validate the XML and Validating parser will validate the XML with DTD.</w:t>
      </w:r>
    </w:p>
    <w:p w:rsidR="00B65DCF" w:rsidRPr="00B65DCF" w:rsidRDefault="00C8342B" w:rsidP="00B65DCF">
      <w:pPr>
        <w:shd w:val="clear" w:color="auto" w:fill="FFFFFF"/>
        <w:spacing w:after="0" w:line="240" w:lineRule="auto"/>
        <w:textAlignment w:val="baseline"/>
        <w:rPr>
          <w:rFonts w:ascii="Times New Roman" w:eastAsia="Times New Roman" w:hAnsi="Times New Roman" w:cs="Times New Roman"/>
        </w:rPr>
      </w:pPr>
      <w:r>
        <w:rPr>
          <w:rFonts w:ascii="Times New Roman" w:eastAsia="Times New Roman" w:hAnsi="Times New Roman" w:cs="Times New Roman"/>
          <w:b/>
          <w:bCs/>
          <w:bdr w:val="none" w:sz="0" w:space="0" w:color="auto" w:frame="1"/>
        </w:rPr>
        <w:t>44</w:t>
      </w:r>
      <w:r w:rsidR="00B65DCF" w:rsidRPr="00843025">
        <w:rPr>
          <w:rFonts w:ascii="Times New Roman" w:eastAsia="Times New Roman" w:hAnsi="Times New Roman" w:cs="Times New Roman"/>
          <w:b/>
          <w:bCs/>
          <w:bdr w:val="none" w:sz="0" w:space="0" w:color="auto" w:frame="1"/>
        </w:rPr>
        <w:t>. Whether root element is required for XML? If so, how many root elements are required?</w:t>
      </w:r>
    </w:p>
    <w:p w:rsidR="00B65DCF" w:rsidRP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Yes, root element is required, and it can have only one root element in each XML.</w:t>
      </w:r>
    </w:p>
    <w:p w:rsidR="00B65DCF" w:rsidRPr="00B65DCF" w:rsidRDefault="00C8342B" w:rsidP="00B65DCF">
      <w:pPr>
        <w:shd w:val="clear" w:color="auto" w:fill="FFFFFF"/>
        <w:spacing w:after="0" w:line="240" w:lineRule="auto"/>
        <w:textAlignment w:val="baseline"/>
        <w:rPr>
          <w:rFonts w:ascii="Times New Roman" w:eastAsia="Times New Roman" w:hAnsi="Times New Roman" w:cs="Times New Roman"/>
        </w:rPr>
      </w:pPr>
      <w:r>
        <w:rPr>
          <w:rFonts w:ascii="Times New Roman" w:eastAsia="Times New Roman" w:hAnsi="Times New Roman" w:cs="Times New Roman"/>
          <w:b/>
          <w:bCs/>
          <w:bdr w:val="none" w:sz="0" w:space="0" w:color="auto" w:frame="1"/>
        </w:rPr>
        <w:t>45</w:t>
      </w:r>
      <w:r w:rsidR="00B65DCF" w:rsidRPr="00843025">
        <w:rPr>
          <w:rFonts w:ascii="Times New Roman" w:eastAsia="Times New Roman" w:hAnsi="Times New Roman" w:cs="Times New Roman"/>
          <w:b/>
          <w:bCs/>
          <w:bdr w:val="none" w:sz="0" w:space="0" w:color="auto" w:frame="1"/>
        </w:rPr>
        <w:t>. What is XML Signature?</w:t>
      </w:r>
    </w:p>
    <w:p w:rsidR="00B65DCF" w:rsidRP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XML Signature is recommended by W3C, and it acts as a digital signature for XML documents. If the signature is contained outside the document, it is called detached signature. If it contains inside the XML document, then it is called Enveloping signature.</w:t>
      </w:r>
    </w:p>
    <w:p w:rsidR="00B65DCF" w:rsidRPr="00B65DCF" w:rsidRDefault="00C8342B" w:rsidP="00B65DCF">
      <w:pPr>
        <w:shd w:val="clear" w:color="auto" w:fill="FFFFFF"/>
        <w:spacing w:after="0" w:line="240" w:lineRule="auto"/>
        <w:textAlignment w:val="baseline"/>
        <w:rPr>
          <w:rFonts w:ascii="Times New Roman" w:eastAsia="Times New Roman" w:hAnsi="Times New Roman" w:cs="Times New Roman"/>
        </w:rPr>
      </w:pPr>
      <w:r>
        <w:rPr>
          <w:rFonts w:ascii="Times New Roman" w:eastAsia="Times New Roman" w:hAnsi="Times New Roman" w:cs="Times New Roman"/>
          <w:b/>
          <w:bCs/>
          <w:bdr w:val="none" w:sz="0" w:space="0" w:color="auto" w:frame="1"/>
        </w:rPr>
        <w:t>46</w:t>
      </w:r>
      <w:r w:rsidR="00B65DCF" w:rsidRPr="00843025">
        <w:rPr>
          <w:rFonts w:ascii="Times New Roman" w:eastAsia="Times New Roman" w:hAnsi="Times New Roman" w:cs="Times New Roman"/>
          <w:b/>
          <w:bCs/>
          <w:bdr w:val="none" w:sz="0" w:space="0" w:color="auto" w:frame="1"/>
        </w:rPr>
        <w:t>. What is Data Island?</w:t>
      </w:r>
    </w:p>
    <w:p w:rsidR="00B65DCF" w:rsidRP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An XML Data island is XML data embedded into a HTML page. This works only with the Internet.</w:t>
      </w:r>
    </w:p>
    <w:p w:rsidR="00B65DCF" w:rsidRPr="00B65DCF" w:rsidRDefault="00C8342B" w:rsidP="00B65DCF">
      <w:pPr>
        <w:shd w:val="clear" w:color="auto" w:fill="FFFFFF"/>
        <w:spacing w:after="0" w:line="240" w:lineRule="auto"/>
        <w:textAlignment w:val="baseline"/>
        <w:rPr>
          <w:rFonts w:ascii="Times New Roman" w:eastAsia="Times New Roman" w:hAnsi="Times New Roman" w:cs="Times New Roman"/>
        </w:rPr>
      </w:pPr>
      <w:r>
        <w:rPr>
          <w:rFonts w:ascii="Times New Roman" w:eastAsia="Times New Roman" w:hAnsi="Times New Roman" w:cs="Times New Roman"/>
          <w:b/>
          <w:bCs/>
          <w:bdr w:val="none" w:sz="0" w:space="0" w:color="auto" w:frame="1"/>
        </w:rPr>
        <w:t>47</w:t>
      </w:r>
      <w:r w:rsidR="00B65DCF" w:rsidRPr="00843025">
        <w:rPr>
          <w:rFonts w:ascii="Times New Roman" w:eastAsia="Times New Roman" w:hAnsi="Times New Roman" w:cs="Times New Roman"/>
          <w:b/>
          <w:bCs/>
          <w:bdr w:val="none" w:sz="0" w:space="0" w:color="auto" w:frame="1"/>
        </w:rPr>
        <w:t xml:space="preserve">. What is </w:t>
      </w:r>
      <w:proofErr w:type="spellStart"/>
      <w:r w:rsidR="00B65DCF" w:rsidRPr="00843025">
        <w:rPr>
          <w:rFonts w:ascii="Times New Roman" w:eastAsia="Times New Roman" w:hAnsi="Times New Roman" w:cs="Times New Roman"/>
          <w:b/>
          <w:bCs/>
          <w:bdr w:val="none" w:sz="0" w:space="0" w:color="auto" w:frame="1"/>
        </w:rPr>
        <w:t>DiffGram</w:t>
      </w:r>
      <w:proofErr w:type="spellEnd"/>
      <w:r w:rsidR="00B65DCF" w:rsidRPr="00843025">
        <w:rPr>
          <w:rFonts w:ascii="Times New Roman" w:eastAsia="Times New Roman" w:hAnsi="Times New Roman" w:cs="Times New Roman"/>
          <w:b/>
          <w:bCs/>
          <w:bdr w:val="none" w:sz="0" w:space="0" w:color="auto" w:frame="1"/>
        </w:rPr>
        <w:t xml:space="preserve"> in XML?</w:t>
      </w:r>
    </w:p>
    <w:p w:rsidR="00B65DCF" w:rsidRPr="00B65DCF" w:rsidRDefault="00B65DCF" w:rsidP="00B65DCF">
      <w:pPr>
        <w:shd w:val="clear" w:color="auto" w:fill="FFFFFF"/>
        <w:spacing w:before="204" w:after="204"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 xml:space="preserve">A </w:t>
      </w:r>
      <w:proofErr w:type="spellStart"/>
      <w:r w:rsidRPr="00B65DCF">
        <w:rPr>
          <w:rFonts w:ascii="Times New Roman" w:eastAsia="Times New Roman" w:hAnsi="Times New Roman" w:cs="Times New Roman"/>
        </w:rPr>
        <w:t>DiffGram</w:t>
      </w:r>
      <w:proofErr w:type="spellEnd"/>
      <w:r w:rsidRPr="00B65DCF">
        <w:rPr>
          <w:rFonts w:ascii="Times New Roman" w:eastAsia="Times New Roman" w:hAnsi="Times New Roman" w:cs="Times New Roman"/>
        </w:rPr>
        <w:t xml:space="preserve"> is an XML format which is used to find current and original versions of XML document.</w:t>
      </w:r>
    </w:p>
    <w:p w:rsidR="00B65DCF" w:rsidRPr="00B65DCF" w:rsidRDefault="007B71F9" w:rsidP="00B65DCF">
      <w:pPr>
        <w:shd w:val="clear" w:color="auto" w:fill="FFFFFF"/>
        <w:spacing w:after="0" w:line="240" w:lineRule="auto"/>
        <w:textAlignment w:val="baseline"/>
        <w:rPr>
          <w:rFonts w:ascii="Times New Roman" w:eastAsia="Times New Roman" w:hAnsi="Times New Roman" w:cs="Times New Roman"/>
        </w:rPr>
      </w:pPr>
      <w:r w:rsidRPr="00011A67">
        <w:rPr>
          <w:rFonts w:ascii="Times New Roman" w:eastAsia="Times New Roman" w:hAnsi="Times New Roman" w:cs="Times New Roman"/>
          <w:b/>
          <w:bCs/>
          <w:bdr w:val="none" w:sz="0" w:space="0" w:color="auto" w:frame="1"/>
        </w:rPr>
        <w:t>4</w:t>
      </w:r>
      <w:r w:rsidR="008A1FB7" w:rsidRPr="00011A67">
        <w:rPr>
          <w:rFonts w:ascii="Times New Roman" w:eastAsia="Times New Roman" w:hAnsi="Times New Roman" w:cs="Times New Roman"/>
          <w:b/>
          <w:bCs/>
          <w:bdr w:val="none" w:sz="0" w:space="0" w:color="auto" w:frame="1"/>
          <w:cs/>
          <w:lang w:bidi="bn-IN"/>
        </w:rPr>
        <w:t>8</w:t>
      </w:r>
      <w:r w:rsidR="00B65DCF" w:rsidRPr="00843025">
        <w:rPr>
          <w:rFonts w:ascii="Times New Roman" w:eastAsia="Times New Roman" w:hAnsi="Times New Roman" w:cs="Times New Roman"/>
          <w:b/>
          <w:bCs/>
          <w:bdr w:val="none" w:sz="0" w:space="0" w:color="auto" w:frame="1"/>
        </w:rPr>
        <w:t>. What is SAX?</w:t>
      </w:r>
    </w:p>
    <w:p w:rsidR="00B65DCF" w:rsidRPr="00B65DCF" w:rsidRDefault="00B65DCF" w:rsidP="00A101F6">
      <w:pPr>
        <w:shd w:val="clear" w:color="auto" w:fill="FFFFFF"/>
        <w:spacing w:before="204" w:after="204" w:line="240" w:lineRule="auto"/>
        <w:textAlignment w:val="baseline"/>
        <w:rPr>
          <w:rFonts w:ascii="Times New Roman" w:eastAsia="Times New Roman" w:hAnsi="Times New Roman" w:cs="Times New Roman"/>
        </w:rPr>
      </w:pPr>
      <w:r w:rsidRPr="00B65DCF">
        <w:rPr>
          <w:rFonts w:ascii="Times New Roman" w:eastAsia="Times New Roman" w:hAnsi="Times New Roman" w:cs="Times New Roman"/>
        </w:rPr>
        <w:t>SAX is an interface process</w:t>
      </w:r>
      <w:r w:rsidR="00A101F6">
        <w:rPr>
          <w:rFonts w:ascii="Times New Roman" w:eastAsia="Times New Roman" w:hAnsi="Times New Roman" w:cs="Times New Roman"/>
        </w:rPr>
        <w:t>ing XML documents using events.</w:t>
      </w:r>
    </w:p>
    <w:p w:rsidR="00B65DCF" w:rsidRPr="00A101F6" w:rsidRDefault="008A1FB7" w:rsidP="00C8342B">
      <w:pPr>
        <w:shd w:val="clear" w:color="auto" w:fill="FFFFFF"/>
        <w:spacing w:before="100" w:beforeAutospacing="1" w:after="100" w:afterAutospacing="1" w:line="312" w:lineRule="atLeast"/>
        <w:outlineLvl w:val="2"/>
        <w:rPr>
          <w:rFonts w:ascii="Times New Roman" w:eastAsia="Times New Roman" w:hAnsi="Times New Roman" w:cs="Times New Roman"/>
          <w:b/>
        </w:rPr>
      </w:pPr>
      <w:r w:rsidRPr="005207D9">
        <w:rPr>
          <w:rFonts w:ascii="Times New Roman" w:eastAsia="Times New Roman" w:hAnsi="Times New Roman" w:cs="Times New Roman"/>
          <w:bCs/>
          <w:cs/>
          <w:lang w:bidi="bn-IN"/>
        </w:rPr>
        <w:t>49</w:t>
      </w:r>
      <w:r w:rsidR="00C8342B">
        <w:rPr>
          <w:rFonts w:ascii="Times New Roman" w:eastAsia="Times New Roman" w:hAnsi="Times New Roman" w:cs="Times New Roman"/>
          <w:b/>
        </w:rPr>
        <w:t>.</w:t>
      </w:r>
      <w:r w:rsidR="00B65DCF" w:rsidRPr="00A101F6">
        <w:rPr>
          <w:rFonts w:ascii="Times New Roman" w:eastAsia="Times New Roman" w:hAnsi="Times New Roman" w:cs="Times New Roman"/>
          <w:b/>
        </w:rPr>
        <w:t xml:space="preserve"> What is XML DOM?</w:t>
      </w:r>
    </w:p>
    <w:p w:rsidR="00B65DCF" w:rsidRPr="00B65DCF" w:rsidRDefault="00B65DCF" w:rsidP="00B65DCF">
      <w:pPr>
        <w:shd w:val="clear" w:color="auto" w:fill="FFFFFF"/>
        <w:spacing w:before="100" w:beforeAutospacing="1" w:after="100" w:afterAutospacing="1" w:line="240" w:lineRule="auto"/>
        <w:rPr>
          <w:rFonts w:ascii="Times New Roman" w:eastAsia="Times New Roman" w:hAnsi="Times New Roman" w:cs="Times New Roman"/>
        </w:rPr>
      </w:pPr>
      <w:r w:rsidRPr="00843025">
        <w:rPr>
          <w:rFonts w:ascii="Times New Roman" w:eastAsia="Times New Roman" w:hAnsi="Times New Roman" w:cs="Times New Roman"/>
          <w:b/>
          <w:bCs/>
        </w:rPr>
        <w:t>DOM</w:t>
      </w:r>
      <w:r w:rsidRPr="00B65DCF">
        <w:rPr>
          <w:rFonts w:ascii="Times New Roman" w:eastAsia="Times New Roman" w:hAnsi="Times New Roman" w:cs="Times New Roman"/>
        </w:rPr>
        <w:t> stands for </w:t>
      </w:r>
      <w:r w:rsidRPr="00843025">
        <w:rPr>
          <w:rFonts w:ascii="Times New Roman" w:eastAsia="Times New Roman" w:hAnsi="Times New Roman" w:cs="Times New Roman"/>
          <w:i/>
          <w:iCs/>
        </w:rPr>
        <w:t>Document Object Model</w:t>
      </w:r>
      <w:r w:rsidRPr="00B65DCF">
        <w:rPr>
          <w:rFonts w:ascii="Times New Roman" w:eastAsia="Times New Roman" w:hAnsi="Times New Roman" w:cs="Times New Roman"/>
        </w:rPr>
        <w:t> which is used to describe the logical structure of XML document. It is a hierarchical model that provides a way to access and manipulate an XML document.</w:t>
      </w:r>
    </w:p>
    <w:p w:rsidR="00B65DCF" w:rsidRPr="00843025" w:rsidRDefault="00B65DCF" w:rsidP="00B65DCF">
      <w:pPr>
        <w:shd w:val="clear" w:color="auto" w:fill="FFFFFF"/>
        <w:spacing w:before="100" w:beforeAutospacing="1" w:after="100" w:afterAutospacing="1" w:line="240" w:lineRule="auto"/>
        <w:rPr>
          <w:rFonts w:ascii="Times New Roman" w:eastAsia="Times New Roman" w:hAnsi="Times New Roman" w:cs="Times New Roman"/>
        </w:rPr>
      </w:pPr>
      <w:r w:rsidRPr="00B65DCF">
        <w:rPr>
          <w:rFonts w:ascii="Times New Roman" w:eastAsia="Times New Roman" w:hAnsi="Times New Roman" w:cs="Times New Roman"/>
        </w:rPr>
        <w:t>DOM methods and objects can be used with any languages like C#, VB, JavaScript and VB Script.</w:t>
      </w:r>
    </w:p>
    <w:p w:rsidR="00B65DCF" w:rsidRPr="00B65DCF" w:rsidRDefault="008A1FB7" w:rsidP="00B65DCF">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b/>
          <w:bCs/>
          <w:bdr w:val="none" w:sz="0" w:space="0" w:color="auto" w:frame="1"/>
        </w:rPr>
        <w:t>5</w:t>
      </w:r>
      <w:r w:rsidR="00011A67">
        <w:rPr>
          <w:rFonts w:ascii="Times New Roman" w:eastAsia="Times New Roman" w:hAnsi="Times New Roman" w:cs="Times New Roman"/>
          <w:b/>
          <w:bCs/>
          <w:bdr w:val="none" w:sz="0" w:space="0" w:color="auto" w:frame="1"/>
        </w:rPr>
        <w:t>0</w:t>
      </w:r>
      <w:r w:rsidR="00C8342B">
        <w:rPr>
          <w:rFonts w:ascii="Times New Roman" w:eastAsia="Times New Roman" w:hAnsi="Times New Roman" w:cs="Times New Roman"/>
          <w:b/>
          <w:bCs/>
          <w:bdr w:val="none" w:sz="0" w:space="0" w:color="auto" w:frame="1"/>
        </w:rPr>
        <w:t>.</w:t>
      </w:r>
      <w:r w:rsidR="00B65DCF" w:rsidRPr="00843025">
        <w:rPr>
          <w:rFonts w:ascii="Times New Roman" w:eastAsia="Times New Roman" w:hAnsi="Times New Roman" w:cs="Times New Roman"/>
          <w:b/>
          <w:bCs/>
          <w:bdr w:val="none" w:sz="0" w:space="0" w:color="auto" w:frame="1"/>
        </w:rPr>
        <w:t xml:space="preserve"> What does XML stands for?</w:t>
      </w:r>
    </w:p>
    <w:p w:rsidR="00496E3C" w:rsidRDefault="00B65DCF" w:rsidP="00B65DCF">
      <w:pPr>
        <w:shd w:val="clear" w:color="auto" w:fill="FFFFFF"/>
        <w:spacing w:after="0" w:line="240" w:lineRule="auto"/>
        <w:rPr>
          <w:rFonts w:ascii="Times New Roman" w:eastAsia="Times New Roman" w:hAnsi="Times New Roman" w:cs="Times New Roman"/>
        </w:rPr>
      </w:pPr>
      <w:r w:rsidRPr="00B65DCF">
        <w:rPr>
          <w:rFonts w:ascii="Times New Roman" w:eastAsia="Times New Roman" w:hAnsi="Times New Roman" w:cs="Times New Roman"/>
        </w:rPr>
        <w:t xml:space="preserve">XML stands </w:t>
      </w:r>
      <w:r w:rsidR="00496E3C">
        <w:rPr>
          <w:rFonts w:ascii="Times New Roman" w:eastAsia="Times New Roman" w:hAnsi="Times New Roman" w:cs="Times New Roman"/>
        </w:rPr>
        <w:t>for Extensible Markup Language.</w:t>
      </w:r>
    </w:p>
    <w:p w:rsidR="00496E3C" w:rsidRDefault="00496E3C" w:rsidP="00B65DCF">
      <w:pPr>
        <w:shd w:val="clear" w:color="auto" w:fill="FFFFFF"/>
        <w:spacing w:after="0" w:line="240" w:lineRule="auto"/>
        <w:rPr>
          <w:rFonts w:ascii="Times New Roman" w:eastAsia="Times New Roman" w:hAnsi="Times New Roman" w:cs="Times New Roman"/>
        </w:rPr>
      </w:pPr>
    </w:p>
    <w:p w:rsidR="00B65DCF" w:rsidRPr="00B65DCF" w:rsidRDefault="00011A67" w:rsidP="00B65DCF">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b/>
          <w:bCs/>
          <w:bdr w:val="none" w:sz="0" w:space="0" w:color="auto" w:frame="1"/>
        </w:rPr>
        <w:t>51</w:t>
      </w:r>
      <w:r w:rsidR="00C8342B">
        <w:rPr>
          <w:rFonts w:ascii="Times New Roman" w:eastAsia="Times New Roman" w:hAnsi="Times New Roman" w:cs="Times New Roman"/>
          <w:b/>
          <w:bCs/>
          <w:bdr w:val="none" w:sz="0" w:space="0" w:color="auto" w:frame="1"/>
        </w:rPr>
        <w:t>.</w:t>
      </w:r>
      <w:r w:rsidR="00B65DCF" w:rsidRPr="00843025">
        <w:rPr>
          <w:rFonts w:ascii="Times New Roman" w:eastAsia="Times New Roman" w:hAnsi="Times New Roman" w:cs="Times New Roman"/>
          <w:b/>
          <w:bCs/>
          <w:bdr w:val="none" w:sz="0" w:space="0" w:color="auto" w:frame="1"/>
        </w:rPr>
        <w:t xml:space="preserve"> What is XML used for?</w:t>
      </w:r>
    </w:p>
    <w:p w:rsidR="00B65DCF" w:rsidRPr="00B65DCF" w:rsidRDefault="00B65DCF" w:rsidP="00B65DCF">
      <w:pPr>
        <w:shd w:val="clear" w:color="auto" w:fill="FFFFFF"/>
        <w:spacing w:after="0" w:line="240" w:lineRule="auto"/>
        <w:rPr>
          <w:rFonts w:ascii="Times New Roman" w:eastAsia="Times New Roman" w:hAnsi="Times New Roman" w:cs="Times New Roman"/>
        </w:rPr>
      </w:pPr>
      <w:r w:rsidRPr="00843025">
        <w:rPr>
          <w:rFonts w:ascii="Times New Roman" w:eastAsia="Times New Roman" w:hAnsi="Times New Roman" w:cs="Times New Roman"/>
          <w:b/>
          <w:bCs/>
          <w:bdr w:val="none" w:sz="0" w:space="0" w:color="auto" w:frame="1"/>
        </w:rPr>
        <w:t>Answer:</w:t>
      </w:r>
      <w:r w:rsidRPr="00B65DCF">
        <w:rPr>
          <w:rFonts w:ascii="Times New Roman" w:eastAsia="Times New Roman" w:hAnsi="Times New Roman" w:cs="Times New Roman"/>
        </w:rPr>
        <w:t> XML is a tool that is used to store and transfer data.</w:t>
      </w:r>
    </w:p>
    <w:p w:rsidR="00496E3C" w:rsidRDefault="00496E3C" w:rsidP="00B65DCF">
      <w:pPr>
        <w:shd w:val="clear" w:color="auto" w:fill="FFFFFF"/>
        <w:spacing w:after="0" w:line="240" w:lineRule="auto"/>
        <w:rPr>
          <w:rFonts w:ascii="Times New Roman" w:eastAsia="Times New Roman" w:hAnsi="Times New Roman" w:cs="Times New Roman"/>
          <w:b/>
          <w:bCs/>
          <w:bdr w:val="none" w:sz="0" w:space="0" w:color="auto" w:frame="1"/>
        </w:rPr>
      </w:pPr>
    </w:p>
    <w:p w:rsidR="00B65DCF" w:rsidRPr="00B65DCF" w:rsidRDefault="00011A67" w:rsidP="00B65DCF">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b/>
          <w:bCs/>
          <w:bdr w:val="none" w:sz="0" w:space="0" w:color="auto" w:frame="1"/>
        </w:rPr>
        <w:t>52</w:t>
      </w:r>
      <w:r w:rsidR="00C8342B">
        <w:rPr>
          <w:rFonts w:ascii="Times New Roman" w:eastAsia="Times New Roman" w:hAnsi="Times New Roman" w:cs="Times New Roman"/>
          <w:b/>
          <w:bCs/>
          <w:bdr w:val="none" w:sz="0" w:space="0" w:color="auto" w:frame="1"/>
        </w:rPr>
        <w:t>.</w:t>
      </w:r>
      <w:r w:rsidR="00B65DCF" w:rsidRPr="00843025">
        <w:rPr>
          <w:rFonts w:ascii="Times New Roman" w:eastAsia="Times New Roman" w:hAnsi="Times New Roman" w:cs="Times New Roman"/>
          <w:b/>
          <w:bCs/>
          <w:bdr w:val="none" w:sz="0" w:space="0" w:color="auto" w:frame="1"/>
        </w:rPr>
        <w:t xml:space="preserve"> Is XML format or content-driven?</w:t>
      </w:r>
    </w:p>
    <w:p w:rsidR="00B65DCF" w:rsidRPr="00B65DCF" w:rsidRDefault="00B65DCF" w:rsidP="00B65DCF">
      <w:pPr>
        <w:shd w:val="clear" w:color="auto" w:fill="FFFFFF"/>
        <w:spacing w:after="0" w:line="240" w:lineRule="auto"/>
        <w:rPr>
          <w:rFonts w:ascii="Times New Roman" w:eastAsia="Times New Roman" w:hAnsi="Times New Roman" w:cs="Times New Roman"/>
        </w:rPr>
      </w:pPr>
      <w:r w:rsidRPr="00843025">
        <w:rPr>
          <w:rFonts w:ascii="Times New Roman" w:eastAsia="Times New Roman" w:hAnsi="Times New Roman" w:cs="Times New Roman"/>
          <w:b/>
          <w:bCs/>
          <w:bdr w:val="none" w:sz="0" w:space="0" w:color="auto" w:frame="1"/>
        </w:rPr>
        <w:t>Answer:</w:t>
      </w:r>
      <w:r w:rsidRPr="00B65DCF">
        <w:rPr>
          <w:rFonts w:ascii="Times New Roman" w:eastAsia="Times New Roman" w:hAnsi="Times New Roman" w:cs="Times New Roman"/>
        </w:rPr>
        <w:t> XML is content-driven.</w:t>
      </w:r>
    </w:p>
    <w:p w:rsidR="00496E3C" w:rsidRDefault="00496E3C" w:rsidP="00B65DCF">
      <w:pPr>
        <w:shd w:val="clear" w:color="auto" w:fill="FFFFFF"/>
        <w:spacing w:after="0" w:line="240" w:lineRule="auto"/>
        <w:rPr>
          <w:rFonts w:ascii="Times New Roman" w:eastAsia="Times New Roman" w:hAnsi="Times New Roman" w:cs="Times New Roman"/>
          <w:b/>
          <w:bCs/>
          <w:bdr w:val="none" w:sz="0" w:space="0" w:color="auto" w:frame="1"/>
        </w:rPr>
      </w:pPr>
    </w:p>
    <w:p w:rsidR="00B65DCF" w:rsidRPr="00B65DCF" w:rsidRDefault="00011A67" w:rsidP="00B65DCF">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b/>
          <w:bCs/>
          <w:bdr w:val="none" w:sz="0" w:space="0" w:color="auto" w:frame="1"/>
        </w:rPr>
        <w:t>53</w:t>
      </w:r>
      <w:r w:rsidR="00C8342B">
        <w:rPr>
          <w:rFonts w:ascii="Times New Roman" w:eastAsia="Times New Roman" w:hAnsi="Times New Roman" w:cs="Times New Roman"/>
          <w:b/>
          <w:bCs/>
          <w:bdr w:val="none" w:sz="0" w:space="0" w:color="auto" w:frame="1"/>
        </w:rPr>
        <w:t>.</w:t>
      </w:r>
      <w:r w:rsidR="00B65DCF" w:rsidRPr="00843025">
        <w:rPr>
          <w:rFonts w:ascii="Times New Roman" w:eastAsia="Times New Roman" w:hAnsi="Times New Roman" w:cs="Times New Roman"/>
          <w:b/>
          <w:bCs/>
          <w:bdr w:val="none" w:sz="0" w:space="0" w:color="auto" w:frame="1"/>
        </w:rPr>
        <w:t xml:space="preserve"> Does XML support user-defined tags?</w:t>
      </w:r>
    </w:p>
    <w:p w:rsidR="00B65DCF" w:rsidRPr="00B65DCF" w:rsidRDefault="00B65DCF" w:rsidP="00B65DCF">
      <w:pPr>
        <w:shd w:val="clear" w:color="auto" w:fill="FFFFFF"/>
        <w:spacing w:after="0" w:line="240" w:lineRule="auto"/>
        <w:rPr>
          <w:rFonts w:ascii="Times New Roman" w:eastAsia="Times New Roman" w:hAnsi="Times New Roman" w:cs="Times New Roman"/>
        </w:rPr>
      </w:pPr>
      <w:r w:rsidRPr="00843025">
        <w:rPr>
          <w:rFonts w:ascii="Times New Roman" w:eastAsia="Times New Roman" w:hAnsi="Times New Roman" w:cs="Times New Roman"/>
          <w:b/>
          <w:bCs/>
          <w:bdr w:val="none" w:sz="0" w:space="0" w:color="auto" w:frame="1"/>
        </w:rPr>
        <w:t>Answer:</w:t>
      </w:r>
      <w:r w:rsidRPr="00B65DCF">
        <w:rPr>
          <w:rFonts w:ascii="Times New Roman" w:eastAsia="Times New Roman" w:hAnsi="Times New Roman" w:cs="Times New Roman"/>
        </w:rPr>
        <w:t> Yes, the users can create their own tags in XML.</w:t>
      </w:r>
    </w:p>
    <w:p w:rsidR="00496E3C" w:rsidRDefault="00496E3C" w:rsidP="00B65DCF">
      <w:pPr>
        <w:shd w:val="clear" w:color="auto" w:fill="FFFFFF"/>
        <w:spacing w:after="0" w:line="240" w:lineRule="auto"/>
        <w:rPr>
          <w:rFonts w:ascii="Times New Roman" w:eastAsia="Times New Roman" w:hAnsi="Times New Roman" w:cs="Times New Roman"/>
          <w:b/>
          <w:bCs/>
          <w:bdr w:val="none" w:sz="0" w:space="0" w:color="auto" w:frame="1"/>
        </w:rPr>
      </w:pPr>
    </w:p>
    <w:p w:rsidR="00B65DCF" w:rsidRPr="00B65DCF" w:rsidRDefault="00011A67" w:rsidP="00B65DCF">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b/>
          <w:bCs/>
          <w:bdr w:val="none" w:sz="0" w:space="0" w:color="auto" w:frame="1"/>
        </w:rPr>
        <w:t>54</w:t>
      </w:r>
      <w:r w:rsidR="00C8342B">
        <w:rPr>
          <w:rFonts w:ascii="Times New Roman" w:eastAsia="Times New Roman" w:hAnsi="Times New Roman" w:cs="Times New Roman"/>
          <w:b/>
          <w:bCs/>
          <w:bdr w:val="none" w:sz="0" w:space="0" w:color="auto" w:frame="1"/>
        </w:rPr>
        <w:t>.</w:t>
      </w:r>
      <w:r w:rsidR="00B65DCF" w:rsidRPr="00843025">
        <w:rPr>
          <w:rFonts w:ascii="Times New Roman" w:eastAsia="Times New Roman" w:hAnsi="Times New Roman" w:cs="Times New Roman"/>
          <w:b/>
          <w:bCs/>
          <w:bdr w:val="none" w:sz="0" w:space="0" w:color="auto" w:frame="1"/>
        </w:rPr>
        <w:t xml:space="preserve"> What is XML declaration tag?</w:t>
      </w:r>
    </w:p>
    <w:p w:rsidR="00B65DCF" w:rsidRPr="00B65DCF" w:rsidRDefault="00B65DCF" w:rsidP="00B65DCF">
      <w:pPr>
        <w:shd w:val="clear" w:color="auto" w:fill="FFFFFF"/>
        <w:spacing w:after="0" w:line="240" w:lineRule="auto"/>
        <w:rPr>
          <w:rFonts w:ascii="Times New Roman" w:eastAsia="Times New Roman" w:hAnsi="Times New Roman" w:cs="Times New Roman"/>
        </w:rPr>
      </w:pPr>
      <w:r w:rsidRPr="00843025">
        <w:rPr>
          <w:rFonts w:ascii="Times New Roman" w:eastAsia="Times New Roman" w:hAnsi="Times New Roman" w:cs="Times New Roman"/>
          <w:b/>
          <w:bCs/>
          <w:bdr w:val="none" w:sz="0" w:space="0" w:color="auto" w:frame="1"/>
        </w:rPr>
        <w:t>Answer:</w:t>
      </w:r>
      <w:r w:rsidRPr="00B65DCF">
        <w:rPr>
          <w:rFonts w:ascii="Times New Roman" w:eastAsia="Times New Roman" w:hAnsi="Times New Roman" w:cs="Times New Roman"/>
        </w:rPr>
        <w:t> &lt;? XML version = “1.0” encoding = “UFT-8”? &gt;</w:t>
      </w:r>
    </w:p>
    <w:p w:rsidR="00496E3C" w:rsidRDefault="00496E3C" w:rsidP="00B65DCF">
      <w:pPr>
        <w:shd w:val="clear" w:color="auto" w:fill="FFFFFF"/>
        <w:spacing w:after="0" w:line="240" w:lineRule="auto"/>
        <w:rPr>
          <w:rFonts w:ascii="Times New Roman" w:eastAsia="Times New Roman" w:hAnsi="Times New Roman" w:cs="Times New Roman"/>
          <w:b/>
          <w:bCs/>
          <w:bdr w:val="none" w:sz="0" w:space="0" w:color="auto" w:frame="1"/>
        </w:rPr>
      </w:pPr>
    </w:p>
    <w:p w:rsidR="00B65DCF" w:rsidRPr="00B65DCF" w:rsidRDefault="00011A67" w:rsidP="00B65DCF">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b/>
          <w:bCs/>
          <w:bdr w:val="none" w:sz="0" w:space="0" w:color="auto" w:frame="1"/>
        </w:rPr>
        <w:t>55</w:t>
      </w:r>
      <w:r w:rsidR="00C8342B">
        <w:rPr>
          <w:rFonts w:ascii="Times New Roman" w:eastAsia="Times New Roman" w:hAnsi="Times New Roman" w:cs="Times New Roman"/>
          <w:b/>
          <w:bCs/>
          <w:bdr w:val="none" w:sz="0" w:space="0" w:color="auto" w:frame="1"/>
        </w:rPr>
        <w:t>.</w:t>
      </w:r>
      <w:r w:rsidR="00B65DCF" w:rsidRPr="00843025">
        <w:rPr>
          <w:rFonts w:ascii="Times New Roman" w:eastAsia="Times New Roman" w:hAnsi="Times New Roman" w:cs="Times New Roman"/>
          <w:b/>
          <w:bCs/>
          <w:bdr w:val="none" w:sz="0" w:space="0" w:color="auto" w:frame="1"/>
        </w:rPr>
        <w:t xml:space="preserve"> Can XML be used for multimedia purpose?</w:t>
      </w:r>
    </w:p>
    <w:p w:rsidR="00B65DCF" w:rsidRPr="00B65DCF" w:rsidRDefault="00B65DCF" w:rsidP="00B65DCF">
      <w:pPr>
        <w:shd w:val="clear" w:color="auto" w:fill="FFFFFF"/>
        <w:spacing w:after="0" w:line="240" w:lineRule="auto"/>
        <w:rPr>
          <w:rFonts w:ascii="Times New Roman" w:eastAsia="Times New Roman" w:hAnsi="Times New Roman" w:cs="Times New Roman"/>
        </w:rPr>
      </w:pPr>
      <w:r w:rsidRPr="00843025">
        <w:rPr>
          <w:rFonts w:ascii="Times New Roman" w:eastAsia="Times New Roman" w:hAnsi="Times New Roman" w:cs="Times New Roman"/>
          <w:b/>
          <w:bCs/>
          <w:bdr w:val="none" w:sz="0" w:space="0" w:color="auto" w:frame="1"/>
        </w:rPr>
        <w:t>Answer:</w:t>
      </w:r>
      <w:r w:rsidRPr="00B65DCF">
        <w:rPr>
          <w:rFonts w:ascii="Times New Roman" w:eastAsia="Times New Roman" w:hAnsi="Times New Roman" w:cs="Times New Roman"/>
        </w:rPr>
        <w:t> Yes, XML can be used for multimedia purposes by using SVG and SMIL.</w:t>
      </w:r>
    </w:p>
    <w:p w:rsidR="00496E3C" w:rsidRDefault="00496E3C" w:rsidP="00B65DCF">
      <w:pPr>
        <w:shd w:val="clear" w:color="auto" w:fill="FFFFFF"/>
        <w:spacing w:after="0" w:line="240" w:lineRule="auto"/>
        <w:rPr>
          <w:rFonts w:ascii="Times New Roman" w:eastAsia="Times New Roman" w:hAnsi="Times New Roman" w:cs="Times New Roman"/>
          <w:b/>
          <w:bCs/>
          <w:bdr w:val="none" w:sz="0" w:space="0" w:color="auto" w:frame="1"/>
        </w:rPr>
      </w:pPr>
    </w:p>
    <w:p w:rsidR="00B65DCF" w:rsidRPr="00B65DCF" w:rsidRDefault="00011A67" w:rsidP="00B65DCF">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b/>
          <w:bCs/>
          <w:bdr w:val="none" w:sz="0" w:space="0" w:color="auto" w:frame="1"/>
        </w:rPr>
        <w:t>56</w:t>
      </w:r>
      <w:r w:rsidR="00C8342B">
        <w:rPr>
          <w:rFonts w:ascii="Times New Roman" w:eastAsia="Times New Roman" w:hAnsi="Times New Roman" w:cs="Times New Roman"/>
          <w:b/>
          <w:bCs/>
          <w:bdr w:val="none" w:sz="0" w:space="0" w:color="auto" w:frame="1"/>
        </w:rPr>
        <w:t>.</w:t>
      </w:r>
      <w:r w:rsidR="00B65DCF" w:rsidRPr="00843025">
        <w:rPr>
          <w:rFonts w:ascii="Times New Roman" w:eastAsia="Times New Roman" w:hAnsi="Times New Roman" w:cs="Times New Roman"/>
          <w:b/>
          <w:bCs/>
          <w:bdr w:val="none" w:sz="0" w:space="0" w:color="auto" w:frame="1"/>
        </w:rPr>
        <w:t xml:space="preserve"> What does SVG stand for and what is it used for?</w:t>
      </w:r>
    </w:p>
    <w:p w:rsidR="00B65DCF" w:rsidRPr="00B65DCF" w:rsidRDefault="00B65DCF" w:rsidP="00B65DCF">
      <w:pPr>
        <w:shd w:val="clear" w:color="auto" w:fill="FFFFFF"/>
        <w:spacing w:after="0" w:line="240" w:lineRule="auto"/>
        <w:rPr>
          <w:rFonts w:ascii="Times New Roman" w:eastAsia="Times New Roman" w:hAnsi="Times New Roman" w:cs="Times New Roman"/>
        </w:rPr>
      </w:pPr>
      <w:r w:rsidRPr="00843025">
        <w:rPr>
          <w:rFonts w:ascii="Times New Roman" w:eastAsia="Times New Roman" w:hAnsi="Times New Roman" w:cs="Times New Roman"/>
          <w:b/>
          <w:bCs/>
          <w:bdr w:val="none" w:sz="0" w:space="0" w:color="auto" w:frame="1"/>
        </w:rPr>
        <w:t>Answer:</w:t>
      </w:r>
      <w:r w:rsidRPr="00B65DCF">
        <w:rPr>
          <w:rFonts w:ascii="Times New Roman" w:eastAsia="Times New Roman" w:hAnsi="Times New Roman" w:cs="Times New Roman"/>
        </w:rPr>
        <w:t> SVG stands for Scalable Vector Graphics. It is an XML language that is used to display animations, images, graphics, and 2D from the XML code. Vector mathematical formulas are used here to render the content.</w:t>
      </w:r>
    </w:p>
    <w:p w:rsidR="00496E3C" w:rsidRDefault="00496E3C" w:rsidP="00B65DCF">
      <w:pPr>
        <w:shd w:val="clear" w:color="auto" w:fill="FFFFFF"/>
        <w:spacing w:after="0" w:line="240" w:lineRule="auto"/>
        <w:rPr>
          <w:rFonts w:ascii="Times New Roman" w:eastAsia="Times New Roman" w:hAnsi="Times New Roman" w:cs="Times New Roman"/>
          <w:b/>
          <w:bCs/>
          <w:bdr w:val="none" w:sz="0" w:space="0" w:color="auto" w:frame="1"/>
        </w:rPr>
      </w:pPr>
    </w:p>
    <w:p w:rsidR="00B65DCF" w:rsidRPr="00B65DCF" w:rsidRDefault="00011A67" w:rsidP="00B65DCF">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b/>
          <w:bCs/>
          <w:bdr w:val="none" w:sz="0" w:space="0" w:color="auto" w:frame="1"/>
        </w:rPr>
        <w:t>57</w:t>
      </w:r>
      <w:r w:rsidR="00C8342B">
        <w:rPr>
          <w:rFonts w:ascii="Times New Roman" w:eastAsia="Times New Roman" w:hAnsi="Times New Roman" w:cs="Times New Roman"/>
          <w:b/>
          <w:bCs/>
          <w:bdr w:val="none" w:sz="0" w:space="0" w:color="auto" w:frame="1"/>
        </w:rPr>
        <w:t>.</w:t>
      </w:r>
      <w:r w:rsidR="00B65DCF" w:rsidRPr="00843025">
        <w:rPr>
          <w:rFonts w:ascii="Times New Roman" w:eastAsia="Times New Roman" w:hAnsi="Times New Roman" w:cs="Times New Roman"/>
          <w:b/>
          <w:bCs/>
          <w:bdr w:val="none" w:sz="0" w:space="0" w:color="auto" w:frame="1"/>
        </w:rPr>
        <w:t xml:space="preserve"> What does SMIL stand for and what is it used for?</w:t>
      </w:r>
    </w:p>
    <w:p w:rsidR="00B65DCF" w:rsidRPr="00B65DCF" w:rsidRDefault="00B65DCF" w:rsidP="00B65DCF">
      <w:pPr>
        <w:shd w:val="clear" w:color="auto" w:fill="FFFFFF"/>
        <w:spacing w:after="0" w:line="240" w:lineRule="auto"/>
        <w:rPr>
          <w:rFonts w:ascii="Times New Roman" w:eastAsia="Times New Roman" w:hAnsi="Times New Roman" w:cs="Times New Roman"/>
        </w:rPr>
      </w:pPr>
      <w:r w:rsidRPr="00843025">
        <w:rPr>
          <w:rFonts w:ascii="Times New Roman" w:eastAsia="Times New Roman" w:hAnsi="Times New Roman" w:cs="Times New Roman"/>
          <w:b/>
          <w:bCs/>
          <w:bdr w:val="none" w:sz="0" w:space="0" w:color="auto" w:frame="1"/>
        </w:rPr>
        <w:t>Answer:</w:t>
      </w:r>
      <w:r w:rsidRPr="00B65DCF">
        <w:rPr>
          <w:rFonts w:ascii="Times New Roman" w:eastAsia="Times New Roman" w:hAnsi="Times New Roman" w:cs="Times New Roman"/>
        </w:rPr>
        <w:t> SMIL stands for Synchronized Multimedia Integration Language. It is an XML language that is used to integrate images, text, and other media for a presentation.</w:t>
      </w:r>
    </w:p>
    <w:p w:rsidR="00496E3C" w:rsidRDefault="00496E3C" w:rsidP="00B65DCF">
      <w:pPr>
        <w:shd w:val="clear" w:color="auto" w:fill="FFFFFF"/>
        <w:spacing w:after="0" w:line="240" w:lineRule="auto"/>
        <w:rPr>
          <w:rFonts w:ascii="Times New Roman" w:eastAsia="Times New Roman" w:hAnsi="Times New Roman" w:cs="Times New Roman"/>
          <w:b/>
          <w:bCs/>
          <w:bdr w:val="none" w:sz="0" w:space="0" w:color="auto" w:frame="1"/>
        </w:rPr>
      </w:pPr>
    </w:p>
    <w:p w:rsidR="00B65DCF" w:rsidRPr="00B65DCF" w:rsidRDefault="00011A67" w:rsidP="00B65DCF">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b/>
          <w:bCs/>
          <w:bdr w:val="none" w:sz="0" w:space="0" w:color="auto" w:frame="1"/>
        </w:rPr>
        <w:t>58</w:t>
      </w:r>
      <w:r w:rsidR="00C8342B">
        <w:rPr>
          <w:rFonts w:ascii="Times New Roman" w:eastAsia="Times New Roman" w:hAnsi="Times New Roman" w:cs="Times New Roman"/>
          <w:b/>
          <w:bCs/>
          <w:bdr w:val="none" w:sz="0" w:space="0" w:color="auto" w:frame="1"/>
        </w:rPr>
        <w:t>.</w:t>
      </w:r>
      <w:r w:rsidR="00B65DCF" w:rsidRPr="00843025">
        <w:rPr>
          <w:rFonts w:ascii="Times New Roman" w:eastAsia="Times New Roman" w:hAnsi="Times New Roman" w:cs="Times New Roman"/>
          <w:b/>
          <w:bCs/>
          <w:bdr w:val="none" w:sz="0" w:space="0" w:color="auto" w:frame="1"/>
        </w:rPr>
        <w:t xml:space="preserve"> What importance does XSLT hold in XML?</w:t>
      </w:r>
    </w:p>
    <w:p w:rsidR="00B65DCF" w:rsidRPr="00B65DCF" w:rsidRDefault="00B65DCF" w:rsidP="00B65DCF">
      <w:pPr>
        <w:shd w:val="clear" w:color="auto" w:fill="FFFFFF"/>
        <w:spacing w:after="0" w:line="240" w:lineRule="auto"/>
        <w:rPr>
          <w:rFonts w:ascii="Times New Roman" w:eastAsia="Times New Roman" w:hAnsi="Times New Roman" w:cs="Times New Roman"/>
        </w:rPr>
      </w:pPr>
      <w:r w:rsidRPr="00843025">
        <w:rPr>
          <w:rFonts w:ascii="Times New Roman" w:eastAsia="Times New Roman" w:hAnsi="Times New Roman" w:cs="Times New Roman"/>
          <w:b/>
          <w:bCs/>
          <w:bdr w:val="none" w:sz="0" w:space="0" w:color="auto" w:frame="1"/>
        </w:rPr>
        <w:t>Answer:</w:t>
      </w:r>
      <w:r w:rsidRPr="00B65DCF">
        <w:rPr>
          <w:rFonts w:ascii="Times New Roman" w:eastAsia="Times New Roman" w:hAnsi="Times New Roman" w:cs="Times New Roman"/>
        </w:rPr>
        <w:t> XSLT stands for Extensible Style sheet Language Transformation. It is used to transform an XML document to HTML before it is displayed to any browser.</w:t>
      </w:r>
    </w:p>
    <w:p w:rsidR="00496E3C" w:rsidRDefault="00496E3C" w:rsidP="00B65DCF">
      <w:pPr>
        <w:shd w:val="clear" w:color="auto" w:fill="FFFFFF"/>
        <w:spacing w:after="0" w:line="240" w:lineRule="auto"/>
        <w:rPr>
          <w:rFonts w:ascii="Times New Roman" w:eastAsia="Times New Roman" w:hAnsi="Times New Roman" w:cs="Times New Roman"/>
          <w:b/>
          <w:bCs/>
          <w:bdr w:val="none" w:sz="0" w:space="0" w:color="auto" w:frame="1"/>
        </w:rPr>
      </w:pPr>
    </w:p>
    <w:p w:rsidR="00B65DCF" w:rsidRPr="00B65DCF" w:rsidRDefault="00011A67" w:rsidP="00B65DCF">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b/>
          <w:bCs/>
          <w:bdr w:val="none" w:sz="0" w:space="0" w:color="auto" w:frame="1"/>
        </w:rPr>
        <w:t>59</w:t>
      </w:r>
      <w:r w:rsidR="00C8342B">
        <w:rPr>
          <w:rFonts w:ascii="Times New Roman" w:eastAsia="Times New Roman" w:hAnsi="Times New Roman" w:cs="Times New Roman"/>
          <w:b/>
          <w:bCs/>
          <w:bdr w:val="none" w:sz="0" w:space="0" w:color="auto" w:frame="1"/>
        </w:rPr>
        <w:t>.</w:t>
      </w:r>
      <w:r w:rsidR="00B65DCF" w:rsidRPr="00843025">
        <w:rPr>
          <w:rFonts w:ascii="Times New Roman" w:eastAsia="Times New Roman" w:hAnsi="Times New Roman" w:cs="Times New Roman"/>
          <w:b/>
          <w:bCs/>
          <w:bdr w:val="none" w:sz="0" w:space="0" w:color="auto" w:frame="1"/>
        </w:rPr>
        <w:t xml:space="preserve"> What is XQuery?</w:t>
      </w:r>
    </w:p>
    <w:p w:rsidR="00B65DCF" w:rsidRPr="00B65DCF" w:rsidRDefault="00B65DCF" w:rsidP="00B65DCF">
      <w:pPr>
        <w:shd w:val="clear" w:color="auto" w:fill="FFFFFF"/>
        <w:spacing w:after="0" w:line="240" w:lineRule="auto"/>
        <w:rPr>
          <w:rFonts w:ascii="Times New Roman" w:eastAsia="Times New Roman" w:hAnsi="Times New Roman" w:cs="Times New Roman"/>
        </w:rPr>
      </w:pPr>
      <w:r w:rsidRPr="00843025">
        <w:rPr>
          <w:rFonts w:ascii="Times New Roman" w:eastAsia="Times New Roman" w:hAnsi="Times New Roman" w:cs="Times New Roman"/>
          <w:b/>
          <w:bCs/>
          <w:bdr w:val="none" w:sz="0" w:space="0" w:color="auto" w:frame="1"/>
        </w:rPr>
        <w:t>Answer:</w:t>
      </w:r>
      <w:r w:rsidRPr="00B65DCF">
        <w:rPr>
          <w:rFonts w:ascii="Times New Roman" w:eastAsia="Times New Roman" w:hAnsi="Times New Roman" w:cs="Times New Roman"/>
        </w:rPr>
        <w:t> XQuery is used to fetch data from the XML file, which is the SQL database.</w:t>
      </w:r>
    </w:p>
    <w:p w:rsidR="00496E3C" w:rsidRDefault="00496E3C" w:rsidP="00B65DCF">
      <w:pPr>
        <w:shd w:val="clear" w:color="auto" w:fill="FFFFFF"/>
        <w:spacing w:after="0" w:line="240" w:lineRule="auto"/>
        <w:rPr>
          <w:rFonts w:ascii="Times New Roman" w:eastAsia="Times New Roman" w:hAnsi="Times New Roman" w:cs="Times New Roman"/>
          <w:b/>
          <w:bCs/>
          <w:bdr w:val="none" w:sz="0" w:space="0" w:color="auto" w:frame="1"/>
        </w:rPr>
      </w:pPr>
    </w:p>
    <w:p w:rsidR="00B65DCF" w:rsidRPr="00B65DCF" w:rsidRDefault="00011A67" w:rsidP="00B65DCF">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b/>
          <w:bCs/>
          <w:bdr w:val="none" w:sz="0" w:space="0" w:color="auto" w:frame="1"/>
        </w:rPr>
        <w:t>60</w:t>
      </w:r>
      <w:r w:rsidR="00C8342B">
        <w:rPr>
          <w:rFonts w:ascii="Times New Roman" w:eastAsia="Times New Roman" w:hAnsi="Times New Roman" w:cs="Times New Roman"/>
          <w:b/>
          <w:bCs/>
          <w:bdr w:val="none" w:sz="0" w:space="0" w:color="auto" w:frame="1"/>
        </w:rPr>
        <w:t>.</w:t>
      </w:r>
      <w:r w:rsidR="00C8342B" w:rsidRPr="00843025">
        <w:rPr>
          <w:rFonts w:ascii="Times New Roman" w:eastAsia="Times New Roman" w:hAnsi="Times New Roman" w:cs="Times New Roman"/>
          <w:b/>
          <w:bCs/>
          <w:bdr w:val="none" w:sz="0" w:space="0" w:color="auto" w:frame="1"/>
        </w:rPr>
        <w:t xml:space="preserve"> </w:t>
      </w:r>
      <w:r w:rsidR="00B65DCF" w:rsidRPr="00843025">
        <w:rPr>
          <w:rFonts w:ascii="Times New Roman" w:eastAsia="Times New Roman" w:hAnsi="Times New Roman" w:cs="Times New Roman"/>
          <w:b/>
          <w:bCs/>
          <w:bdr w:val="none" w:sz="0" w:space="0" w:color="auto" w:frame="1"/>
        </w:rPr>
        <w:t xml:space="preserve">What is </w:t>
      </w:r>
      <w:proofErr w:type="spellStart"/>
      <w:r w:rsidR="00B65DCF" w:rsidRPr="00843025">
        <w:rPr>
          <w:rFonts w:ascii="Times New Roman" w:eastAsia="Times New Roman" w:hAnsi="Times New Roman" w:cs="Times New Roman"/>
          <w:b/>
          <w:bCs/>
          <w:bdr w:val="none" w:sz="0" w:space="0" w:color="auto" w:frame="1"/>
        </w:rPr>
        <w:t>Xlink</w:t>
      </w:r>
      <w:proofErr w:type="spellEnd"/>
      <w:r w:rsidR="00B65DCF" w:rsidRPr="00843025">
        <w:rPr>
          <w:rFonts w:ascii="Times New Roman" w:eastAsia="Times New Roman" w:hAnsi="Times New Roman" w:cs="Times New Roman"/>
          <w:b/>
          <w:bCs/>
          <w:bdr w:val="none" w:sz="0" w:space="0" w:color="auto" w:frame="1"/>
        </w:rPr>
        <w:t xml:space="preserve"> in XML?</w:t>
      </w:r>
    </w:p>
    <w:p w:rsidR="00B65DCF" w:rsidRPr="00B65DCF" w:rsidRDefault="00B65DCF" w:rsidP="00B65DCF">
      <w:pPr>
        <w:shd w:val="clear" w:color="auto" w:fill="FFFFFF"/>
        <w:spacing w:after="0" w:line="240" w:lineRule="auto"/>
        <w:rPr>
          <w:rFonts w:ascii="Times New Roman" w:eastAsia="Times New Roman" w:hAnsi="Times New Roman" w:cs="Times New Roman"/>
        </w:rPr>
      </w:pPr>
      <w:r w:rsidRPr="00843025">
        <w:rPr>
          <w:rFonts w:ascii="Times New Roman" w:eastAsia="Times New Roman" w:hAnsi="Times New Roman" w:cs="Times New Roman"/>
          <w:b/>
          <w:bCs/>
          <w:bdr w:val="none" w:sz="0" w:space="0" w:color="auto" w:frame="1"/>
        </w:rPr>
        <w:t>Answer:</w:t>
      </w:r>
      <w:r w:rsidRPr="00B65DCF">
        <w:rPr>
          <w:rFonts w:ascii="Times New Roman" w:eastAsia="Times New Roman" w:hAnsi="Times New Roman" w:cs="Times New Roman"/>
        </w:rPr>
        <w:t> </w:t>
      </w:r>
      <w:proofErr w:type="spellStart"/>
      <w:r w:rsidRPr="00B65DCF">
        <w:rPr>
          <w:rFonts w:ascii="Times New Roman" w:eastAsia="Times New Roman" w:hAnsi="Times New Roman" w:cs="Times New Roman"/>
        </w:rPr>
        <w:t>Xlink</w:t>
      </w:r>
      <w:proofErr w:type="spellEnd"/>
      <w:r w:rsidRPr="00B65DCF">
        <w:rPr>
          <w:rFonts w:ascii="Times New Roman" w:eastAsia="Times New Roman" w:hAnsi="Times New Roman" w:cs="Times New Roman"/>
        </w:rPr>
        <w:t xml:space="preserve"> used in XML files, are the standard way of creating hyperlinks in XML files.</w:t>
      </w:r>
    </w:p>
    <w:p w:rsidR="00496E3C" w:rsidRDefault="00496E3C" w:rsidP="00B65DCF">
      <w:pPr>
        <w:shd w:val="clear" w:color="auto" w:fill="FFFFFF"/>
        <w:spacing w:after="0" w:line="240" w:lineRule="auto"/>
        <w:rPr>
          <w:rFonts w:ascii="Times New Roman" w:eastAsia="Times New Roman" w:hAnsi="Times New Roman" w:cs="Times New Roman"/>
          <w:b/>
          <w:bCs/>
          <w:bdr w:val="none" w:sz="0" w:space="0" w:color="auto" w:frame="1"/>
        </w:rPr>
      </w:pPr>
    </w:p>
    <w:p w:rsidR="00B65DCF" w:rsidRPr="00B65DCF" w:rsidRDefault="00011A67" w:rsidP="00B65DCF">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b/>
          <w:bCs/>
          <w:bdr w:val="none" w:sz="0" w:space="0" w:color="auto" w:frame="1"/>
        </w:rPr>
        <w:t>61</w:t>
      </w:r>
      <w:r w:rsidR="00C8342B">
        <w:rPr>
          <w:rFonts w:ascii="Times New Roman" w:eastAsia="Times New Roman" w:hAnsi="Times New Roman" w:cs="Times New Roman"/>
          <w:b/>
          <w:bCs/>
          <w:bdr w:val="none" w:sz="0" w:space="0" w:color="auto" w:frame="1"/>
        </w:rPr>
        <w:t>.</w:t>
      </w:r>
      <w:r w:rsidR="00C8342B" w:rsidRPr="00843025">
        <w:rPr>
          <w:rFonts w:ascii="Times New Roman" w:eastAsia="Times New Roman" w:hAnsi="Times New Roman" w:cs="Times New Roman"/>
          <w:b/>
          <w:bCs/>
          <w:bdr w:val="none" w:sz="0" w:space="0" w:color="auto" w:frame="1"/>
        </w:rPr>
        <w:t xml:space="preserve"> </w:t>
      </w:r>
      <w:r w:rsidR="00B65DCF" w:rsidRPr="00843025">
        <w:rPr>
          <w:rFonts w:ascii="Times New Roman" w:eastAsia="Times New Roman" w:hAnsi="Times New Roman" w:cs="Times New Roman"/>
          <w:b/>
          <w:bCs/>
          <w:bdr w:val="none" w:sz="0" w:space="0" w:color="auto" w:frame="1"/>
        </w:rPr>
        <w:t xml:space="preserve">What is </w:t>
      </w:r>
      <w:proofErr w:type="spellStart"/>
      <w:r w:rsidR="00B65DCF" w:rsidRPr="00843025">
        <w:rPr>
          <w:rFonts w:ascii="Times New Roman" w:eastAsia="Times New Roman" w:hAnsi="Times New Roman" w:cs="Times New Roman"/>
          <w:b/>
          <w:bCs/>
          <w:bdr w:val="none" w:sz="0" w:space="0" w:color="auto" w:frame="1"/>
        </w:rPr>
        <w:t>Xpointer</w:t>
      </w:r>
      <w:proofErr w:type="spellEnd"/>
      <w:r w:rsidR="00B65DCF" w:rsidRPr="00843025">
        <w:rPr>
          <w:rFonts w:ascii="Times New Roman" w:eastAsia="Times New Roman" w:hAnsi="Times New Roman" w:cs="Times New Roman"/>
          <w:b/>
          <w:bCs/>
          <w:bdr w:val="none" w:sz="0" w:space="0" w:color="auto" w:frame="1"/>
        </w:rPr>
        <w:t xml:space="preserve"> in XML?</w:t>
      </w:r>
    </w:p>
    <w:p w:rsidR="00B65DCF" w:rsidRPr="00B65DCF" w:rsidRDefault="00B65DCF" w:rsidP="00B65DCF">
      <w:pPr>
        <w:shd w:val="clear" w:color="auto" w:fill="FFFFFF"/>
        <w:spacing w:after="0" w:line="240" w:lineRule="auto"/>
        <w:rPr>
          <w:rFonts w:ascii="Times New Roman" w:eastAsia="Times New Roman" w:hAnsi="Times New Roman" w:cs="Times New Roman"/>
        </w:rPr>
      </w:pPr>
      <w:r w:rsidRPr="00843025">
        <w:rPr>
          <w:rFonts w:ascii="Times New Roman" w:eastAsia="Times New Roman" w:hAnsi="Times New Roman" w:cs="Times New Roman"/>
          <w:b/>
          <w:bCs/>
          <w:bdr w:val="none" w:sz="0" w:space="0" w:color="auto" w:frame="1"/>
        </w:rPr>
        <w:t>Answer:</w:t>
      </w:r>
      <w:r w:rsidRPr="00B65DCF">
        <w:rPr>
          <w:rFonts w:ascii="Times New Roman" w:eastAsia="Times New Roman" w:hAnsi="Times New Roman" w:cs="Times New Roman"/>
        </w:rPr>
        <w:t> </w:t>
      </w:r>
      <w:proofErr w:type="spellStart"/>
      <w:r w:rsidRPr="00B65DCF">
        <w:rPr>
          <w:rFonts w:ascii="Times New Roman" w:eastAsia="Times New Roman" w:hAnsi="Times New Roman" w:cs="Times New Roman"/>
        </w:rPr>
        <w:t>Xpointer</w:t>
      </w:r>
      <w:proofErr w:type="spellEnd"/>
      <w:r w:rsidRPr="00B65DCF">
        <w:rPr>
          <w:rFonts w:ascii="Times New Roman" w:eastAsia="Times New Roman" w:hAnsi="Times New Roman" w:cs="Times New Roman"/>
        </w:rPr>
        <w:t xml:space="preserve"> in XML allows hyperlinks to point to more specific parts of the XML documents or files.</w:t>
      </w:r>
    </w:p>
    <w:p w:rsidR="00496E3C" w:rsidRDefault="00496E3C" w:rsidP="00B65DCF">
      <w:pPr>
        <w:shd w:val="clear" w:color="auto" w:fill="FFFFFF"/>
        <w:spacing w:after="0" w:line="240" w:lineRule="auto"/>
        <w:rPr>
          <w:rFonts w:ascii="Times New Roman" w:eastAsia="Times New Roman" w:hAnsi="Times New Roman" w:cs="Times New Roman"/>
          <w:b/>
          <w:bCs/>
          <w:bdr w:val="none" w:sz="0" w:space="0" w:color="auto" w:frame="1"/>
        </w:rPr>
      </w:pPr>
    </w:p>
    <w:p w:rsidR="00B65DCF" w:rsidRPr="00B65DCF" w:rsidRDefault="00011A67" w:rsidP="00B65DCF">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b/>
          <w:bCs/>
          <w:bdr w:val="none" w:sz="0" w:space="0" w:color="auto" w:frame="1"/>
        </w:rPr>
        <w:t>62</w:t>
      </w:r>
      <w:r w:rsidR="00C8342B">
        <w:rPr>
          <w:rFonts w:ascii="Times New Roman" w:eastAsia="Times New Roman" w:hAnsi="Times New Roman" w:cs="Times New Roman"/>
          <w:b/>
          <w:bCs/>
          <w:bdr w:val="none" w:sz="0" w:space="0" w:color="auto" w:frame="1"/>
        </w:rPr>
        <w:t>.</w:t>
      </w:r>
      <w:r w:rsidR="00C8342B" w:rsidRPr="00843025">
        <w:rPr>
          <w:rFonts w:ascii="Times New Roman" w:eastAsia="Times New Roman" w:hAnsi="Times New Roman" w:cs="Times New Roman"/>
          <w:b/>
          <w:bCs/>
          <w:bdr w:val="none" w:sz="0" w:space="0" w:color="auto" w:frame="1"/>
        </w:rPr>
        <w:t xml:space="preserve"> </w:t>
      </w:r>
      <w:r w:rsidR="00B65DCF" w:rsidRPr="00843025">
        <w:rPr>
          <w:rFonts w:ascii="Times New Roman" w:eastAsia="Times New Roman" w:hAnsi="Times New Roman" w:cs="Times New Roman"/>
          <w:b/>
          <w:bCs/>
          <w:bdr w:val="none" w:sz="0" w:space="0" w:color="auto" w:frame="1"/>
        </w:rPr>
        <w:t>What is XML signature/encryption?</w:t>
      </w:r>
    </w:p>
    <w:p w:rsidR="00B65DCF" w:rsidRPr="00B65DCF" w:rsidRDefault="00B65DCF" w:rsidP="00B65DCF">
      <w:pPr>
        <w:shd w:val="clear" w:color="auto" w:fill="FFFFFF"/>
        <w:spacing w:after="0" w:line="240" w:lineRule="auto"/>
        <w:rPr>
          <w:rFonts w:ascii="Times New Roman" w:eastAsia="Times New Roman" w:hAnsi="Times New Roman" w:cs="Times New Roman"/>
        </w:rPr>
      </w:pPr>
      <w:r w:rsidRPr="00843025">
        <w:rPr>
          <w:rFonts w:ascii="Times New Roman" w:eastAsia="Times New Roman" w:hAnsi="Times New Roman" w:cs="Times New Roman"/>
          <w:b/>
          <w:bCs/>
          <w:bdr w:val="none" w:sz="0" w:space="0" w:color="auto" w:frame="1"/>
        </w:rPr>
        <w:t>Answer:</w:t>
      </w:r>
      <w:r w:rsidRPr="00B65DCF">
        <w:rPr>
          <w:rFonts w:ascii="Times New Roman" w:eastAsia="Times New Roman" w:hAnsi="Times New Roman" w:cs="Times New Roman"/>
        </w:rPr>
        <w:t> It defines the processing rules and syntax for encrypting and creating digital signatures on XML.</w:t>
      </w:r>
    </w:p>
    <w:p w:rsidR="00496E3C" w:rsidRDefault="00496E3C" w:rsidP="00B65DCF">
      <w:pPr>
        <w:shd w:val="clear" w:color="auto" w:fill="FFFFFF"/>
        <w:spacing w:after="0" w:line="240" w:lineRule="auto"/>
        <w:rPr>
          <w:rFonts w:ascii="Times New Roman" w:eastAsia="Times New Roman" w:hAnsi="Times New Roman" w:cs="Times New Roman"/>
          <w:b/>
          <w:bCs/>
          <w:bdr w:val="none" w:sz="0" w:space="0" w:color="auto" w:frame="1"/>
        </w:rPr>
      </w:pPr>
    </w:p>
    <w:p w:rsidR="00B65DCF" w:rsidRPr="00B65DCF" w:rsidRDefault="00011A67" w:rsidP="00B65DCF">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b/>
          <w:bCs/>
          <w:bdr w:val="none" w:sz="0" w:space="0" w:color="auto" w:frame="1"/>
        </w:rPr>
        <w:t>63</w:t>
      </w:r>
      <w:r w:rsidR="00C8342B">
        <w:rPr>
          <w:rFonts w:ascii="Times New Roman" w:eastAsia="Times New Roman" w:hAnsi="Times New Roman" w:cs="Times New Roman"/>
          <w:b/>
          <w:bCs/>
          <w:bdr w:val="none" w:sz="0" w:space="0" w:color="auto" w:frame="1"/>
        </w:rPr>
        <w:t>.</w:t>
      </w:r>
      <w:r w:rsidR="00C8342B" w:rsidRPr="00843025">
        <w:rPr>
          <w:rFonts w:ascii="Times New Roman" w:eastAsia="Times New Roman" w:hAnsi="Times New Roman" w:cs="Times New Roman"/>
          <w:b/>
          <w:bCs/>
          <w:bdr w:val="none" w:sz="0" w:space="0" w:color="auto" w:frame="1"/>
        </w:rPr>
        <w:t xml:space="preserve"> </w:t>
      </w:r>
      <w:r w:rsidR="00B65DCF" w:rsidRPr="00843025">
        <w:rPr>
          <w:rFonts w:ascii="Times New Roman" w:eastAsia="Times New Roman" w:hAnsi="Times New Roman" w:cs="Times New Roman"/>
          <w:b/>
          <w:bCs/>
          <w:bdr w:val="none" w:sz="0" w:space="0" w:color="auto" w:frame="1"/>
        </w:rPr>
        <w:t>What is DTD in XML?</w:t>
      </w:r>
    </w:p>
    <w:p w:rsidR="00B65DCF" w:rsidRPr="00B65DCF" w:rsidRDefault="00B65DCF" w:rsidP="00B65DCF">
      <w:pPr>
        <w:shd w:val="clear" w:color="auto" w:fill="FFFFFF"/>
        <w:spacing w:after="0" w:line="240" w:lineRule="auto"/>
        <w:rPr>
          <w:rFonts w:ascii="Times New Roman" w:eastAsia="Times New Roman" w:hAnsi="Times New Roman" w:cs="Times New Roman"/>
        </w:rPr>
      </w:pPr>
      <w:r w:rsidRPr="00843025">
        <w:rPr>
          <w:rFonts w:ascii="Times New Roman" w:eastAsia="Times New Roman" w:hAnsi="Times New Roman" w:cs="Times New Roman"/>
          <w:b/>
          <w:bCs/>
          <w:bdr w:val="none" w:sz="0" w:space="0" w:color="auto" w:frame="1"/>
        </w:rPr>
        <w:t>Answer:</w:t>
      </w:r>
      <w:r w:rsidRPr="00B65DCF">
        <w:rPr>
          <w:rFonts w:ascii="Times New Roman" w:eastAsia="Times New Roman" w:hAnsi="Times New Roman" w:cs="Times New Roman"/>
        </w:rPr>
        <w:t> DTD stands for Document Type Definition, which describes a document written in XML. XML declaration syntax is defined in DTD. Naming convention rules of different types of elements are also defined in DTD.</w:t>
      </w:r>
    </w:p>
    <w:p w:rsidR="00496E3C" w:rsidRDefault="00496E3C" w:rsidP="00B65DCF">
      <w:pPr>
        <w:shd w:val="clear" w:color="auto" w:fill="FFFFFF"/>
        <w:spacing w:after="0" w:line="240" w:lineRule="auto"/>
        <w:rPr>
          <w:rFonts w:ascii="Times New Roman" w:eastAsia="Times New Roman" w:hAnsi="Times New Roman" w:cs="Times New Roman"/>
          <w:b/>
          <w:bCs/>
          <w:bdr w:val="none" w:sz="0" w:space="0" w:color="auto" w:frame="1"/>
        </w:rPr>
      </w:pPr>
    </w:p>
    <w:p w:rsidR="00B65DCF" w:rsidRPr="00B65DCF" w:rsidRDefault="00011A67" w:rsidP="00B65DCF">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b/>
          <w:bCs/>
          <w:bdr w:val="none" w:sz="0" w:space="0" w:color="auto" w:frame="1"/>
        </w:rPr>
        <w:t>64</w:t>
      </w:r>
      <w:r w:rsidR="00C8342B">
        <w:rPr>
          <w:rFonts w:ascii="Times New Roman" w:eastAsia="Times New Roman" w:hAnsi="Times New Roman" w:cs="Times New Roman"/>
          <w:b/>
          <w:bCs/>
          <w:bdr w:val="none" w:sz="0" w:space="0" w:color="auto" w:frame="1"/>
        </w:rPr>
        <w:t>.</w:t>
      </w:r>
      <w:r w:rsidR="00C8342B" w:rsidRPr="00843025">
        <w:rPr>
          <w:rFonts w:ascii="Times New Roman" w:eastAsia="Times New Roman" w:hAnsi="Times New Roman" w:cs="Times New Roman"/>
          <w:b/>
          <w:bCs/>
          <w:bdr w:val="none" w:sz="0" w:space="0" w:color="auto" w:frame="1"/>
        </w:rPr>
        <w:t xml:space="preserve"> </w:t>
      </w:r>
      <w:r w:rsidR="00B65DCF" w:rsidRPr="00843025">
        <w:rPr>
          <w:rFonts w:ascii="Times New Roman" w:eastAsia="Times New Roman" w:hAnsi="Times New Roman" w:cs="Times New Roman"/>
          <w:b/>
          <w:bCs/>
          <w:bdr w:val="none" w:sz="0" w:space="0" w:color="auto" w:frame="1"/>
        </w:rPr>
        <w:t>What is DOM? What is it used for?</w:t>
      </w:r>
    </w:p>
    <w:p w:rsidR="00B65DCF" w:rsidRPr="00B65DCF" w:rsidRDefault="00B65DCF" w:rsidP="00B65DCF">
      <w:pPr>
        <w:shd w:val="clear" w:color="auto" w:fill="FFFFFF"/>
        <w:spacing w:after="0" w:line="240" w:lineRule="auto"/>
        <w:rPr>
          <w:rFonts w:ascii="Times New Roman" w:eastAsia="Times New Roman" w:hAnsi="Times New Roman" w:cs="Times New Roman"/>
        </w:rPr>
      </w:pPr>
      <w:r w:rsidRPr="00843025">
        <w:rPr>
          <w:rFonts w:ascii="Times New Roman" w:eastAsia="Times New Roman" w:hAnsi="Times New Roman" w:cs="Times New Roman"/>
          <w:b/>
          <w:bCs/>
          <w:bdr w:val="none" w:sz="0" w:space="0" w:color="auto" w:frame="1"/>
        </w:rPr>
        <w:t>Answer:</w:t>
      </w:r>
      <w:r w:rsidRPr="00B65DCF">
        <w:rPr>
          <w:rFonts w:ascii="Times New Roman" w:eastAsia="Times New Roman" w:hAnsi="Times New Roman" w:cs="Times New Roman"/>
        </w:rPr>
        <w:t> DOM stands for the Document Object Model. It is an API, Application Programming Interface that allows navigation through objects. Documents are treated as objects. DOM documents are generated by the user or created by a parser.</w:t>
      </w:r>
    </w:p>
    <w:p w:rsidR="00496E3C" w:rsidRDefault="00496E3C" w:rsidP="00B65DCF">
      <w:pPr>
        <w:shd w:val="clear" w:color="auto" w:fill="FFFFFF"/>
        <w:spacing w:after="0" w:line="240" w:lineRule="auto"/>
        <w:rPr>
          <w:rFonts w:ascii="Times New Roman" w:eastAsia="Times New Roman" w:hAnsi="Times New Roman" w:cs="Times New Roman"/>
          <w:b/>
          <w:bCs/>
          <w:bdr w:val="none" w:sz="0" w:space="0" w:color="auto" w:frame="1"/>
        </w:rPr>
      </w:pPr>
    </w:p>
    <w:p w:rsidR="00B65DCF" w:rsidRPr="00B65DCF" w:rsidRDefault="00011A67" w:rsidP="00B65DCF">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b/>
          <w:bCs/>
          <w:bdr w:val="none" w:sz="0" w:space="0" w:color="auto" w:frame="1"/>
        </w:rPr>
        <w:t>65</w:t>
      </w:r>
      <w:r w:rsidR="00C8342B">
        <w:rPr>
          <w:rFonts w:ascii="Times New Roman" w:eastAsia="Times New Roman" w:hAnsi="Times New Roman" w:cs="Times New Roman"/>
          <w:b/>
          <w:bCs/>
          <w:bdr w:val="none" w:sz="0" w:space="0" w:color="auto" w:frame="1"/>
        </w:rPr>
        <w:t>.</w:t>
      </w:r>
      <w:r w:rsidR="00C8342B" w:rsidRPr="00843025">
        <w:rPr>
          <w:rFonts w:ascii="Times New Roman" w:eastAsia="Times New Roman" w:hAnsi="Times New Roman" w:cs="Times New Roman"/>
          <w:b/>
          <w:bCs/>
          <w:bdr w:val="none" w:sz="0" w:space="0" w:color="auto" w:frame="1"/>
        </w:rPr>
        <w:t xml:space="preserve"> </w:t>
      </w:r>
      <w:r w:rsidR="00B65DCF" w:rsidRPr="00843025">
        <w:rPr>
          <w:rFonts w:ascii="Times New Roman" w:eastAsia="Times New Roman" w:hAnsi="Times New Roman" w:cs="Times New Roman"/>
          <w:b/>
          <w:bCs/>
          <w:bdr w:val="none" w:sz="0" w:space="0" w:color="auto" w:frame="1"/>
        </w:rPr>
        <w:t>What is the main disadvantage of DOM?</w:t>
      </w:r>
    </w:p>
    <w:p w:rsidR="00B65DCF" w:rsidRPr="00B65DCF" w:rsidRDefault="00B65DCF" w:rsidP="00B65DCF">
      <w:pPr>
        <w:shd w:val="clear" w:color="auto" w:fill="FFFFFF"/>
        <w:spacing w:after="0" w:line="240" w:lineRule="auto"/>
        <w:rPr>
          <w:rFonts w:ascii="Times New Roman" w:eastAsia="Times New Roman" w:hAnsi="Times New Roman" w:cs="Times New Roman"/>
        </w:rPr>
      </w:pPr>
      <w:r w:rsidRPr="00843025">
        <w:rPr>
          <w:rFonts w:ascii="Times New Roman" w:eastAsia="Times New Roman" w:hAnsi="Times New Roman" w:cs="Times New Roman"/>
          <w:b/>
          <w:bCs/>
          <w:bdr w:val="none" w:sz="0" w:space="0" w:color="auto" w:frame="1"/>
        </w:rPr>
        <w:t>Answer:</w:t>
      </w:r>
      <w:r w:rsidRPr="00B65DCF">
        <w:rPr>
          <w:rFonts w:ascii="Times New Roman" w:eastAsia="Times New Roman" w:hAnsi="Times New Roman" w:cs="Times New Roman"/>
        </w:rPr>
        <w:t> The main disadvantage is that a large portion of memory is consumed by DOM.</w:t>
      </w:r>
    </w:p>
    <w:p w:rsidR="00496E3C" w:rsidRDefault="00496E3C" w:rsidP="00B65DCF">
      <w:pPr>
        <w:shd w:val="clear" w:color="auto" w:fill="FFFFFF"/>
        <w:spacing w:after="0" w:line="240" w:lineRule="auto"/>
        <w:rPr>
          <w:rFonts w:ascii="Times New Roman" w:eastAsia="Times New Roman" w:hAnsi="Times New Roman" w:cs="Times New Roman"/>
          <w:b/>
          <w:bCs/>
          <w:bdr w:val="none" w:sz="0" w:space="0" w:color="auto" w:frame="1"/>
        </w:rPr>
      </w:pPr>
    </w:p>
    <w:p w:rsidR="00B65DCF" w:rsidRPr="00B65DCF" w:rsidRDefault="00011A67" w:rsidP="00B65DCF">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b/>
          <w:bCs/>
          <w:bdr w:val="none" w:sz="0" w:space="0" w:color="auto" w:frame="1"/>
        </w:rPr>
        <w:t>66</w:t>
      </w:r>
      <w:r w:rsidR="00C8342B">
        <w:rPr>
          <w:rFonts w:ascii="Times New Roman" w:eastAsia="Times New Roman" w:hAnsi="Times New Roman" w:cs="Times New Roman"/>
          <w:b/>
          <w:bCs/>
          <w:bdr w:val="none" w:sz="0" w:space="0" w:color="auto" w:frame="1"/>
        </w:rPr>
        <w:t>.</w:t>
      </w:r>
      <w:r w:rsidR="00C8342B" w:rsidRPr="00843025">
        <w:rPr>
          <w:rFonts w:ascii="Times New Roman" w:eastAsia="Times New Roman" w:hAnsi="Times New Roman" w:cs="Times New Roman"/>
          <w:b/>
          <w:bCs/>
          <w:bdr w:val="none" w:sz="0" w:space="0" w:color="auto" w:frame="1"/>
        </w:rPr>
        <w:t xml:space="preserve"> </w:t>
      </w:r>
      <w:r w:rsidR="00B65DCF" w:rsidRPr="00843025">
        <w:rPr>
          <w:rFonts w:ascii="Times New Roman" w:eastAsia="Times New Roman" w:hAnsi="Times New Roman" w:cs="Times New Roman"/>
          <w:b/>
          <w:bCs/>
          <w:bdr w:val="none" w:sz="0" w:space="0" w:color="auto" w:frame="1"/>
        </w:rPr>
        <w:t>What does SOAP stand for?</w:t>
      </w:r>
    </w:p>
    <w:p w:rsidR="00B65DCF" w:rsidRPr="00B65DCF" w:rsidRDefault="00B65DCF" w:rsidP="00B65DCF">
      <w:pPr>
        <w:shd w:val="clear" w:color="auto" w:fill="FFFFFF"/>
        <w:spacing w:after="0" w:line="240" w:lineRule="auto"/>
        <w:rPr>
          <w:rFonts w:ascii="Times New Roman" w:eastAsia="Times New Roman" w:hAnsi="Times New Roman" w:cs="Times New Roman"/>
        </w:rPr>
      </w:pPr>
      <w:r w:rsidRPr="00843025">
        <w:rPr>
          <w:rFonts w:ascii="Times New Roman" w:eastAsia="Times New Roman" w:hAnsi="Times New Roman" w:cs="Times New Roman"/>
          <w:b/>
          <w:bCs/>
          <w:bdr w:val="none" w:sz="0" w:space="0" w:color="auto" w:frame="1"/>
        </w:rPr>
        <w:t>Answer:</w:t>
      </w:r>
      <w:r w:rsidRPr="00B65DCF">
        <w:rPr>
          <w:rFonts w:ascii="Times New Roman" w:eastAsia="Times New Roman" w:hAnsi="Times New Roman" w:cs="Times New Roman"/>
        </w:rPr>
        <w:t> SOAP is a Simple Object Access Protocol.</w:t>
      </w:r>
    </w:p>
    <w:p w:rsidR="00496E3C" w:rsidRDefault="00496E3C" w:rsidP="00B65DCF">
      <w:pPr>
        <w:shd w:val="clear" w:color="auto" w:fill="FFFFFF"/>
        <w:spacing w:after="0" w:line="240" w:lineRule="auto"/>
        <w:rPr>
          <w:rFonts w:ascii="Times New Roman" w:eastAsia="Times New Roman" w:hAnsi="Times New Roman" w:cs="Times New Roman"/>
          <w:b/>
          <w:bCs/>
          <w:bdr w:val="none" w:sz="0" w:space="0" w:color="auto" w:frame="1"/>
        </w:rPr>
      </w:pPr>
    </w:p>
    <w:p w:rsidR="00B65DCF" w:rsidRPr="00B65DCF" w:rsidRDefault="00011A67" w:rsidP="00B65DCF">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b/>
          <w:bCs/>
          <w:bdr w:val="none" w:sz="0" w:space="0" w:color="auto" w:frame="1"/>
        </w:rPr>
        <w:t>67</w:t>
      </w:r>
      <w:r w:rsidR="00C8342B">
        <w:rPr>
          <w:rFonts w:ascii="Times New Roman" w:eastAsia="Times New Roman" w:hAnsi="Times New Roman" w:cs="Times New Roman"/>
          <w:b/>
          <w:bCs/>
          <w:bdr w:val="none" w:sz="0" w:space="0" w:color="auto" w:frame="1"/>
        </w:rPr>
        <w:t>.</w:t>
      </w:r>
      <w:r w:rsidR="00C8342B" w:rsidRPr="00843025">
        <w:rPr>
          <w:rFonts w:ascii="Times New Roman" w:eastAsia="Times New Roman" w:hAnsi="Times New Roman" w:cs="Times New Roman"/>
          <w:b/>
          <w:bCs/>
          <w:bdr w:val="none" w:sz="0" w:space="0" w:color="auto" w:frame="1"/>
        </w:rPr>
        <w:t xml:space="preserve"> </w:t>
      </w:r>
      <w:r w:rsidR="00B65DCF" w:rsidRPr="00843025">
        <w:rPr>
          <w:rFonts w:ascii="Times New Roman" w:eastAsia="Times New Roman" w:hAnsi="Times New Roman" w:cs="Times New Roman"/>
          <w:b/>
          <w:bCs/>
          <w:bdr w:val="none" w:sz="0" w:space="0" w:color="auto" w:frame="1"/>
        </w:rPr>
        <w:t>What is the relation of SOAP with XML?</w:t>
      </w:r>
    </w:p>
    <w:p w:rsidR="00B65DCF" w:rsidRPr="00B65DCF" w:rsidRDefault="00B65DCF" w:rsidP="00B65DCF">
      <w:pPr>
        <w:shd w:val="clear" w:color="auto" w:fill="FFFFFF"/>
        <w:spacing w:after="0" w:line="240" w:lineRule="auto"/>
        <w:rPr>
          <w:rFonts w:ascii="Times New Roman" w:eastAsia="Times New Roman" w:hAnsi="Times New Roman" w:cs="Times New Roman"/>
        </w:rPr>
      </w:pPr>
      <w:r w:rsidRPr="00843025">
        <w:rPr>
          <w:rFonts w:ascii="Times New Roman" w:eastAsia="Times New Roman" w:hAnsi="Times New Roman" w:cs="Times New Roman"/>
          <w:b/>
          <w:bCs/>
          <w:bdr w:val="none" w:sz="0" w:space="0" w:color="auto" w:frame="1"/>
        </w:rPr>
        <w:t>Answer:</w:t>
      </w:r>
      <w:r w:rsidRPr="00B65DCF">
        <w:rPr>
          <w:rFonts w:ascii="Times New Roman" w:eastAsia="Times New Roman" w:hAnsi="Times New Roman" w:cs="Times New Roman"/>
        </w:rPr>
        <w:t> SOAP uses XML to define a protocol for the exchange of information in distributed computing environments.</w:t>
      </w:r>
    </w:p>
    <w:p w:rsidR="00496E3C" w:rsidRDefault="00496E3C" w:rsidP="00B65DCF">
      <w:pPr>
        <w:shd w:val="clear" w:color="auto" w:fill="FFFFFF"/>
        <w:spacing w:after="0" w:line="240" w:lineRule="auto"/>
        <w:rPr>
          <w:rFonts w:ascii="Times New Roman" w:eastAsia="Times New Roman" w:hAnsi="Times New Roman" w:cs="Times New Roman"/>
          <w:b/>
          <w:bCs/>
          <w:bdr w:val="none" w:sz="0" w:space="0" w:color="auto" w:frame="1"/>
        </w:rPr>
      </w:pPr>
    </w:p>
    <w:p w:rsidR="00B65DCF" w:rsidRPr="00B65DCF" w:rsidRDefault="00011A67" w:rsidP="00B65DCF">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b/>
          <w:bCs/>
          <w:bdr w:val="none" w:sz="0" w:space="0" w:color="auto" w:frame="1"/>
        </w:rPr>
        <w:t>68</w:t>
      </w:r>
      <w:r w:rsidR="00C8342B">
        <w:rPr>
          <w:rFonts w:ascii="Times New Roman" w:eastAsia="Times New Roman" w:hAnsi="Times New Roman" w:cs="Times New Roman"/>
          <w:b/>
          <w:bCs/>
          <w:bdr w:val="none" w:sz="0" w:space="0" w:color="auto" w:frame="1"/>
        </w:rPr>
        <w:t>.</w:t>
      </w:r>
      <w:r w:rsidR="00C8342B" w:rsidRPr="00843025">
        <w:rPr>
          <w:rFonts w:ascii="Times New Roman" w:eastAsia="Times New Roman" w:hAnsi="Times New Roman" w:cs="Times New Roman"/>
          <w:b/>
          <w:bCs/>
          <w:bdr w:val="none" w:sz="0" w:space="0" w:color="auto" w:frame="1"/>
        </w:rPr>
        <w:t xml:space="preserve"> </w:t>
      </w:r>
      <w:r w:rsidR="00B65DCF" w:rsidRPr="00843025">
        <w:rPr>
          <w:rFonts w:ascii="Times New Roman" w:eastAsia="Times New Roman" w:hAnsi="Times New Roman" w:cs="Times New Roman"/>
          <w:b/>
          <w:bCs/>
          <w:bdr w:val="none" w:sz="0" w:space="0" w:color="auto" w:frame="1"/>
        </w:rPr>
        <w:t>What are the three components in SOAP?</w:t>
      </w:r>
    </w:p>
    <w:p w:rsidR="00B65DCF" w:rsidRPr="00B65DCF" w:rsidRDefault="00B65DCF" w:rsidP="00B65DCF">
      <w:pPr>
        <w:shd w:val="clear" w:color="auto" w:fill="FFFFFF"/>
        <w:spacing w:after="0" w:line="240" w:lineRule="auto"/>
        <w:rPr>
          <w:rFonts w:ascii="Times New Roman" w:eastAsia="Times New Roman" w:hAnsi="Times New Roman" w:cs="Times New Roman"/>
        </w:rPr>
      </w:pPr>
      <w:r w:rsidRPr="00843025">
        <w:rPr>
          <w:rFonts w:ascii="Times New Roman" w:eastAsia="Times New Roman" w:hAnsi="Times New Roman" w:cs="Times New Roman"/>
          <w:b/>
          <w:bCs/>
          <w:bdr w:val="none" w:sz="0" w:space="0" w:color="auto" w:frame="1"/>
        </w:rPr>
        <w:t>Answer:</w:t>
      </w:r>
      <w:r w:rsidRPr="00B65DCF">
        <w:rPr>
          <w:rFonts w:ascii="Times New Roman" w:eastAsia="Times New Roman" w:hAnsi="Times New Roman" w:cs="Times New Roman"/>
        </w:rPr>
        <w:t> It consists of an envelope, a set of encoding rules, and a convention for representing remote procedure calls.</w:t>
      </w:r>
    </w:p>
    <w:p w:rsidR="00496E3C" w:rsidRDefault="00496E3C" w:rsidP="00B65DCF">
      <w:pPr>
        <w:shd w:val="clear" w:color="auto" w:fill="FFFFFF"/>
        <w:spacing w:after="0" w:line="240" w:lineRule="auto"/>
        <w:rPr>
          <w:rFonts w:ascii="Times New Roman" w:eastAsia="Times New Roman" w:hAnsi="Times New Roman" w:cs="Times New Roman"/>
          <w:b/>
          <w:bCs/>
          <w:bdr w:val="none" w:sz="0" w:space="0" w:color="auto" w:frame="1"/>
        </w:rPr>
      </w:pPr>
    </w:p>
    <w:p w:rsidR="00B65DCF" w:rsidRPr="00B65DCF" w:rsidRDefault="00011A67" w:rsidP="00B65DCF">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b/>
          <w:bCs/>
          <w:bdr w:val="none" w:sz="0" w:space="0" w:color="auto" w:frame="1"/>
        </w:rPr>
        <w:t>69</w:t>
      </w:r>
      <w:r w:rsidR="00C8342B">
        <w:rPr>
          <w:rFonts w:ascii="Times New Roman" w:eastAsia="Times New Roman" w:hAnsi="Times New Roman" w:cs="Times New Roman"/>
          <w:b/>
          <w:bCs/>
          <w:bdr w:val="none" w:sz="0" w:space="0" w:color="auto" w:frame="1"/>
        </w:rPr>
        <w:t>.</w:t>
      </w:r>
      <w:r w:rsidR="00C8342B" w:rsidRPr="00843025">
        <w:rPr>
          <w:rFonts w:ascii="Times New Roman" w:eastAsia="Times New Roman" w:hAnsi="Times New Roman" w:cs="Times New Roman"/>
          <w:b/>
          <w:bCs/>
          <w:bdr w:val="none" w:sz="0" w:space="0" w:color="auto" w:frame="1"/>
        </w:rPr>
        <w:t xml:space="preserve"> </w:t>
      </w:r>
      <w:r w:rsidR="00B65DCF" w:rsidRPr="00843025">
        <w:rPr>
          <w:rFonts w:ascii="Times New Roman" w:eastAsia="Times New Roman" w:hAnsi="Times New Roman" w:cs="Times New Roman"/>
          <w:b/>
          <w:bCs/>
          <w:bdr w:val="none" w:sz="0" w:space="0" w:color="auto" w:frame="1"/>
        </w:rPr>
        <w:t>What is XML parser function?</w:t>
      </w:r>
    </w:p>
    <w:p w:rsidR="00B65DCF" w:rsidRPr="00B65DCF" w:rsidRDefault="00B65DCF" w:rsidP="00B65DCF">
      <w:pPr>
        <w:shd w:val="clear" w:color="auto" w:fill="FFFFFF"/>
        <w:spacing w:after="0" w:line="240" w:lineRule="auto"/>
        <w:rPr>
          <w:rFonts w:ascii="Times New Roman" w:eastAsia="Times New Roman" w:hAnsi="Times New Roman" w:cs="Times New Roman"/>
        </w:rPr>
      </w:pPr>
      <w:r w:rsidRPr="00843025">
        <w:rPr>
          <w:rFonts w:ascii="Times New Roman" w:eastAsia="Times New Roman" w:hAnsi="Times New Roman" w:cs="Times New Roman"/>
          <w:b/>
          <w:bCs/>
          <w:bdr w:val="none" w:sz="0" w:space="0" w:color="auto" w:frame="1"/>
        </w:rPr>
        <w:t>Answer:</w:t>
      </w:r>
      <w:r w:rsidRPr="00B65DCF">
        <w:rPr>
          <w:rFonts w:ascii="Times New Roman" w:eastAsia="Times New Roman" w:hAnsi="Times New Roman" w:cs="Times New Roman"/>
        </w:rPr>
        <w:t> It is used to convert an XML file or document into the XML DOM object which is usually written in JavaScript.</w:t>
      </w:r>
    </w:p>
    <w:p w:rsidR="00496E3C" w:rsidRDefault="00496E3C" w:rsidP="00B65DCF">
      <w:pPr>
        <w:shd w:val="clear" w:color="auto" w:fill="FFFFFF"/>
        <w:spacing w:after="0" w:line="240" w:lineRule="auto"/>
        <w:rPr>
          <w:rFonts w:ascii="Times New Roman" w:eastAsia="Times New Roman" w:hAnsi="Times New Roman" w:cs="Times New Roman"/>
          <w:b/>
          <w:bCs/>
          <w:bdr w:val="none" w:sz="0" w:space="0" w:color="auto" w:frame="1"/>
        </w:rPr>
      </w:pPr>
    </w:p>
    <w:p w:rsidR="00B65DCF" w:rsidRPr="00B65DCF" w:rsidRDefault="00011A67" w:rsidP="00B65DCF">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b/>
          <w:bCs/>
          <w:bdr w:val="none" w:sz="0" w:space="0" w:color="auto" w:frame="1"/>
        </w:rPr>
        <w:t>70.</w:t>
      </w:r>
      <w:r w:rsidRPr="00843025">
        <w:rPr>
          <w:rFonts w:ascii="Times New Roman" w:eastAsia="Times New Roman" w:hAnsi="Times New Roman" w:cs="Times New Roman"/>
          <w:b/>
          <w:bCs/>
          <w:bdr w:val="none" w:sz="0" w:space="0" w:color="auto" w:frame="1"/>
        </w:rPr>
        <w:t xml:space="preserve"> </w:t>
      </w:r>
      <w:r w:rsidR="00B65DCF" w:rsidRPr="00843025">
        <w:rPr>
          <w:rFonts w:ascii="Times New Roman" w:eastAsia="Times New Roman" w:hAnsi="Times New Roman" w:cs="Times New Roman"/>
          <w:b/>
          <w:bCs/>
          <w:bdr w:val="none" w:sz="0" w:space="0" w:color="auto" w:frame="1"/>
        </w:rPr>
        <w:t>What is an XML schema?</w:t>
      </w:r>
    </w:p>
    <w:p w:rsidR="00B65DCF" w:rsidRPr="00B65DCF" w:rsidRDefault="00B65DCF" w:rsidP="00B65DCF">
      <w:pPr>
        <w:shd w:val="clear" w:color="auto" w:fill="FFFFFF"/>
        <w:spacing w:after="0" w:line="240" w:lineRule="auto"/>
        <w:rPr>
          <w:rFonts w:ascii="Times New Roman" w:eastAsia="Times New Roman" w:hAnsi="Times New Roman" w:cs="Times New Roman"/>
        </w:rPr>
      </w:pPr>
      <w:r w:rsidRPr="00843025">
        <w:rPr>
          <w:rFonts w:ascii="Times New Roman" w:eastAsia="Times New Roman" w:hAnsi="Times New Roman" w:cs="Times New Roman"/>
          <w:b/>
          <w:bCs/>
          <w:bdr w:val="none" w:sz="0" w:space="0" w:color="auto" w:frame="1"/>
        </w:rPr>
        <w:t>Answer:</w:t>
      </w:r>
      <w:r w:rsidRPr="00B65DCF">
        <w:rPr>
          <w:rFonts w:ascii="Times New Roman" w:eastAsia="Times New Roman" w:hAnsi="Times New Roman" w:cs="Times New Roman"/>
        </w:rPr>
        <w:t> XML schema provides definition of an XML document.</w:t>
      </w:r>
    </w:p>
    <w:p w:rsidR="00B65DCF" w:rsidRPr="00B65DCF" w:rsidRDefault="00B65DCF" w:rsidP="00B65DCF">
      <w:pPr>
        <w:shd w:val="clear" w:color="auto" w:fill="FFFFFF"/>
        <w:spacing w:after="0" w:line="240" w:lineRule="auto"/>
        <w:rPr>
          <w:rFonts w:ascii="Times New Roman" w:eastAsia="Times New Roman" w:hAnsi="Times New Roman" w:cs="Times New Roman"/>
        </w:rPr>
      </w:pPr>
      <w:r w:rsidRPr="00843025">
        <w:rPr>
          <w:rFonts w:ascii="Times New Roman" w:eastAsia="Times New Roman" w:hAnsi="Times New Roman" w:cs="Times New Roman"/>
          <w:b/>
          <w:bCs/>
          <w:bdr w:val="none" w:sz="0" w:space="0" w:color="auto" w:frame="1"/>
        </w:rPr>
        <w:t>It comprises of:</w:t>
      </w:r>
    </w:p>
    <w:p w:rsidR="00B65DCF" w:rsidRPr="00B65DCF" w:rsidRDefault="00B65DCF" w:rsidP="00B65DCF">
      <w:pPr>
        <w:numPr>
          <w:ilvl w:val="0"/>
          <w:numId w:val="13"/>
        </w:numPr>
        <w:shd w:val="clear" w:color="auto" w:fill="FFFFFF"/>
        <w:spacing w:after="0" w:line="240" w:lineRule="auto"/>
        <w:rPr>
          <w:rFonts w:ascii="Times New Roman" w:eastAsia="Times New Roman" w:hAnsi="Times New Roman" w:cs="Times New Roman"/>
        </w:rPr>
      </w:pPr>
      <w:r w:rsidRPr="00B65DCF">
        <w:rPr>
          <w:rFonts w:ascii="Times New Roman" w:eastAsia="Times New Roman" w:hAnsi="Times New Roman" w:cs="Times New Roman"/>
        </w:rPr>
        <w:t>Attributes and elements.</w:t>
      </w:r>
    </w:p>
    <w:p w:rsidR="00B65DCF" w:rsidRPr="00B65DCF" w:rsidRDefault="00B65DCF" w:rsidP="00B65DCF">
      <w:pPr>
        <w:numPr>
          <w:ilvl w:val="0"/>
          <w:numId w:val="13"/>
        </w:numPr>
        <w:shd w:val="clear" w:color="auto" w:fill="FFFFFF"/>
        <w:spacing w:after="0" w:line="240" w:lineRule="auto"/>
        <w:rPr>
          <w:rFonts w:ascii="Times New Roman" w:eastAsia="Times New Roman" w:hAnsi="Times New Roman" w:cs="Times New Roman"/>
        </w:rPr>
      </w:pPr>
      <w:r w:rsidRPr="00B65DCF">
        <w:rPr>
          <w:rFonts w:ascii="Times New Roman" w:eastAsia="Times New Roman" w:hAnsi="Times New Roman" w:cs="Times New Roman"/>
        </w:rPr>
        <w:t>Child elements.</w:t>
      </w:r>
    </w:p>
    <w:p w:rsidR="00B65DCF" w:rsidRPr="00B65DCF" w:rsidRDefault="00B65DCF" w:rsidP="00B65DCF">
      <w:pPr>
        <w:numPr>
          <w:ilvl w:val="0"/>
          <w:numId w:val="13"/>
        </w:numPr>
        <w:shd w:val="clear" w:color="auto" w:fill="FFFFFF"/>
        <w:spacing w:after="0" w:line="240" w:lineRule="auto"/>
        <w:rPr>
          <w:rFonts w:ascii="Times New Roman" w:eastAsia="Times New Roman" w:hAnsi="Times New Roman" w:cs="Times New Roman"/>
        </w:rPr>
      </w:pPr>
      <w:r w:rsidRPr="00B65DCF">
        <w:rPr>
          <w:rFonts w:ascii="Times New Roman" w:eastAsia="Times New Roman" w:hAnsi="Times New Roman" w:cs="Times New Roman"/>
        </w:rPr>
        <w:t>The data type of elements.</w:t>
      </w:r>
    </w:p>
    <w:p w:rsidR="00B65DCF" w:rsidRPr="00957260" w:rsidRDefault="00B65DCF" w:rsidP="00B65DCF">
      <w:pPr>
        <w:numPr>
          <w:ilvl w:val="0"/>
          <w:numId w:val="13"/>
        </w:numPr>
        <w:shd w:val="clear" w:color="auto" w:fill="FFFFFF"/>
        <w:spacing w:after="0" w:line="240" w:lineRule="auto"/>
        <w:rPr>
          <w:rFonts w:ascii="Times New Roman" w:eastAsia="Times New Roman" w:hAnsi="Times New Roman" w:cs="Times New Roman"/>
        </w:rPr>
      </w:pPr>
      <w:r w:rsidRPr="00B65DCF">
        <w:rPr>
          <w:rFonts w:ascii="Times New Roman" w:eastAsia="Times New Roman" w:hAnsi="Times New Roman" w:cs="Times New Roman"/>
        </w:rPr>
        <w:t>Order of elements and attributes.</w:t>
      </w:r>
    </w:p>
    <w:p w:rsidR="00496E3C" w:rsidRDefault="00496E3C" w:rsidP="00B65DCF">
      <w:pPr>
        <w:shd w:val="clear" w:color="auto" w:fill="FFFFFF"/>
        <w:spacing w:after="0" w:line="240" w:lineRule="auto"/>
        <w:rPr>
          <w:rFonts w:ascii="Times New Roman" w:eastAsia="Times New Roman" w:hAnsi="Times New Roman" w:cs="Times New Roman"/>
          <w:b/>
          <w:bCs/>
          <w:bdr w:val="none" w:sz="0" w:space="0" w:color="auto" w:frame="1"/>
        </w:rPr>
      </w:pPr>
    </w:p>
    <w:p w:rsidR="00B65DCF" w:rsidRPr="00B65DCF" w:rsidRDefault="00011A67" w:rsidP="00B65DCF">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Arial Unicode MS"/>
          <w:b/>
          <w:bCs/>
          <w:szCs w:val="28"/>
          <w:bdr w:val="none" w:sz="0" w:space="0" w:color="auto" w:frame="1"/>
          <w:lang w:bidi="bn-IN"/>
        </w:rPr>
        <w:t>71</w:t>
      </w:r>
      <w:r>
        <w:rPr>
          <w:rFonts w:ascii="Times New Roman" w:eastAsia="Times New Roman" w:hAnsi="Times New Roman" w:cs="Times New Roman"/>
          <w:b/>
          <w:bCs/>
          <w:bdr w:val="none" w:sz="0" w:space="0" w:color="auto" w:frame="1"/>
        </w:rPr>
        <w:t>.</w:t>
      </w:r>
      <w:r w:rsidRPr="00843025">
        <w:rPr>
          <w:rFonts w:ascii="Times New Roman" w:eastAsia="Times New Roman" w:hAnsi="Times New Roman" w:cs="Times New Roman"/>
          <w:b/>
          <w:bCs/>
          <w:bdr w:val="none" w:sz="0" w:space="0" w:color="auto" w:frame="1"/>
        </w:rPr>
        <w:t xml:space="preserve"> </w:t>
      </w:r>
      <w:r w:rsidR="00B65DCF" w:rsidRPr="00843025">
        <w:rPr>
          <w:rFonts w:ascii="Times New Roman" w:eastAsia="Times New Roman" w:hAnsi="Times New Roman" w:cs="Times New Roman"/>
          <w:b/>
          <w:bCs/>
          <w:bdr w:val="none" w:sz="0" w:space="0" w:color="auto" w:frame="1"/>
        </w:rPr>
        <w:t>What is the usage of XML in development?</w:t>
      </w:r>
    </w:p>
    <w:p w:rsidR="00B65DCF" w:rsidRPr="00B65DCF" w:rsidRDefault="00B65DCF" w:rsidP="00B65DCF">
      <w:pPr>
        <w:shd w:val="clear" w:color="auto" w:fill="FFFFFF"/>
        <w:spacing w:after="0" w:line="240" w:lineRule="auto"/>
        <w:rPr>
          <w:rFonts w:ascii="Times New Roman" w:eastAsia="Times New Roman" w:hAnsi="Times New Roman" w:cs="Times New Roman"/>
        </w:rPr>
      </w:pPr>
      <w:r w:rsidRPr="00843025">
        <w:rPr>
          <w:rFonts w:ascii="Times New Roman" w:eastAsia="Times New Roman" w:hAnsi="Times New Roman" w:cs="Times New Roman"/>
          <w:b/>
          <w:bCs/>
          <w:bdr w:val="none" w:sz="0" w:space="0" w:color="auto" w:frame="1"/>
        </w:rPr>
        <w:t>Answer: XML has multiple usages as shown below:</w:t>
      </w:r>
    </w:p>
    <w:p w:rsidR="00B65DCF" w:rsidRPr="00B65DCF" w:rsidRDefault="00B65DCF" w:rsidP="00B65DCF">
      <w:pPr>
        <w:numPr>
          <w:ilvl w:val="0"/>
          <w:numId w:val="14"/>
        </w:numPr>
        <w:shd w:val="clear" w:color="auto" w:fill="FFFFFF"/>
        <w:spacing w:after="0" w:line="240" w:lineRule="auto"/>
        <w:rPr>
          <w:rFonts w:ascii="Times New Roman" w:eastAsia="Times New Roman" w:hAnsi="Times New Roman" w:cs="Times New Roman"/>
        </w:rPr>
      </w:pPr>
      <w:r w:rsidRPr="00B65DCF">
        <w:rPr>
          <w:rFonts w:ascii="Times New Roman" w:eastAsia="Times New Roman" w:hAnsi="Times New Roman" w:cs="Times New Roman"/>
        </w:rPr>
        <w:t>XML is used for flat files and databases.</w:t>
      </w:r>
    </w:p>
    <w:p w:rsidR="00B65DCF" w:rsidRPr="00B65DCF" w:rsidRDefault="00B65DCF" w:rsidP="00B65DCF">
      <w:pPr>
        <w:numPr>
          <w:ilvl w:val="0"/>
          <w:numId w:val="14"/>
        </w:numPr>
        <w:shd w:val="clear" w:color="auto" w:fill="FFFFFF"/>
        <w:spacing w:after="0" w:line="240" w:lineRule="auto"/>
        <w:rPr>
          <w:rFonts w:ascii="Times New Roman" w:eastAsia="Times New Roman" w:hAnsi="Times New Roman" w:cs="Times New Roman"/>
        </w:rPr>
      </w:pPr>
      <w:r w:rsidRPr="00B65DCF">
        <w:rPr>
          <w:rFonts w:ascii="Times New Roman" w:eastAsia="Times New Roman" w:hAnsi="Times New Roman" w:cs="Times New Roman"/>
        </w:rPr>
        <w:t>It is used to store data and transport data on the Internet.</w:t>
      </w:r>
    </w:p>
    <w:p w:rsidR="00B65DCF" w:rsidRPr="00B65DCF" w:rsidRDefault="00B65DCF" w:rsidP="00B65DCF">
      <w:pPr>
        <w:numPr>
          <w:ilvl w:val="0"/>
          <w:numId w:val="14"/>
        </w:numPr>
        <w:shd w:val="clear" w:color="auto" w:fill="FFFFFF"/>
        <w:spacing w:after="0" w:line="240" w:lineRule="auto"/>
        <w:rPr>
          <w:rFonts w:ascii="Times New Roman" w:eastAsia="Times New Roman" w:hAnsi="Times New Roman" w:cs="Times New Roman"/>
        </w:rPr>
      </w:pPr>
      <w:r w:rsidRPr="00B65DCF">
        <w:rPr>
          <w:rFonts w:ascii="Times New Roman" w:eastAsia="Times New Roman" w:hAnsi="Times New Roman" w:cs="Times New Roman"/>
        </w:rPr>
        <w:t>It can generate different dynamic data using style sheets.</w:t>
      </w:r>
    </w:p>
    <w:p w:rsidR="00B65DCF" w:rsidRPr="00B65DCF" w:rsidRDefault="00B65DCF" w:rsidP="00B65DCF">
      <w:pPr>
        <w:numPr>
          <w:ilvl w:val="0"/>
          <w:numId w:val="14"/>
        </w:numPr>
        <w:shd w:val="clear" w:color="auto" w:fill="FFFFFF"/>
        <w:spacing w:after="0" w:line="240" w:lineRule="auto"/>
        <w:rPr>
          <w:rFonts w:ascii="Times New Roman" w:eastAsia="Times New Roman" w:hAnsi="Times New Roman" w:cs="Times New Roman"/>
        </w:rPr>
      </w:pPr>
      <w:r w:rsidRPr="00B65DCF">
        <w:rPr>
          <w:rFonts w:ascii="Times New Roman" w:eastAsia="Times New Roman" w:hAnsi="Times New Roman" w:cs="Times New Roman"/>
        </w:rPr>
        <w:t>XML is used to develop database-driven websites.</w:t>
      </w:r>
    </w:p>
    <w:p w:rsidR="00B65DCF" w:rsidRPr="00B65DCF" w:rsidRDefault="00B65DCF" w:rsidP="00B65DCF">
      <w:pPr>
        <w:numPr>
          <w:ilvl w:val="0"/>
          <w:numId w:val="14"/>
        </w:numPr>
        <w:shd w:val="clear" w:color="auto" w:fill="FFFFFF"/>
        <w:spacing w:after="0" w:line="240" w:lineRule="auto"/>
        <w:rPr>
          <w:rFonts w:ascii="Times New Roman" w:eastAsia="Times New Roman" w:hAnsi="Times New Roman" w:cs="Times New Roman"/>
        </w:rPr>
      </w:pPr>
      <w:r w:rsidRPr="00B65DCF">
        <w:rPr>
          <w:rFonts w:ascii="Times New Roman" w:eastAsia="Times New Roman" w:hAnsi="Times New Roman" w:cs="Times New Roman"/>
        </w:rPr>
        <w:t xml:space="preserve">It is used to store data for </w:t>
      </w:r>
      <w:proofErr w:type="spellStart"/>
      <w:r w:rsidRPr="00B65DCF">
        <w:rPr>
          <w:rFonts w:ascii="Times New Roman" w:eastAsia="Times New Roman" w:hAnsi="Times New Roman" w:cs="Times New Roman"/>
        </w:rPr>
        <w:t>eCommerce</w:t>
      </w:r>
      <w:proofErr w:type="spellEnd"/>
      <w:r w:rsidRPr="00B65DCF">
        <w:rPr>
          <w:rFonts w:ascii="Times New Roman" w:eastAsia="Times New Roman" w:hAnsi="Times New Roman" w:cs="Times New Roman"/>
        </w:rPr>
        <w:t xml:space="preserve"> websites.</w:t>
      </w:r>
    </w:p>
    <w:p w:rsidR="00496E3C" w:rsidRDefault="00496E3C" w:rsidP="00B65DCF">
      <w:pPr>
        <w:shd w:val="clear" w:color="auto" w:fill="FFFFFF"/>
        <w:spacing w:after="0" w:line="240" w:lineRule="auto"/>
        <w:rPr>
          <w:rFonts w:ascii="Times New Roman" w:eastAsia="Times New Roman" w:hAnsi="Times New Roman" w:cs="Times New Roman"/>
          <w:b/>
          <w:bCs/>
          <w:bdr w:val="none" w:sz="0" w:space="0" w:color="auto" w:frame="1"/>
        </w:rPr>
      </w:pPr>
    </w:p>
    <w:p w:rsidR="00B65DCF" w:rsidRPr="00B65DCF" w:rsidRDefault="00011A67" w:rsidP="00B65DCF">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b/>
          <w:bCs/>
          <w:bdr w:val="none" w:sz="0" w:space="0" w:color="auto" w:frame="1"/>
        </w:rPr>
        <w:t>72.</w:t>
      </w:r>
      <w:r w:rsidRPr="00843025">
        <w:rPr>
          <w:rFonts w:ascii="Times New Roman" w:eastAsia="Times New Roman" w:hAnsi="Times New Roman" w:cs="Times New Roman"/>
          <w:b/>
          <w:bCs/>
          <w:bdr w:val="none" w:sz="0" w:space="0" w:color="auto" w:frame="1"/>
        </w:rPr>
        <w:t xml:space="preserve"> </w:t>
      </w:r>
      <w:r w:rsidR="00B65DCF" w:rsidRPr="00843025">
        <w:rPr>
          <w:rFonts w:ascii="Times New Roman" w:eastAsia="Times New Roman" w:hAnsi="Times New Roman" w:cs="Times New Roman"/>
          <w:b/>
          <w:bCs/>
          <w:bdr w:val="none" w:sz="0" w:space="0" w:color="auto" w:frame="1"/>
        </w:rPr>
        <w:t>What do XML editors check?</w:t>
      </w:r>
    </w:p>
    <w:p w:rsidR="00B65DCF" w:rsidRPr="00B65DCF" w:rsidRDefault="00B65DCF" w:rsidP="00B65DCF">
      <w:pPr>
        <w:shd w:val="clear" w:color="auto" w:fill="FFFFFF"/>
        <w:spacing w:after="0" w:line="240" w:lineRule="auto"/>
        <w:rPr>
          <w:rFonts w:ascii="Times New Roman" w:eastAsia="Times New Roman" w:hAnsi="Times New Roman" w:cs="Times New Roman"/>
        </w:rPr>
      </w:pPr>
      <w:r w:rsidRPr="00843025">
        <w:rPr>
          <w:rFonts w:ascii="Times New Roman" w:eastAsia="Times New Roman" w:hAnsi="Times New Roman" w:cs="Times New Roman"/>
          <w:b/>
          <w:bCs/>
          <w:bdr w:val="none" w:sz="0" w:space="0" w:color="auto" w:frame="1"/>
        </w:rPr>
        <w:t xml:space="preserve">Answer: The XML editors </w:t>
      </w:r>
      <w:proofErr w:type="gramStart"/>
      <w:r w:rsidRPr="00843025">
        <w:rPr>
          <w:rFonts w:ascii="Times New Roman" w:eastAsia="Times New Roman" w:hAnsi="Times New Roman" w:cs="Times New Roman"/>
          <w:b/>
          <w:bCs/>
          <w:bdr w:val="none" w:sz="0" w:space="0" w:color="auto" w:frame="1"/>
        </w:rPr>
        <w:t>check are</w:t>
      </w:r>
      <w:proofErr w:type="gramEnd"/>
      <w:r w:rsidRPr="00843025">
        <w:rPr>
          <w:rFonts w:ascii="Times New Roman" w:eastAsia="Times New Roman" w:hAnsi="Times New Roman" w:cs="Times New Roman"/>
          <w:b/>
          <w:bCs/>
          <w:bdr w:val="none" w:sz="0" w:space="0" w:color="auto" w:frame="1"/>
        </w:rPr>
        <w:t xml:space="preserve"> as follows:</w:t>
      </w:r>
    </w:p>
    <w:p w:rsidR="00B65DCF" w:rsidRPr="00B65DCF" w:rsidRDefault="00B65DCF" w:rsidP="00B65DCF">
      <w:pPr>
        <w:numPr>
          <w:ilvl w:val="0"/>
          <w:numId w:val="16"/>
        </w:numPr>
        <w:shd w:val="clear" w:color="auto" w:fill="FFFFFF"/>
        <w:spacing w:after="0" w:line="240" w:lineRule="auto"/>
        <w:rPr>
          <w:rFonts w:ascii="Times New Roman" w:eastAsia="Times New Roman" w:hAnsi="Times New Roman" w:cs="Times New Roman"/>
        </w:rPr>
      </w:pPr>
      <w:r w:rsidRPr="00B65DCF">
        <w:rPr>
          <w:rFonts w:ascii="Times New Roman" w:eastAsia="Times New Roman" w:hAnsi="Times New Roman" w:cs="Times New Roman"/>
        </w:rPr>
        <w:t>XML against schema</w:t>
      </w:r>
    </w:p>
    <w:p w:rsidR="00B65DCF" w:rsidRPr="00B65DCF" w:rsidRDefault="00B65DCF" w:rsidP="00B65DCF">
      <w:pPr>
        <w:numPr>
          <w:ilvl w:val="0"/>
          <w:numId w:val="16"/>
        </w:numPr>
        <w:shd w:val="clear" w:color="auto" w:fill="FFFFFF"/>
        <w:spacing w:after="0" w:line="240" w:lineRule="auto"/>
        <w:rPr>
          <w:rFonts w:ascii="Times New Roman" w:eastAsia="Times New Roman" w:hAnsi="Times New Roman" w:cs="Times New Roman"/>
        </w:rPr>
      </w:pPr>
      <w:r w:rsidRPr="00B65DCF">
        <w:rPr>
          <w:rFonts w:ascii="Times New Roman" w:eastAsia="Times New Roman" w:hAnsi="Times New Roman" w:cs="Times New Roman"/>
        </w:rPr>
        <w:t>XML Syntax color code</w:t>
      </w:r>
    </w:p>
    <w:p w:rsidR="00B65DCF" w:rsidRPr="00B65DCF" w:rsidRDefault="00B65DCF" w:rsidP="00B65DCF">
      <w:pPr>
        <w:numPr>
          <w:ilvl w:val="0"/>
          <w:numId w:val="16"/>
        </w:numPr>
        <w:shd w:val="clear" w:color="auto" w:fill="FFFFFF"/>
        <w:spacing w:after="0" w:line="240" w:lineRule="auto"/>
        <w:rPr>
          <w:rFonts w:ascii="Times New Roman" w:eastAsia="Times New Roman" w:hAnsi="Times New Roman" w:cs="Times New Roman"/>
        </w:rPr>
      </w:pPr>
      <w:r w:rsidRPr="00B65DCF">
        <w:rPr>
          <w:rFonts w:ascii="Times New Roman" w:eastAsia="Times New Roman" w:hAnsi="Times New Roman" w:cs="Times New Roman"/>
        </w:rPr>
        <w:t>XML against DTD</w:t>
      </w:r>
    </w:p>
    <w:p w:rsidR="00B65DCF" w:rsidRPr="00B65DCF" w:rsidRDefault="00B65DCF" w:rsidP="00B65DCF">
      <w:pPr>
        <w:numPr>
          <w:ilvl w:val="0"/>
          <w:numId w:val="16"/>
        </w:numPr>
        <w:shd w:val="clear" w:color="auto" w:fill="FFFFFF"/>
        <w:spacing w:after="0" w:line="240" w:lineRule="auto"/>
        <w:rPr>
          <w:rFonts w:ascii="Times New Roman" w:eastAsia="Times New Roman" w:hAnsi="Times New Roman" w:cs="Times New Roman"/>
        </w:rPr>
      </w:pPr>
      <w:r w:rsidRPr="00B65DCF">
        <w:rPr>
          <w:rFonts w:ascii="Times New Roman" w:eastAsia="Times New Roman" w:hAnsi="Times New Roman" w:cs="Times New Roman"/>
        </w:rPr>
        <w:t>XML standard open and close tags</w:t>
      </w:r>
    </w:p>
    <w:p w:rsidR="00496E3C" w:rsidRDefault="00496E3C" w:rsidP="00B65DCF">
      <w:pPr>
        <w:shd w:val="clear" w:color="auto" w:fill="FFFFFF"/>
        <w:spacing w:after="0" w:line="240" w:lineRule="auto"/>
        <w:rPr>
          <w:rFonts w:ascii="Times New Roman" w:eastAsia="Times New Roman" w:hAnsi="Times New Roman" w:cs="Times New Roman"/>
          <w:b/>
          <w:bCs/>
          <w:bdr w:val="none" w:sz="0" w:space="0" w:color="auto" w:frame="1"/>
        </w:rPr>
      </w:pPr>
    </w:p>
    <w:p w:rsidR="00B65DCF" w:rsidRPr="00B65DCF" w:rsidRDefault="00011A67" w:rsidP="00B65DCF">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b/>
          <w:bCs/>
          <w:bdr w:val="none" w:sz="0" w:space="0" w:color="auto" w:frame="1"/>
        </w:rPr>
        <w:t>73.</w:t>
      </w:r>
      <w:r w:rsidRPr="00843025">
        <w:rPr>
          <w:rFonts w:ascii="Times New Roman" w:eastAsia="Times New Roman" w:hAnsi="Times New Roman" w:cs="Times New Roman"/>
          <w:b/>
          <w:bCs/>
          <w:bdr w:val="none" w:sz="0" w:space="0" w:color="auto" w:frame="1"/>
        </w:rPr>
        <w:t xml:space="preserve"> </w:t>
      </w:r>
      <w:r w:rsidR="00B65DCF" w:rsidRPr="00843025">
        <w:rPr>
          <w:rFonts w:ascii="Times New Roman" w:eastAsia="Times New Roman" w:hAnsi="Times New Roman" w:cs="Times New Roman"/>
          <w:b/>
          <w:bCs/>
          <w:bdr w:val="none" w:sz="0" w:space="0" w:color="auto" w:frame="1"/>
        </w:rPr>
        <w:t xml:space="preserve">What is </w:t>
      </w:r>
      <w:proofErr w:type="spellStart"/>
      <w:r w:rsidR="00B65DCF" w:rsidRPr="00843025">
        <w:rPr>
          <w:rFonts w:ascii="Times New Roman" w:eastAsia="Times New Roman" w:hAnsi="Times New Roman" w:cs="Times New Roman"/>
          <w:b/>
          <w:bCs/>
          <w:bdr w:val="none" w:sz="0" w:space="0" w:color="auto" w:frame="1"/>
        </w:rPr>
        <w:t>Diffgram</w:t>
      </w:r>
      <w:proofErr w:type="spellEnd"/>
      <w:r w:rsidR="00B65DCF" w:rsidRPr="00843025">
        <w:rPr>
          <w:rFonts w:ascii="Times New Roman" w:eastAsia="Times New Roman" w:hAnsi="Times New Roman" w:cs="Times New Roman"/>
          <w:b/>
          <w:bCs/>
          <w:bdr w:val="none" w:sz="0" w:space="0" w:color="auto" w:frame="1"/>
        </w:rPr>
        <w:t xml:space="preserve"> in XML?</w:t>
      </w:r>
    </w:p>
    <w:p w:rsidR="00B65DCF" w:rsidRPr="00B65DCF" w:rsidRDefault="00B65DCF" w:rsidP="00B65DCF">
      <w:pPr>
        <w:shd w:val="clear" w:color="auto" w:fill="FFFFFF"/>
        <w:spacing w:after="0" w:line="240" w:lineRule="auto"/>
        <w:rPr>
          <w:rFonts w:ascii="Times New Roman" w:eastAsia="Times New Roman" w:hAnsi="Times New Roman" w:cs="Times New Roman"/>
        </w:rPr>
      </w:pPr>
      <w:r w:rsidRPr="00843025">
        <w:rPr>
          <w:rFonts w:ascii="Times New Roman" w:eastAsia="Times New Roman" w:hAnsi="Times New Roman" w:cs="Times New Roman"/>
          <w:b/>
          <w:bCs/>
          <w:bdr w:val="none" w:sz="0" w:space="0" w:color="auto" w:frame="1"/>
        </w:rPr>
        <w:t>Answer:</w:t>
      </w:r>
      <w:r w:rsidRPr="00B65DCF">
        <w:rPr>
          <w:rFonts w:ascii="Times New Roman" w:eastAsia="Times New Roman" w:hAnsi="Times New Roman" w:cs="Times New Roman"/>
        </w:rPr>
        <w:t> </w:t>
      </w:r>
      <w:proofErr w:type="spellStart"/>
      <w:r w:rsidRPr="00B65DCF">
        <w:rPr>
          <w:rFonts w:ascii="Times New Roman" w:eastAsia="Times New Roman" w:hAnsi="Times New Roman" w:cs="Times New Roman"/>
        </w:rPr>
        <w:t>Diffgram</w:t>
      </w:r>
      <w:proofErr w:type="spellEnd"/>
      <w:r w:rsidRPr="00B65DCF">
        <w:rPr>
          <w:rFonts w:ascii="Times New Roman" w:eastAsia="Times New Roman" w:hAnsi="Times New Roman" w:cs="Times New Roman"/>
        </w:rPr>
        <w:t xml:space="preserve"> is an XML format that is used to find the current and original versions of the XML document.</w:t>
      </w:r>
    </w:p>
    <w:p w:rsidR="00496E3C" w:rsidRDefault="00496E3C" w:rsidP="00B65DCF">
      <w:pPr>
        <w:shd w:val="clear" w:color="auto" w:fill="FFFFFF"/>
        <w:spacing w:after="0" w:line="240" w:lineRule="auto"/>
        <w:rPr>
          <w:rFonts w:ascii="Times New Roman" w:eastAsia="Times New Roman" w:hAnsi="Times New Roman" w:cs="Times New Roman"/>
          <w:b/>
          <w:bCs/>
          <w:bdr w:val="none" w:sz="0" w:space="0" w:color="auto" w:frame="1"/>
        </w:rPr>
      </w:pPr>
    </w:p>
    <w:p w:rsidR="00B65DCF" w:rsidRPr="00B65DCF" w:rsidRDefault="00011A67" w:rsidP="00B65DCF">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b/>
          <w:bCs/>
          <w:bdr w:val="none" w:sz="0" w:space="0" w:color="auto" w:frame="1"/>
        </w:rPr>
        <w:t>74.</w:t>
      </w:r>
      <w:r w:rsidRPr="00843025">
        <w:rPr>
          <w:rFonts w:ascii="Times New Roman" w:eastAsia="Times New Roman" w:hAnsi="Times New Roman" w:cs="Times New Roman"/>
          <w:b/>
          <w:bCs/>
          <w:bdr w:val="none" w:sz="0" w:space="0" w:color="auto" w:frame="1"/>
        </w:rPr>
        <w:t xml:space="preserve"> </w:t>
      </w:r>
      <w:r w:rsidR="00B65DCF" w:rsidRPr="00843025">
        <w:rPr>
          <w:rFonts w:ascii="Times New Roman" w:eastAsia="Times New Roman" w:hAnsi="Times New Roman" w:cs="Times New Roman"/>
          <w:b/>
          <w:bCs/>
          <w:bdr w:val="none" w:sz="0" w:space="0" w:color="auto" w:frame="1"/>
        </w:rPr>
        <w:t>What is XML Parser?</w:t>
      </w:r>
    </w:p>
    <w:p w:rsidR="00B65DCF" w:rsidRPr="00B65DCF" w:rsidRDefault="00B65DCF" w:rsidP="00B65DCF">
      <w:pPr>
        <w:shd w:val="clear" w:color="auto" w:fill="FFFFFF"/>
        <w:spacing w:after="0" w:line="240" w:lineRule="auto"/>
        <w:rPr>
          <w:rFonts w:ascii="Times New Roman" w:eastAsia="Times New Roman" w:hAnsi="Times New Roman" w:cs="Times New Roman"/>
        </w:rPr>
      </w:pPr>
      <w:r w:rsidRPr="00843025">
        <w:rPr>
          <w:rFonts w:ascii="Times New Roman" w:eastAsia="Times New Roman" w:hAnsi="Times New Roman" w:cs="Times New Roman"/>
          <w:b/>
          <w:bCs/>
          <w:bdr w:val="none" w:sz="0" w:space="0" w:color="auto" w:frame="1"/>
        </w:rPr>
        <w:t>Answer:</w:t>
      </w:r>
      <w:r w:rsidRPr="00B65DCF">
        <w:rPr>
          <w:rFonts w:ascii="Times New Roman" w:eastAsia="Times New Roman" w:hAnsi="Times New Roman" w:cs="Times New Roman"/>
        </w:rPr>
        <w:t> XML parser is a piece of software, which checks for a well-defined format and performs validation of document. It also allows us to read, create, and modify an existing XML document.</w:t>
      </w:r>
    </w:p>
    <w:p w:rsidR="00496E3C" w:rsidRDefault="00496E3C" w:rsidP="00B65DCF">
      <w:pPr>
        <w:shd w:val="clear" w:color="auto" w:fill="FFFFFF"/>
        <w:spacing w:after="0" w:line="240" w:lineRule="auto"/>
        <w:rPr>
          <w:rFonts w:ascii="Times New Roman" w:eastAsia="Times New Roman" w:hAnsi="Times New Roman" w:cs="Times New Roman"/>
          <w:b/>
          <w:bCs/>
          <w:bdr w:val="none" w:sz="0" w:space="0" w:color="auto" w:frame="1"/>
        </w:rPr>
      </w:pPr>
    </w:p>
    <w:p w:rsidR="00B65DCF" w:rsidRPr="00B65DCF" w:rsidRDefault="00011A67" w:rsidP="00B65DCF">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b/>
          <w:bCs/>
          <w:bdr w:val="none" w:sz="0" w:space="0" w:color="auto" w:frame="1"/>
        </w:rPr>
        <w:t>75.</w:t>
      </w:r>
      <w:r w:rsidRPr="00843025">
        <w:rPr>
          <w:rFonts w:ascii="Times New Roman" w:eastAsia="Times New Roman" w:hAnsi="Times New Roman" w:cs="Times New Roman"/>
          <w:b/>
          <w:bCs/>
          <w:bdr w:val="none" w:sz="0" w:space="0" w:color="auto" w:frame="1"/>
        </w:rPr>
        <w:t xml:space="preserve"> </w:t>
      </w:r>
      <w:r w:rsidR="00B65DCF" w:rsidRPr="00843025">
        <w:rPr>
          <w:rFonts w:ascii="Times New Roman" w:eastAsia="Times New Roman" w:hAnsi="Times New Roman" w:cs="Times New Roman"/>
          <w:b/>
          <w:bCs/>
          <w:bdr w:val="none" w:sz="0" w:space="0" w:color="auto" w:frame="1"/>
        </w:rPr>
        <w:t>How to connect XML with the database?</w:t>
      </w:r>
    </w:p>
    <w:p w:rsidR="00B65DCF" w:rsidRPr="00B65DCF" w:rsidRDefault="00B65DCF" w:rsidP="00B65DCF">
      <w:pPr>
        <w:shd w:val="clear" w:color="auto" w:fill="FFFFFF"/>
        <w:spacing w:after="0" w:line="240" w:lineRule="auto"/>
        <w:rPr>
          <w:rFonts w:ascii="Times New Roman" w:eastAsia="Times New Roman" w:hAnsi="Times New Roman" w:cs="Times New Roman"/>
        </w:rPr>
      </w:pPr>
      <w:r w:rsidRPr="00843025">
        <w:rPr>
          <w:rFonts w:ascii="Times New Roman" w:eastAsia="Times New Roman" w:hAnsi="Times New Roman" w:cs="Times New Roman"/>
          <w:b/>
          <w:bCs/>
          <w:bdr w:val="none" w:sz="0" w:space="0" w:color="auto" w:frame="1"/>
        </w:rPr>
        <w:t>Answer:</w:t>
      </w:r>
      <w:r w:rsidRPr="00B65DCF">
        <w:rPr>
          <w:rFonts w:ascii="Times New Roman" w:eastAsia="Times New Roman" w:hAnsi="Times New Roman" w:cs="Times New Roman"/>
        </w:rPr>
        <w:t> XML import and export modules are used to connect XML applications with databases. There has to be a 1:1 match between the field name of element type and the database table in DTD or XML schema. While in some cases little programming is required to establish the desired match.</w:t>
      </w:r>
    </w:p>
    <w:p w:rsidR="00496E3C" w:rsidRDefault="00496E3C" w:rsidP="00B65DCF">
      <w:pPr>
        <w:shd w:val="clear" w:color="auto" w:fill="FFFFFF"/>
        <w:spacing w:after="0" w:line="240" w:lineRule="auto"/>
        <w:rPr>
          <w:rFonts w:ascii="Times New Roman" w:eastAsia="Times New Roman" w:hAnsi="Times New Roman" w:cs="Times New Roman"/>
          <w:b/>
          <w:bCs/>
          <w:bdr w:val="none" w:sz="0" w:space="0" w:color="auto" w:frame="1"/>
        </w:rPr>
      </w:pPr>
    </w:p>
    <w:p w:rsidR="00B65DCF" w:rsidRPr="00B65DCF" w:rsidRDefault="00011A67" w:rsidP="00B65DCF">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b/>
          <w:bCs/>
          <w:bdr w:val="none" w:sz="0" w:space="0" w:color="auto" w:frame="1"/>
        </w:rPr>
        <w:t>76.</w:t>
      </w:r>
      <w:r w:rsidRPr="00843025">
        <w:rPr>
          <w:rFonts w:ascii="Times New Roman" w:eastAsia="Times New Roman" w:hAnsi="Times New Roman" w:cs="Times New Roman"/>
          <w:b/>
          <w:bCs/>
          <w:bdr w:val="none" w:sz="0" w:space="0" w:color="auto" w:frame="1"/>
        </w:rPr>
        <w:t xml:space="preserve"> </w:t>
      </w:r>
      <w:r w:rsidR="00B65DCF" w:rsidRPr="00843025">
        <w:rPr>
          <w:rFonts w:ascii="Times New Roman" w:eastAsia="Times New Roman" w:hAnsi="Times New Roman" w:cs="Times New Roman"/>
          <w:b/>
          <w:bCs/>
          <w:bdr w:val="none" w:sz="0" w:space="0" w:color="auto" w:frame="1"/>
        </w:rPr>
        <w:t>How to run an XML file?</w:t>
      </w:r>
    </w:p>
    <w:p w:rsidR="00B65DCF" w:rsidRPr="00B65DCF" w:rsidRDefault="00B65DCF" w:rsidP="00B65DCF">
      <w:pPr>
        <w:shd w:val="clear" w:color="auto" w:fill="FFFFFF"/>
        <w:spacing w:after="0" w:line="240" w:lineRule="auto"/>
        <w:rPr>
          <w:rFonts w:ascii="Times New Roman" w:eastAsia="Times New Roman" w:hAnsi="Times New Roman" w:cs="Times New Roman"/>
        </w:rPr>
      </w:pPr>
      <w:r w:rsidRPr="00843025">
        <w:rPr>
          <w:rFonts w:ascii="Times New Roman" w:eastAsia="Times New Roman" w:hAnsi="Times New Roman" w:cs="Times New Roman"/>
          <w:b/>
          <w:bCs/>
          <w:bdr w:val="none" w:sz="0" w:space="0" w:color="auto" w:frame="1"/>
        </w:rPr>
        <w:t>Answer:</w:t>
      </w:r>
      <w:r w:rsidRPr="00B65DCF">
        <w:rPr>
          <w:rFonts w:ascii="Times New Roman" w:eastAsia="Times New Roman" w:hAnsi="Times New Roman" w:cs="Times New Roman"/>
        </w:rPr>
        <w:t> XML is not a programming language. It cannot be run or executed. It can be viewed or displayed on the browser or using the XML editor.</w:t>
      </w:r>
    </w:p>
    <w:p w:rsidR="00496E3C" w:rsidRDefault="00496E3C" w:rsidP="00B65DCF">
      <w:pPr>
        <w:shd w:val="clear" w:color="auto" w:fill="FFFFFF"/>
        <w:spacing w:after="0" w:line="240" w:lineRule="auto"/>
        <w:rPr>
          <w:rFonts w:ascii="Times New Roman" w:eastAsia="Times New Roman" w:hAnsi="Times New Roman" w:cs="Times New Roman"/>
          <w:b/>
          <w:bCs/>
          <w:bdr w:val="none" w:sz="0" w:space="0" w:color="auto" w:frame="1"/>
        </w:rPr>
      </w:pPr>
    </w:p>
    <w:p w:rsidR="00B65DCF" w:rsidRPr="00B65DCF" w:rsidRDefault="00011A67" w:rsidP="00B65DCF">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b/>
          <w:bCs/>
          <w:bdr w:val="none" w:sz="0" w:space="0" w:color="auto" w:frame="1"/>
        </w:rPr>
        <w:t>77.</w:t>
      </w:r>
      <w:r w:rsidRPr="00843025">
        <w:rPr>
          <w:rFonts w:ascii="Times New Roman" w:eastAsia="Times New Roman" w:hAnsi="Times New Roman" w:cs="Times New Roman"/>
          <w:b/>
          <w:bCs/>
          <w:bdr w:val="none" w:sz="0" w:space="0" w:color="auto" w:frame="1"/>
        </w:rPr>
        <w:t xml:space="preserve"> </w:t>
      </w:r>
      <w:r w:rsidR="00B65DCF" w:rsidRPr="00843025">
        <w:rPr>
          <w:rFonts w:ascii="Times New Roman" w:eastAsia="Times New Roman" w:hAnsi="Times New Roman" w:cs="Times New Roman"/>
          <w:b/>
          <w:bCs/>
          <w:bdr w:val="none" w:sz="0" w:space="0" w:color="auto" w:frame="1"/>
        </w:rPr>
        <w:t xml:space="preserve">Describe </w:t>
      </w:r>
      <w:proofErr w:type="spellStart"/>
      <w:r w:rsidR="00B65DCF" w:rsidRPr="00843025">
        <w:rPr>
          <w:rFonts w:ascii="Times New Roman" w:eastAsia="Times New Roman" w:hAnsi="Times New Roman" w:cs="Times New Roman"/>
          <w:b/>
          <w:bCs/>
          <w:bdr w:val="none" w:sz="0" w:space="0" w:color="auto" w:frame="1"/>
        </w:rPr>
        <w:t>XPath</w:t>
      </w:r>
      <w:proofErr w:type="spellEnd"/>
      <w:r w:rsidR="00B65DCF" w:rsidRPr="00843025">
        <w:rPr>
          <w:rFonts w:ascii="Times New Roman" w:eastAsia="Times New Roman" w:hAnsi="Times New Roman" w:cs="Times New Roman"/>
          <w:b/>
          <w:bCs/>
          <w:bdr w:val="none" w:sz="0" w:space="0" w:color="auto" w:frame="1"/>
        </w:rPr>
        <w:t>.</w:t>
      </w:r>
    </w:p>
    <w:p w:rsidR="00B65DCF" w:rsidRPr="00B65DCF" w:rsidRDefault="00B65DCF" w:rsidP="00B65DCF">
      <w:pPr>
        <w:shd w:val="clear" w:color="auto" w:fill="FFFFFF"/>
        <w:spacing w:after="0" w:line="240" w:lineRule="auto"/>
        <w:rPr>
          <w:rFonts w:ascii="Times New Roman" w:eastAsia="Times New Roman" w:hAnsi="Times New Roman" w:cs="Times New Roman"/>
        </w:rPr>
      </w:pPr>
      <w:r w:rsidRPr="00843025">
        <w:rPr>
          <w:rFonts w:ascii="Times New Roman" w:eastAsia="Times New Roman" w:hAnsi="Times New Roman" w:cs="Times New Roman"/>
          <w:b/>
          <w:bCs/>
          <w:bdr w:val="none" w:sz="0" w:space="0" w:color="auto" w:frame="1"/>
        </w:rPr>
        <w:t>Answer: </w:t>
      </w:r>
      <w:proofErr w:type="spellStart"/>
      <w:r w:rsidRPr="00843025">
        <w:rPr>
          <w:rFonts w:ascii="Times New Roman" w:eastAsia="Times New Roman" w:hAnsi="Times New Roman" w:cs="Times New Roman"/>
          <w:b/>
          <w:bCs/>
          <w:bdr w:val="none" w:sz="0" w:space="0" w:color="auto" w:frame="1"/>
        </w:rPr>
        <w:t>XPath</w:t>
      </w:r>
      <w:proofErr w:type="spellEnd"/>
      <w:r w:rsidRPr="00843025">
        <w:rPr>
          <w:rFonts w:ascii="Times New Roman" w:eastAsia="Times New Roman" w:hAnsi="Times New Roman" w:cs="Times New Roman"/>
          <w:b/>
          <w:bCs/>
          <w:bdr w:val="none" w:sz="0" w:space="0" w:color="auto" w:frame="1"/>
        </w:rPr>
        <w:t xml:space="preserve"> can be described as follows:</w:t>
      </w:r>
    </w:p>
    <w:p w:rsidR="00B65DCF" w:rsidRPr="00B65DCF" w:rsidRDefault="00B65DCF" w:rsidP="00B65DCF">
      <w:pPr>
        <w:numPr>
          <w:ilvl w:val="0"/>
          <w:numId w:val="17"/>
        </w:numPr>
        <w:shd w:val="clear" w:color="auto" w:fill="FFFFFF"/>
        <w:spacing w:after="0" w:line="240" w:lineRule="auto"/>
        <w:rPr>
          <w:rFonts w:ascii="Times New Roman" w:eastAsia="Times New Roman" w:hAnsi="Times New Roman" w:cs="Times New Roman"/>
        </w:rPr>
      </w:pPr>
      <w:proofErr w:type="spellStart"/>
      <w:r w:rsidRPr="00B65DCF">
        <w:rPr>
          <w:rFonts w:ascii="Times New Roman" w:eastAsia="Times New Roman" w:hAnsi="Times New Roman" w:cs="Times New Roman"/>
        </w:rPr>
        <w:t>XPath</w:t>
      </w:r>
      <w:proofErr w:type="spellEnd"/>
      <w:r w:rsidRPr="00B65DCF">
        <w:rPr>
          <w:rFonts w:ascii="Times New Roman" w:eastAsia="Times New Roman" w:hAnsi="Times New Roman" w:cs="Times New Roman"/>
        </w:rPr>
        <w:t xml:space="preserve"> is a W3C recommendation.</w:t>
      </w:r>
    </w:p>
    <w:p w:rsidR="00B65DCF" w:rsidRPr="00B65DCF" w:rsidRDefault="00B65DCF" w:rsidP="00B65DCF">
      <w:pPr>
        <w:numPr>
          <w:ilvl w:val="0"/>
          <w:numId w:val="17"/>
        </w:numPr>
        <w:shd w:val="clear" w:color="auto" w:fill="FFFFFF"/>
        <w:spacing w:after="0" w:line="240" w:lineRule="auto"/>
        <w:rPr>
          <w:rFonts w:ascii="Times New Roman" w:eastAsia="Times New Roman" w:hAnsi="Times New Roman" w:cs="Times New Roman"/>
        </w:rPr>
      </w:pPr>
      <w:r w:rsidRPr="00B65DCF">
        <w:rPr>
          <w:rFonts w:ascii="Times New Roman" w:eastAsia="Times New Roman" w:hAnsi="Times New Roman" w:cs="Times New Roman"/>
        </w:rPr>
        <w:t>It is the syntax for defining parts of an XML document.</w:t>
      </w:r>
    </w:p>
    <w:p w:rsidR="00B65DCF" w:rsidRPr="00B65DCF" w:rsidRDefault="00B65DCF" w:rsidP="00B65DCF">
      <w:pPr>
        <w:numPr>
          <w:ilvl w:val="0"/>
          <w:numId w:val="17"/>
        </w:numPr>
        <w:shd w:val="clear" w:color="auto" w:fill="FFFFFF"/>
        <w:spacing w:after="0" w:line="240" w:lineRule="auto"/>
        <w:rPr>
          <w:rFonts w:ascii="Times New Roman" w:eastAsia="Times New Roman" w:hAnsi="Times New Roman" w:cs="Times New Roman"/>
        </w:rPr>
      </w:pPr>
      <w:r w:rsidRPr="00B65DCF">
        <w:rPr>
          <w:rFonts w:ascii="Times New Roman" w:eastAsia="Times New Roman" w:hAnsi="Times New Roman" w:cs="Times New Roman"/>
        </w:rPr>
        <w:t>It uses path expressions to navigate in the XML documents.</w:t>
      </w:r>
    </w:p>
    <w:p w:rsidR="00B65DCF" w:rsidRPr="00B65DCF" w:rsidRDefault="00B65DCF" w:rsidP="00B65DCF">
      <w:pPr>
        <w:numPr>
          <w:ilvl w:val="0"/>
          <w:numId w:val="17"/>
        </w:numPr>
        <w:shd w:val="clear" w:color="auto" w:fill="FFFFFF"/>
        <w:spacing w:after="0" w:line="240" w:lineRule="auto"/>
        <w:rPr>
          <w:rFonts w:ascii="Times New Roman" w:eastAsia="Times New Roman" w:hAnsi="Times New Roman" w:cs="Times New Roman"/>
        </w:rPr>
      </w:pPr>
      <w:proofErr w:type="spellStart"/>
      <w:r w:rsidRPr="00B65DCF">
        <w:rPr>
          <w:rFonts w:ascii="Times New Roman" w:eastAsia="Times New Roman" w:hAnsi="Times New Roman" w:cs="Times New Roman"/>
        </w:rPr>
        <w:t>XPath</w:t>
      </w:r>
      <w:proofErr w:type="spellEnd"/>
      <w:r w:rsidRPr="00B65DCF">
        <w:rPr>
          <w:rFonts w:ascii="Times New Roman" w:eastAsia="Times New Roman" w:hAnsi="Times New Roman" w:cs="Times New Roman"/>
        </w:rPr>
        <w:t xml:space="preserve"> contains a standard function library.</w:t>
      </w:r>
    </w:p>
    <w:p w:rsidR="00B65DCF" w:rsidRPr="00B65DCF" w:rsidRDefault="00B65DCF" w:rsidP="00B65DCF">
      <w:pPr>
        <w:numPr>
          <w:ilvl w:val="0"/>
          <w:numId w:val="17"/>
        </w:numPr>
        <w:shd w:val="clear" w:color="auto" w:fill="FFFFFF"/>
        <w:spacing w:after="0" w:line="240" w:lineRule="auto"/>
        <w:rPr>
          <w:rFonts w:ascii="Times New Roman" w:eastAsia="Times New Roman" w:hAnsi="Times New Roman" w:cs="Times New Roman"/>
        </w:rPr>
      </w:pPr>
      <w:proofErr w:type="spellStart"/>
      <w:r w:rsidRPr="00B65DCF">
        <w:rPr>
          <w:rFonts w:ascii="Times New Roman" w:eastAsia="Times New Roman" w:hAnsi="Times New Roman" w:cs="Times New Roman"/>
        </w:rPr>
        <w:t>XPath</w:t>
      </w:r>
      <w:proofErr w:type="spellEnd"/>
      <w:r w:rsidRPr="00B65DCF">
        <w:rPr>
          <w:rFonts w:ascii="Times New Roman" w:eastAsia="Times New Roman" w:hAnsi="Times New Roman" w:cs="Times New Roman"/>
        </w:rPr>
        <w:t xml:space="preserve"> is a major element of the XSLT standard.</w:t>
      </w:r>
    </w:p>
    <w:p w:rsidR="00B65DCF" w:rsidRPr="00B65DCF" w:rsidRDefault="00B65DCF" w:rsidP="00B65DCF">
      <w:pPr>
        <w:numPr>
          <w:ilvl w:val="0"/>
          <w:numId w:val="17"/>
        </w:numPr>
        <w:shd w:val="clear" w:color="auto" w:fill="FFFFFF"/>
        <w:spacing w:after="0" w:line="240" w:lineRule="auto"/>
        <w:rPr>
          <w:rFonts w:ascii="Times New Roman" w:eastAsia="Times New Roman" w:hAnsi="Times New Roman" w:cs="Times New Roman"/>
        </w:rPr>
      </w:pPr>
      <w:r w:rsidRPr="00B65DCF">
        <w:rPr>
          <w:rFonts w:ascii="Times New Roman" w:eastAsia="Times New Roman" w:hAnsi="Times New Roman" w:cs="Times New Roman"/>
        </w:rPr>
        <w:t>It is used to navigate through attributes and elements in an XML document.</w:t>
      </w:r>
    </w:p>
    <w:p w:rsidR="00496E3C" w:rsidRDefault="00496E3C" w:rsidP="00B65DCF">
      <w:pPr>
        <w:shd w:val="clear" w:color="auto" w:fill="FFFFFF"/>
        <w:spacing w:after="0" w:line="240" w:lineRule="auto"/>
        <w:rPr>
          <w:rFonts w:ascii="Times New Roman" w:eastAsia="Times New Roman" w:hAnsi="Times New Roman" w:cs="Times New Roman"/>
          <w:b/>
          <w:bCs/>
          <w:bdr w:val="none" w:sz="0" w:space="0" w:color="auto" w:frame="1"/>
        </w:rPr>
      </w:pPr>
    </w:p>
    <w:p w:rsidR="00B65DCF" w:rsidRPr="00B65DCF" w:rsidRDefault="00011A67" w:rsidP="00B65DCF">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b/>
          <w:bCs/>
          <w:bdr w:val="none" w:sz="0" w:space="0" w:color="auto" w:frame="1"/>
        </w:rPr>
        <w:t>78.</w:t>
      </w:r>
      <w:r w:rsidRPr="00843025">
        <w:rPr>
          <w:rFonts w:ascii="Times New Roman" w:eastAsia="Times New Roman" w:hAnsi="Times New Roman" w:cs="Times New Roman"/>
          <w:b/>
          <w:bCs/>
          <w:bdr w:val="none" w:sz="0" w:space="0" w:color="auto" w:frame="1"/>
        </w:rPr>
        <w:t xml:space="preserve"> </w:t>
      </w:r>
      <w:r w:rsidR="00B65DCF" w:rsidRPr="00843025">
        <w:rPr>
          <w:rFonts w:ascii="Times New Roman" w:eastAsia="Times New Roman" w:hAnsi="Times New Roman" w:cs="Times New Roman"/>
          <w:b/>
          <w:bCs/>
          <w:bdr w:val="none" w:sz="0" w:space="0" w:color="auto" w:frame="1"/>
        </w:rPr>
        <w:t>Provide an example of XML.</w:t>
      </w:r>
    </w:p>
    <w:p w:rsidR="00B65DCF" w:rsidRPr="00B65DCF" w:rsidRDefault="00B65DCF" w:rsidP="00B65DCF">
      <w:pPr>
        <w:shd w:val="clear" w:color="auto" w:fill="FFFFFF"/>
        <w:spacing w:after="0" w:line="240" w:lineRule="auto"/>
        <w:rPr>
          <w:rFonts w:ascii="Times New Roman" w:eastAsia="Times New Roman" w:hAnsi="Times New Roman" w:cs="Times New Roman"/>
        </w:rPr>
      </w:pPr>
      <w:r w:rsidRPr="00843025">
        <w:rPr>
          <w:rFonts w:ascii="Times New Roman" w:eastAsia="Times New Roman" w:hAnsi="Times New Roman" w:cs="Times New Roman"/>
          <w:b/>
          <w:bCs/>
          <w:bdr w:val="none" w:sz="0" w:space="0" w:color="auto" w:frame="1"/>
        </w:rPr>
        <w:t>Answer:</w:t>
      </w:r>
    </w:p>
    <w:tbl>
      <w:tblPr>
        <w:tblW w:w="11775" w:type="dxa"/>
        <w:tblCellSpacing w:w="0" w:type="dxa"/>
        <w:tblCellMar>
          <w:left w:w="0" w:type="dxa"/>
          <w:right w:w="0" w:type="dxa"/>
        </w:tblCellMar>
        <w:tblLook w:val="04A0" w:firstRow="1" w:lastRow="0" w:firstColumn="1" w:lastColumn="0" w:noHBand="0" w:noVBand="1"/>
      </w:tblPr>
      <w:tblGrid>
        <w:gridCol w:w="11775"/>
      </w:tblGrid>
      <w:tr w:rsidR="00843025" w:rsidRPr="00B65DCF" w:rsidTr="00B65DCF">
        <w:trPr>
          <w:tblCellSpacing w:w="0" w:type="dxa"/>
        </w:trPr>
        <w:tc>
          <w:tcPr>
            <w:tcW w:w="11775" w:type="dxa"/>
            <w:vAlign w:val="center"/>
            <w:hideMark/>
          </w:tcPr>
          <w:p w:rsidR="00B65DCF" w:rsidRPr="00B65DCF" w:rsidRDefault="00B65DCF" w:rsidP="00B65DCF">
            <w:pPr>
              <w:shd w:val="clear" w:color="auto" w:fill="FFFFFF"/>
              <w:spacing w:after="0" w:line="240" w:lineRule="auto"/>
              <w:rPr>
                <w:rFonts w:ascii="Times New Roman" w:eastAsia="Times New Roman" w:hAnsi="Times New Roman" w:cs="Times New Roman"/>
              </w:rPr>
            </w:pPr>
            <w:r w:rsidRPr="00843025">
              <w:rPr>
                <w:rFonts w:ascii="Times New Roman" w:eastAsia="Times New Roman" w:hAnsi="Times New Roman" w:cs="Times New Roman"/>
              </w:rPr>
              <w:t>&lt;? XML</w:t>
            </w:r>
            <w:r w:rsidRPr="00B65DCF">
              <w:rPr>
                <w:rFonts w:ascii="Times New Roman" w:eastAsia="Times New Roman" w:hAnsi="Times New Roman" w:cs="Times New Roman"/>
              </w:rPr>
              <w:t xml:space="preserve"> </w:t>
            </w:r>
            <w:r w:rsidRPr="00843025">
              <w:rPr>
                <w:rFonts w:ascii="Times New Roman" w:eastAsia="Times New Roman" w:hAnsi="Times New Roman" w:cs="Times New Roman"/>
              </w:rPr>
              <w:t>version=”1.0” encoding = “UTF-8”?&gt;</w:t>
            </w:r>
          </w:p>
          <w:p w:rsidR="00B65DCF" w:rsidRPr="00B65DCF" w:rsidRDefault="00B65DCF" w:rsidP="00B65DCF">
            <w:pPr>
              <w:shd w:val="clear" w:color="auto" w:fill="FFFFFF"/>
              <w:spacing w:after="0" w:line="240" w:lineRule="auto"/>
              <w:rPr>
                <w:rFonts w:ascii="Times New Roman" w:eastAsia="Times New Roman" w:hAnsi="Times New Roman" w:cs="Times New Roman"/>
              </w:rPr>
            </w:pPr>
            <w:r w:rsidRPr="00843025">
              <w:rPr>
                <w:rFonts w:ascii="Times New Roman" w:eastAsia="Times New Roman" w:hAnsi="Times New Roman" w:cs="Times New Roman"/>
              </w:rPr>
              <w:t>&lt;</w:t>
            </w:r>
            <w:proofErr w:type="spellStart"/>
            <w:r w:rsidRPr="00843025">
              <w:rPr>
                <w:rFonts w:ascii="Times New Roman" w:eastAsia="Times New Roman" w:hAnsi="Times New Roman" w:cs="Times New Roman"/>
              </w:rPr>
              <w:t>FurnitureStore</w:t>
            </w:r>
            <w:proofErr w:type="spellEnd"/>
            <w:r w:rsidRPr="00843025">
              <w:rPr>
                <w:rFonts w:ascii="Times New Roman" w:eastAsia="Times New Roman" w:hAnsi="Times New Roman" w:cs="Times New Roman"/>
              </w:rPr>
              <w:t>&gt;</w:t>
            </w:r>
          </w:p>
          <w:p w:rsidR="00B65DCF" w:rsidRPr="00B65DCF" w:rsidRDefault="00B65DCF" w:rsidP="00B65DCF">
            <w:pPr>
              <w:shd w:val="clear" w:color="auto" w:fill="FFFFFF"/>
              <w:spacing w:after="0" w:line="240" w:lineRule="auto"/>
              <w:rPr>
                <w:rFonts w:ascii="Times New Roman" w:eastAsia="Times New Roman" w:hAnsi="Times New Roman" w:cs="Times New Roman"/>
              </w:rPr>
            </w:pPr>
            <w:r w:rsidRPr="00843025">
              <w:rPr>
                <w:rFonts w:ascii="Times New Roman" w:eastAsia="Times New Roman" w:hAnsi="Times New Roman" w:cs="Times New Roman"/>
              </w:rPr>
              <w:t>&lt;Furniture</w:t>
            </w:r>
            <w:r w:rsidRPr="00B65DCF">
              <w:rPr>
                <w:rFonts w:ascii="Times New Roman" w:eastAsia="Times New Roman" w:hAnsi="Times New Roman" w:cs="Times New Roman"/>
              </w:rPr>
              <w:t xml:space="preserve"> </w:t>
            </w:r>
            <w:r w:rsidRPr="00843025">
              <w:rPr>
                <w:rFonts w:ascii="Times New Roman" w:eastAsia="Times New Roman" w:hAnsi="Times New Roman" w:cs="Times New Roman"/>
              </w:rPr>
              <w:t>category=”Table”&gt;</w:t>
            </w:r>
          </w:p>
          <w:p w:rsidR="00B65DCF" w:rsidRPr="00B65DCF" w:rsidRDefault="00B65DCF" w:rsidP="00B65DCF">
            <w:pPr>
              <w:shd w:val="clear" w:color="auto" w:fill="FFFFFF"/>
              <w:spacing w:after="0" w:line="240" w:lineRule="auto"/>
              <w:rPr>
                <w:rFonts w:ascii="Times New Roman" w:eastAsia="Times New Roman" w:hAnsi="Times New Roman" w:cs="Times New Roman"/>
              </w:rPr>
            </w:pPr>
            <w:r w:rsidRPr="00843025">
              <w:rPr>
                <w:rFonts w:ascii="Times New Roman" w:eastAsia="Times New Roman" w:hAnsi="Times New Roman" w:cs="Times New Roman"/>
              </w:rPr>
              <w:t>&lt;Title</w:t>
            </w:r>
            <w:r w:rsidRPr="00B65DCF">
              <w:rPr>
                <w:rFonts w:ascii="Times New Roman" w:eastAsia="Times New Roman" w:hAnsi="Times New Roman" w:cs="Times New Roman"/>
              </w:rPr>
              <w:t xml:space="preserve"> </w:t>
            </w:r>
            <w:proofErr w:type="spellStart"/>
            <w:r w:rsidRPr="00843025">
              <w:rPr>
                <w:rFonts w:ascii="Times New Roman" w:eastAsia="Times New Roman" w:hAnsi="Times New Roman" w:cs="Times New Roman"/>
              </w:rPr>
              <w:t>lang</w:t>
            </w:r>
            <w:proofErr w:type="spellEnd"/>
            <w:r w:rsidRPr="00843025">
              <w:rPr>
                <w:rFonts w:ascii="Times New Roman" w:eastAsia="Times New Roman" w:hAnsi="Times New Roman" w:cs="Times New Roman"/>
              </w:rPr>
              <w:t>=”en”&gt; Sale for today&lt;/Title&gt;</w:t>
            </w:r>
          </w:p>
          <w:p w:rsidR="00B65DCF" w:rsidRPr="00B65DCF" w:rsidRDefault="00B65DCF" w:rsidP="00B65DCF">
            <w:pPr>
              <w:shd w:val="clear" w:color="auto" w:fill="FFFFFF"/>
              <w:spacing w:after="0" w:line="240" w:lineRule="auto"/>
              <w:rPr>
                <w:rFonts w:ascii="Times New Roman" w:eastAsia="Times New Roman" w:hAnsi="Times New Roman" w:cs="Times New Roman"/>
              </w:rPr>
            </w:pPr>
            <w:r w:rsidRPr="00843025">
              <w:rPr>
                <w:rFonts w:ascii="Times New Roman" w:eastAsia="Times New Roman" w:hAnsi="Times New Roman" w:cs="Times New Roman"/>
              </w:rPr>
              <w:t>&lt;Type&gt; Laptop table&lt;/Type&gt;</w:t>
            </w:r>
          </w:p>
          <w:p w:rsidR="00B65DCF" w:rsidRPr="00B65DCF" w:rsidRDefault="00B65DCF" w:rsidP="00B65DCF">
            <w:pPr>
              <w:shd w:val="clear" w:color="auto" w:fill="FFFFFF"/>
              <w:spacing w:after="0" w:line="240" w:lineRule="auto"/>
              <w:rPr>
                <w:rFonts w:ascii="Times New Roman" w:eastAsia="Times New Roman" w:hAnsi="Times New Roman" w:cs="Times New Roman"/>
              </w:rPr>
            </w:pPr>
            <w:r w:rsidRPr="00843025">
              <w:rPr>
                <w:rFonts w:ascii="Times New Roman" w:eastAsia="Times New Roman" w:hAnsi="Times New Roman" w:cs="Times New Roman"/>
              </w:rPr>
              <w:t>&lt;Year&gt;2008&lt;/Year&gt;</w:t>
            </w:r>
          </w:p>
          <w:p w:rsidR="00B65DCF" w:rsidRPr="00B65DCF" w:rsidRDefault="00B65DCF" w:rsidP="00B65DCF">
            <w:pPr>
              <w:shd w:val="clear" w:color="auto" w:fill="FFFFFF"/>
              <w:spacing w:after="0" w:line="240" w:lineRule="auto"/>
              <w:rPr>
                <w:rFonts w:ascii="Times New Roman" w:eastAsia="Times New Roman" w:hAnsi="Times New Roman" w:cs="Times New Roman"/>
              </w:rPr>
            </w:pPr>
            <w:r w:rsidRPr="00843025">
              <w:rPr>
                <w:rFonts w:ascii="Times New Roman" w:eastAsia="Times New Roman" w:hAnsi="Times New Roman" w:cs="Times New Roman"/>
              </w:rPr>
              <w:t>&lt;Price&gt;500&lt;/Price&gt;</w:t>
            </w:r>
          </w:p>
          <w:p w:rsidR="00B65DCF" w:rsidRPr="00B65DCF" w:rsidRDefault="00B65DCF" w:rsidP="00B65DCF">
            <w:pPr>
              <w:shd w:val="clear" w:color="auto" w:fill="FFFFFF"/>
              <w:spacing w:after="0" w:line="240" w:lineRule="auto"/>
              <w:rPr>
                <w:rFonts w:ascii="Times New Roman" w:eastAsia="Times New Roman" w:hAnsi="Times New Roman" w:cs="Times New Roman"/>
              </w:rPr>
            </w:pPr>
            <w:r w:rsidRPr="00843025">
              <w:rPr>
                <w:rFonts w:ascii="Times New Roman" w:eastAsia="Times New Roman" w:hAnsi="Times New Roman" w:cs="Times New Roman"/>
              </w:rPr>
              <w:t>&lt;/</w:t>
            </w:r>
            <w:proofErr w:type="spellStart"/>
            <w:r w:rsidRPr="00843025">
              <w:rPr>
                <w:rFonts w:ascii="Times New Roman" w:eastAsia="Times New Roman" w:hAnsi="Times New Roman" w:cs="Times New Roman"/>
              </w:rPr>
              <w:t>FurnitureStore</w:t>
            </w:r>
            <w:proofErr w:type="spellEnd"/>
            <w:r w:rsidRPr="00843025">
              <w:rPr>
                <w:rFonts w:ascii="Times New Roman" w:eastAsia="Times New Roman" w:hAnsi="Times New Roman" w:cs="Times New Roman"/>
              </w:rPr>
              <w:t>&gt;</w:t>
            </w:r>
          </w:p>
        </w:tc>
      </w:tr>
    </w:tbl>
    <w:p w:rsidR="00496E3C" w:rsidRDefault="00496E3C" w:rsidP="00B65DCF">
      <w:pPr>
        <w:shd w:val="clear" w:color="auto" w:fill="FFFFFF"/>
        <w:spacing w:after="0" w:line="240" w:lineRule="auto"/>
        <w:rPr>
          <w:rFonts w:ascii="Times New Roman" w:eastAsia="Times New Roman" w:hAnsi="Times New Roman" w:cs="Times New Roman"/>
          <w:b/>
          <w:bCs/>
          <w:bdr w:val="none" w:sz="0" w:space="0" w:color="auto" w:frame="1"/>
        </w:rPr>
      </w:pPr>
    </w:p>
    <w:p w:rsidR="00B65DCF" w:rsidRPr="00B65DCF" w:rsidRDefault="00011A67" w:rsidP="00B65DCF">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b/>
          <w:bCs/>
          <w:bdr w:val="none" w:sz="0" w:space="0" w:color="auto" w:frame="1"/>
        </w:rPr>
        <w:t>79.</w:t>
      </w:r>
      <w:r w:rsidRPr="00843025">
        <w:rPr>
          <w:rFonts w:ascii="Times New Roman" w:eastAsia="Times New Roman" w:hAnsi="Times New Roman" w:cs="Times New Roman"/>
          <w:b/>
          <w:bCs/>
          <w:bdr w:val="none" w:sz="0" w:space="0" w:color="auto" w:frame="1"/>
        </w:rPr>
        <w:t xml:space="preserve"> </w:t>
      </w:r>
      <w:r w:rsidR="00B65DCF" w:rsidRPr="00843025">
        <w:rPr>
          <w:rFonts w:ascii="Times New Roman" w:eastAsia="Times New Roman" w:hAnsi="Times New Roman" w:cs="Times New Roman"/>
          <w:b/>
          <w:bCs/>
          <w:bdr w:val="none" w:sz="0" w:space="0" w:color="auto" w:frame="1"/>
        </w:rPr>
        <w:t>What are well-formed XML documents?</w:t>
      </w:r>
    </w:p>
    <w:p w:rsidR="00B65DCF" w:rsidRPr="00B65DCF" w:rsidRDefault="00B65DCF" w:rsidP="00B65DCF">
      <w:pPr>
        <w:shd w:val="clear" w:color="auto" w:fill="FFFFFF"/>
        <w:spacing w:after="0" w:line="240" w:lineRule="auto"/>
        <w:rPr>
          <w:rFonts w:ascii="Times New Roman" w:eastAsia="Times New Roman" w:hAnsi="Times New Roman" w:cs="Times New Roman"/>
        </w:rPr>
      </w:pPr>
      <w:r w:rsidRPr="00843025">
        <w:rPr>
          <w:rFonts w:ascii="Times New Roman" w:eastAsia="Times New Roman" w:hAnsi="Times New Roman" w:cs="Times New Roman"/>
          <w:b/>
          <w:bCs/>
          <w:bdr w:val="none" w:sz="0" w:space="0" w:color="auto" w:frame="1"/>
        </w:rPr>
        <w:t>Answer: Well-formed XML documents have the following features:</w:t>
      </w:r>
    </w:p>
    <w:p w:rsidR="00B65DCF" w:rsidRPr="00B65DCF" w:rsidRDefault="00B65DCF" w:rsidP="00B65DCF">
      <w:pPr>
        <w:numPr>
          <w:ilvl w:val="0"/>
          <w:numId w:val="18"/>
        </w:numPr>
        <w:shd w:val="clear" w:color="auto" w:fill="FFFFFF"/>
        <w:spacing w:after="0" w:line="240" w:lineRule="auto"/>
        <w:rPr>
          <w:rFonts w:ascii="Times New Roman" w:eastAsia="Times New Roman" w:hAnsi="Times New Roman" w:cs="Times New Roman"/>
        </w:rPr>
      </w:pPr>
      <w:r w:rsidRPr="00B65DCF">
        <w:rPr>
          <w:rFonts w:ascii="Times New Roman" w:eastAsia="Times New Roman" w:hAnsi="Times New Roman" w:cs="Times New Roman"/>
        </w:rPr>
        <w:t>An XML document must have a root element.</w:t>
      </w:r>
    </w:p>
    <w:p w:rsidR="00B65DCF" w:rsidRPr="00B65DCF" w:rsidRDefault="00B65DCF" w:rsidP="00B65DCF">
      <w:pPr>
        <w:numPr>
          <w:ilvl w:val="0"/>
          <w:numId w:val="18"/>
        </w:numPr>
        <w:shd w:val="clear" w:color="auto" w:fill="FFFFFF"/>
        <w:spacing w:after="0" w:line="240" w:lineRule="auto"/>
        <w:rPr>
          <w:rFonts w:ascii="Times New Roman" w:eastAsia="Times New Roman" w:hAnsi="Times New Roman" w:cs="Times New Roman"/>
        </w:rPr>
      </w:pPr>
      <w:r w:rsidRPr="00B65DCF">
        <w:rPr>
          <w:rFonts w:ascii="Times New Roman" w:eastAsia="Times New Roman" w:hAnsi="Times New Roman" w:cs="Times New Roman"/>
        </w:rPr>
        <w:t>XML tags are case sensitive.</w:t>
      </w:r>
    </w:p>
    <w:p w:rsidR="00B65DCF" w:rsidRPr="00B65DCF" w:rsidRDefault="00B65DCF" w:rsidP="00B65DCF">
      <w:pPr>
        <w:numPr>
          <w:ilvl w:val="0"/>
          <w:numId w:val="18"/>
        </w:numPr>
        <w:shd w:val="clear" w:color="auto" w:fill="FFFFFF"/>
        <w:spacing w:after="0" w:line="240" w:lineRule="auto"/>
        <w:rPr>
          <w:rFonts w:ascii="Times New Roman" w:eastAsia="Times New Roman" w:hAnsi="Times New Roman" w:cs="Times New Roman"/>
        </w:rPr>
      </w:pPr>
      <w:r w:rsidRPr="00B65DCF">
        <w:rPr>
          <w:rFonts w:ascii="Times New Roman" w:eastAsia="Times New Roman" w:hAnsi="Times New Roman" w:cs="Times New Roman"/>
        </w:rPr>
        <w:t>XML elements should be properly nested.</w:t>
      </w:r>
    </w:p>
    <w:p w:rsidR="00B65DCF" w:rsidRPr="00B65DCF" w:rsidRDefault="00B65DCF" w:rsidP="00B65DCF">
      <w:pPr>
        <w:numPr>
          <w:ilvl w:val="0"/>
          <w:numId w:val="18"/>
        </w:numPr>
        <w:shd w:val="clear" w:color="auto" w:fill="FFFFFF"/>
        <w:spacing w:after="0" w:line="240" w:lineRule="auto"/>
        <w:rPr>
          <w:rFonts w:ascii="Times New Roman" w:eastAsia="Times New Roman" w:hAnsi="Times New Roman" w:cs="Times New Roman"/>
        </w:rPr>
      </w:pPr>
      <w:r w:rsidRPr="00B65DCF">
        <w:rPr>
          <w:rFonts w:ascii="Times New Roman" w:eastAsia="Times New Roman" w:hAnsi="Times New Roman" w:cs="Times New Roman"/>
        </w:rPr>
        <w:t>XML values should be properly quoted.</w:t>
      </w:r>
    </w:p>
    <w:p w:rsidR="00B65DCF" w:rsidRPr="00B65DCF" w:rsidRDefault="00B65DCF" w:rsidP="00B65DCF">
      <w:pPr>
        <w:numPr>
          <w:ilvl w:val="0"/>
          <w:numId w:val="18"/>
        </w:numPr>
        <w:shd w:val="clear" w:color="auto" w:fill="FFFFFF"/>
        <w:spacing w:after="0" w:line="240" w:lineRule="auto"/>
        <w:rPr>
          <w:rFonts w:ascii="Times New Roman" w:eastAsia="Times New Roman" w:hAnsi="Times New Roman" w:cs="Times New Roman"/>
        </w:rPr>
      </w:pPr>
      <w:r w:rsidRPr="00B65DCF">
        <w:rPr>
          <w:rFonts w:ascii="Times New Roman" w:eastAsia="Times New Roman" w:hAnsi="Times New Roman" w:cs="Times New Roman"/>
        </w:rPr>
        <w:t>XML tags should be closed properly.</w:t>
      </w:r>
    </w:p>
    <w:p w:rsidR="00496E3C" w:rsidRDefault="00496E3C" w:rsidP="00B65DCF">
      <w:pPr>
        <w:shd w:val="clear" w:color="auto" w:fill="FFFFFF"/>
        <w:spacing w:after="0" w:line="240" w:lineRule="auto"/>
        <w:rPr>
          <w:rFonts w:ascii="Times New Roman" w:eastAsia="Times New Roman" w:hAnsi="Times New Roman" w:cs="Times New Roman"/>
          <w:b/>
          <w:bCs/>
          <w:bdr w:val="none" w:sz="0" w:space="0" w:color="auto" w:frame="1"/>
        </w:rPr>
      </w:pPr>
    </w:p>
    <w:p w:rsidR="00B65DCF" w:rsidRPr="00B65DCF" w:rsidRDefault="00011A67" w:rsidP="00B65DCF">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b/>
          <w:bCs/>
          <w:bdr w:val="none" w:sz="0" w:space="0" w:color="auto" w:frame="1"/>
        </w:rPr>
        <w:t>80.</w:t>
      </w:r>
      <w:r w:rsidRPr="00843025">
        <w:rPr>
          <w:rFonts w:ascii="Times New Roman" w:eastAsia="Times New Roman" w:hAnsi="Times New Roman" w:cs="Times New Roman"/>
          <w:b/>
          <w:bCs/>
          <w:bdr w:val="none" w:sz="0" w:space="0" w:color="auto" w:frame="1"/>
        </w:rPr>
        <w:t xml:space="preserve"> </w:t>
      </w:r>
      <w:r w:rsidR="00B65DCF" w:rsidRPr="00843025">
        <w:rPr>
          <w:rFonts w:ascii="Times New Roman" w:eastAsia="Times New Roman" w:hAnsi="Times New Roman" w:cs="Times New Roman"/>
          <w:b/>
          <w:bCs/>
          <w:bdr w:val="none" w:sz="0" w:space="0" w:color="auto" w:frame="1"/>
        </w:rPr>
        <w:t>What are XML attributes? Explain with an example.</w:t>
      </w:r>
    </w:p>
    <w:p w:rsidR="00B65DCF" w:rsidRPr="00B65DCF" w:rsidRDefault="00B65DCF" w:rsidP="00B65DCF">
      <w:pPr>
        <w:shd w:val="clear" w:color="auto" w:fill="FFFFFF"/>
        <w:spacing w:after="0" w:line="240" w:lineRule="auto"/>
        <w:rPr>
          <w:rFonts w:ascii="Times New Roman" w:eastAsia="Times New Roman" w:hAnsi="Times New Roman" w:cs="Times New Roman"/>
        </w:rPr>
      </w:pPr>
      <w:r w:rsidRPr="00843025">
        <w:rPr>
          <w:rFonts w:ascii="Times New Roman" w:eastAsia="Times New Roman" w:hAnsi="Times New Roman" w:cs="Times New Roman"/>
          <w:b/>
          <w:bCs/>
          <w:bdr w:val="none" w:sz="0" w:space="0" w:color="auto" w:frame="1"/>
        </w:rPr>
        <w:t>Answer:</w:t>
      </w:r>
      <w:r w:rsidRPr="00B65DCF">
        <w:rPr>
          <w:rFonts w:ascii="Times New Roman" w:eastAsia="Times New Roman" w:hAnsi="Times New Roman" w:cs="Times New Roman"/>
        </w:rPr>
        <w:t> XML attribute values should always be quoted. Single or double quotes can be used in XML.</w:t>
      </w:r>
    </w:p>
    <w:p w:rsidR="00B65DCF" w:rsidRPr="00B65DCF" w:rsidRDefault="00B65DCF" w:rsidP="00B65DCF">
      <w:pPr>
        <w:shd w:val="clear" w:color="auto" w:fill="FFFFFF"/>
        <w:spacing w:after="0" w:line="240" w:lineRule="auto"/>
        <w:rPr>
          <w:rFonts w:ascii="Times New Roman" w:eastAsia="Times New Roman" w:hAnsi="Times New Roman" w:cs="Times New Roman"/>
        </w:rPr>
      </w:pPr>
      <w:r w:rsidRPr="00843025">
        <w:rPr>
          <w:rFonts w:ascii="Times New Roman" w:eastAsia="Times New Roman" w:hAnsi="Times New Roman" w:cs="Times New Roman"/>
          <w:b/>
          <w:bCs/>
          <w:u w:val="single"/>
          <w:bdr w:val="none" w:sz="0" w:space="0" w:color="auto" w:frame="1"/>
        </w:rPr>
        <w:t>For example:</w:t>
      </w:r>
    </w:p>
    <w:p w:rsidR="00B65DCF" w:rsidRPr="00B65DCF" w:rsidRDefault="00B65DCF" w:rsidP="00B65DCF">
      <w:pPr>
        <w:numPr>
          <w:ilvl w:val="0"/>
          <w:numId w:val="19"/>
        </w:numPr>
        <w:shd w:val="clear" w:color="auto" w:fill="FFFFFF"/>
        <w:spacing w:after="0" w:line="240" w:lineRule="auto"/>
        <w:rPr>
          <w:rFonts w:ascii="Times New Roman" w:eastAsia="Times New Roman" w:hAnsi="Times New Roman" w:cs="Times New Roman"/>
        </w:rPr>
      </w:pPr>
      <w:r w:rsidRPr="00B65DCF">
        <w:rPr>
          <w:rFonts w:ascii="Times New Roman" w:eastAsia="Times New Roman" w:hAnsi="Times New Roman" w:cs="Times New Roman"/>
        </w:rPr>
        <w:t>&lt;Person degree = “PHD”&gt;</w:t>
      </w:r>
    </w:p>
    <w:p w:rsidR="00B65DCF" w:rsidRPr="00B65DCF" w:rsidRDefault="00B65DCF" w:rsidP="00B65DCF">
      <w:pPr>
        <w:numPr>
          <w:ilvl w:val="0"/>
          <w:numId w:val="19"/>
        </w:numPr>
        <w:shd w:val="clear" w:color="auto" w:fill="FFFFFF"/>
        <w:spacing w:after="0" w:line="240" w:lineRule="auto"/>
        <w:rPr>
          <w:rFonts w:ascii="Times New Roman" w:eastAsia="Times New Roman" w:hAnsi="Times New Roman" w:cs="Times New Roman"/>
        </w:rPr>
      </w:pPr>
      <w:r w:rsidRPr="00B65DCF">
        <w:rPr>
          <w:rFonts w:ascii="Times New Roman" w:eastAsia="Times New Roman" w:hAnsi="Times New Roman" w:cs="Times New Roman"/>
        </w:rPr>
        <w:t>&lt;Person name = ‘Jacob’&gt;</w:t>
      </w:r>
    </w:p>
    <w:p w:rsidR="00496E3C" w:rsidRDefault="00496E3C" w:rsidP="00B65DCF">
      <w:pPr>
        <w:shd w:val="clear" w:color="auto" w:fill="FFFFFF"/>
        <w:spacing w:after="0" w:line="240" w:lineRule="auto"/>
        <w:rPr>
          <w:rFonts w:ascii="Times New Roman" w:eastAsia="Times New Roman" w:hAnsi="Times New Roman" w:cs="Times New Roman"/>
          <w:b/>
          <w:bCs/>
          <w:bdr w:val="none" w:sz="0" w:space="0" w:color="auto" w:frame="1"/>
        </w:rPr>
      </w:pPr>
    </w:p>
    <w:p w:rsidR="00B65DCF" w:rsidRPr="00B65DCF" w:rsidRDefault="00011A67" w:rsidP="00B65DCF">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b/>
          <w:bCs/>
          <w:bdr w:val="none" w:sz="0" w:space="0" w:color="auto" w:frame="1"/>
        </w:rPr>
        <w:t>81.</w:t>
      </w:r>
      <w:r w:rsidRPr="00843025">
        <w:rPr>
          <w:rFonts w:ascii="Times New Roman" w:eastAsia="Times New Roman" w:hAnsi="Times New Roman" w:cs="Times New Roman"/>
          <w:b/>
          <w:bCs/>
          <w:bdr w:val="none" w:sz="0" w:space="0" w:color="auto" w:frame="1"/>
        </w:rPr>
        <w:t xml:space="preserve"> </w:t>
      </w:r>
      <w:r w:rsidR="00B65DCF" w:rsidRPr="00843025">
        <w:rPr>
          <w:rFonts w:ascii="Times New Roman" w:eastAsia="Times New Roman" w:hAnsi="Times New Roman" w:cs="Times New Roman"/>
          <w:b/>
          <w:bCs/>
          <w:bdr w:val="none" w:sz="0" w:space="0" w:color="auto" w:frame="1"/>
        </w:rPr>
        <w:t>Write a code for XML attribute and element.</w:t>
      </w:r>
    </w:p>
    <w:p w:rsidR="00B65DCF" w:rsidRPr="00B65DCF" w:rsidRDefault="00B65DCF" w:rsidP="00B65DCF">
      <w:pPr>
        <w:shd w:val="clear" w:color="auto" w:fill="FFFFFF"/>
        <w:spacing w:after="0" w:line="240" w:lineRule="auto"/>
        <w:rPr>
          <w:rFonts w:ascii="Times New Roman" w:eastAsia="Times New Roman" w:hAnsi="Times New Roman" w:cs="Times New Roman"/>
        </w:rPr>
      </w:pPr>
      <w:r w:rsidRPr="00843025">
        <w:rPr>
          <w:rFonts w:ascii="Times New Roman" w:eastAsia="Times New Roman" w:hAnsi="Times New Roman" w:cs="Times New Roman"/>
          <w:b/>
          <w:bCs/>
          <w:bdr w:val="none" w:sz="0" w:space="0" w:color="auto" w:frame="1"/>
        </w:rPr>
        <w:t>Answer:</w:t>
      </w:r>
    </w:p>
    <w:tbl>
      <w:tblPr>
        <w:tblW w:w="11775" w:type="dxa"/>
        <w:tblCellSpacing w:w="0" w:type="dxa"/>
        <w:tblCellMar>
          <w:left w:w="0" w:type="dxa"/>
          <w:right w:w="0" w:type="dxa"/>
        </w:tblCellMar>
        <w:tblLook w:val="04A0" w:firstRow="1" w:lastRow="0" w:firstColumn="1" w:lastColumn="0" w:noHBand="0" w:noVBand="1"/>
      </w:tblPr>
      <w:tblGrid>
        <w:gridCol w:w="11775"/>
      </w:tblGrid>
      <w:tr w:rsidR="00843025" w:rsidRPr="00B65DCF" w:rsidTr="00B65DCF">
        <w:trPr>
          <w:tblCellSpacing w:w="0" w:type="dxa"/>
        </w:trPr>
        <w:tc>
          <w:tcPr>
            <w:tcW w:w="11775" w:type="dxa"/>
            <w:vAlign w:val="center"/>
            <w:hideMark/>
          </w:tcPr>
          <w:p w:rsidR="00B65DCF" w:rsidRPr="00B65DCF" w:rsidRDefault="00B65DCF" w:rsidP="00B65DCF">
            <w:pPr>
              <w:shd w:val="clear" w:color="auto" w:fill="FFFFFF"/>
              <w:spacing w:after="0" w:line="240" w:lineRule="auto"/>
              <w:rPr>
                <w:rFonts w:ascii="Times New Roman" w:eastAsia="Times New Roman" w:hAnsi="Times New Roman" w:cs="Times New Roman"/>
              </w:rPr>
            </w:pPr>
            <w:r w:rsidRPr="00843025">
              <w:rPr>
                <w:rFonts w:ascii="Times New Roman" w:eastAsia="Times New Roman" w:hAnsi="Times New Roman" w:cs="Times New Roman"/>
              </w:rPr>
              <w:t>&lt;Person</w:t>
            </w:r>
            <w:r w:rsidRPr="00B65DCF">
              <w:rPr>
                <w:rFonts w:ascii="Times New Roman" w:eastAsia="Times New Roman" w:hAnsi="Times New Roman" w:cs="Times New Roman"/>
              </w:rPr>
              <w:t xml:space="preserve"> </w:t>
            </w:r>
            <w:r w:rsidRPr="00843025">
              <w:rPr>
                <w:rFonts w:ascii="Times New Roman" w:eastAsia="Times New Roman" w:hAnsi="Times New Roman" w:cs="Times New Roman"/>
              </w:rPr>
              <w:t>location = “India”&gt;</w:t>
            </w:r>
          </w:p>
          <w:p w:rsidR="00B65DCF" w:rsidRPr="00B65DCF" w:rsidRDefault="00B65DCF" w:rsidP="00B65DCF">
            <w:pPr>
              <w:shd w:val="clear" w:color="auto" w:fill="FFFFFF"/>
              <w:spacing w:after="0" w:line="240" w:lineRule="auto"/>
              <w:rPr>
                <w:rFonts w:ascii="Times New Roman" w:eastAsia="Times New Roman" w:hAnsi="Times New Roman" w:cs="Times New Roman"/>
              </w:rPr>
            </w:pPr>
            <w:r w:rsidRPr="00843025">
              <w:rPr>
                <w:rFonts w:ascii="Times New Roman" w:eastAsia="Times New Roman" w:hAnsi="Times New Roman" w:cs="Times New Roman"/>
              </w:rPr>
              <w:t>&lt;</w:t>
            </w:r>
            <w:proofErr w:type="spellStart"/>
            <w:r w:rsidRPr="00843025">
              <w:rPr>
                <w:rFonts w:ascii="Times New Roman" w:eastAsia="Times New Roman" w:hAnsi="Times New Roman" w:cs="Times New Roman"/>
              </w:rPr>
              <w:t>Statename</w:t>
            </w:r>
            <w:proofErr w:type="spellEnd"/>
            <w:r w:rsidRPr="00843025">
              <w:rPr>
                <w:rFonts w:ascii="Times New Roman" w:eastAsia="Times New Roman" w:hAnsi="Times New Roman" w:cs="Times New Roman"/>
              </w:rPr>
              <w:t>&gt;Maharashtra&lt;/</w:t>
            </w:r>
            <w:proofErr w:type="spellStart"/>
            <w:r w:rsidRPr="00843025">
              <w:rPr>
                <w:rFonts w:ascii="Times New Roman" w:eastAsia="Times New Roman" w:hAnsi="Times New Roman" w:cs="Times New Roman"/>
              </w:rPr>
              <w:t>Statename</w:t>
            </w:r>
            <w:proofErr w:type="spellEnd"/>
            <w:r w:rsidRPr="00843025">
              <w:rPr>
                <w:rFonts w:ascii="Times New Roman" w:eastAsia="Times New Roman" w:hAnsi="Times New Roman" w:cs="Times New Roman"/>
              </w:rPr>
              <w:t>&gt;</w:t>
            </w:r>
          </w:p>
          <w:p w:rsidR="00B65DCF" w:rsidRPr="00B65DCF" w:rsidRDefault="00B65DCF" w:rsidP="00B65DCF">
            <w:pPr>
              <w:shd w:val="clear" w:color="auto" w:fill="FFFFFF"/>
              <w:spacing w:after="0" w:line="240" w:lineRule="auto"/>
              <w:rPr>
                <w:rFonts w:ascii="Times New Roman" w:eastAsia="Times New Roman" w:hAnsi="Times New Roman" w:cs="Times New Roman"/>
              </w:rPr>
            </w:pPr>
            <w:r w:rsidRPr="00843025">
              <w:rPr>
                <w:rFonts w:ascii="Times New Roman" w:eastAsia="Times New Roman" w:hAnsi="Times New Roman" w:cs="Times New Roman"/>
              </w:rPr>
              <w:t>&lt;</w:t>
            </w:r>
            <w:proofErr w:type="spellStart"/>
            <w:r w:rsidRPr="00843025">
              <w:rPr>
                <w:rFonts w:ascii="Times New Roman" w:eastAsia="Times New Roman" w:hAnsi="Times New Roman" w:cs="Times New Roman"/>
              </w:rPr>
              <w:t>Cityname</w:t>
            </w:r>
            <w:proofErr w:type="spellEnd"/>
            <w:r w:rsidRPr="00843025">
              <w:rPr>
                <w:rFonts w:ascii="Times New Roman" w:eastAsia="Times New Roman" w:hAnsi="Times New Roman" w:cs="Times New Roman"/>
              </w:rPr>
              <w:t>&gt;Mumbai&lt;/</w:t>
            </w:r>
            <w:proofErr w:type="spellStart"/>
            <w:r w:rsidRPr="00843025">
              <w:rPr>
                <w:rFonts w:ascii="Times New Roman" w:eastAsia="Times New Roman" w:hAnsi="Times New Roman" w:cs="Times New Roman"/>
              </w:rPr>
              <w:t>Cityname</w:t>
            </w:r>
            <w:proofErr w:type="spellEnd"/>
            <w:r w:rsidRPr="00843025">
              <w:rPr>
                <w:rFonts w:ascii="Times New Roman" w:eastAsia="Times New Roman" w:hAnsi="Times New Roman" w:cs="Times New Roman"/>
              </w:rPr>
              <w:t>&gt;</w:t>
            </w:r>
          </w:p>
          <w:p w:rsidR="00B65DCF" w:rsidRPr="00B65DCF" w:rsidRDefault="00B65DCF" w:rsidP="00B65DCF">
            <w:pPr>
              <w:shd w:val="clear" w:color="auto" w:fill="FFFFFF"/>
              <w:spacing w:after="0" w:line="240" w:lineRule="auto"/>
              <w:rPr>
                <w:rFonts w:ascii="Times New Roman" w:eastAsia="Times New Roman" w:hAnsi="Times New Roman" w:cs="Times New Roman"/>
              </w:rPr>
            </w:pPr>
            <w:r w:rsidRPr="00843025">
              <w:rPr>
                <w:rFonts w:ascii="Times New Roman" w:eastAsia="Times New Roman" w:hAnsi="Times New Roman" w:cs="Times New Roman"/>
              </w:rPr>
              <w:t>&lt;/Person&gt;</w:t>
            </w:r>
          </w:p>
          <w:p w:rsidR="00B65DCF" w:rsidRPr="00B65DCF" w:rsidRDefault="00B65DCF" w:rsidP="00B65DCF">
            <w:pPr>
              <w:shd w:val="clear" w:color="auto" w:fill="FFFFFF"/>
              <w:spacing w:after="0" w:line="240" w:lineRule="auto"/>
              <w:rPr>
                <w:rFonts w:ascii="Times New Roman" w:eastAsia="Times New Roman" w:hAnsi="Times New Roman" w:cs="Times New Roman"/>
              </w:rPr>
            </w:pPr>
            <w:r w:rsidRPr="00843025">
              <w:rPr>
                <w:rFonts w:ascii="Times New Roman" w:eastAsia="Times New Roman" w:hAnsi="Times New Roman" w:cs="Times New Roman"/>
              </w:rPr>
              <w:t>     &lt;Person&gt;</w:t>
            </w:r>
          </w:p>
          <w:p w:rsidR="00B65DCF" w:rsidRPr="00B65DCF" w:rsidRDefault="00B65DCF" w:rsidP="00B65DCF">
            <w:pPr>
              <w:shd w:val="clear" w:color="auto" w:fill="FFFFFF"/>
              <w:spacing w:after="0" w:line="240" w:lineRule="auto"/>
              <w:rPr>
                <w:rFonts w:ascii="Times New Roman" w:eastAsia="Times New Roman" w:hAnsi="Times New Roman" w:cs="Times New Roman"/>
              </w:rPr>
            </w:pPr>
            <w:r w:rsidRPr="00843025">
              <w:rPr>
                <w:rFonts w:ascii="Times New Roman" w:eastAsia="Times New Roman" w:hAnsi="Times New Roman" w:cs="Times New Roman"/>
              </w:rPr>
              <w:t>     &lt;Location&gt; India &lt;/Location&gt;</w:t>
            </w:r>
          </w:p>
          <w:p w:rsidR="00B65DCF" w:rsidRPr="00B65DCF" w:rsidRDefault="00B65DCF" w:rsidP="00B65DCF">
            <w:pPr>
              <w:shd w:val="clear" w:color="auto" w:fill="FFFFFF"/>
              <w:spacing w:after="0" w:line="240" w:lineRule="auto"/>
              <w:rPr>
                <w:rFonts w:ascii="Times New Roman" w:eastAsia="Times New Roman" w:hAnsi="Times New Roman" w:cs="Times New Roman"/>
              </w:rPr>
            </w:pPr>
            <w:r w:rsidRPr="00843025">
              <w:rPr>
                <w:rFonts w:ascii="Times New Roman" w:eastAsia="Times New Roman" w:hAnsi="Times New Roman" w:cs="Times New Roman"/>
              </w:rPr>
              <w:t>     &lt;</w:t>
            </w:r>
            <w:proofErr w:type="spellStart"/>
            <w:r w:rsidRPr="00843025">
              <w:rPr>
                <w:rFonts w:ascii="Times New Roman" w:eastAsia="Times New Roman" w:hAnsi="Times New Roman" w:cs="Times New Roman"/>
              </w:rPr>
              <w:t>Statename</w:t>
            </w:r>
            <w:proofErr w:type="spellEnd"/>
            <w:r w:rsidRPr="00843025">
              <w:rPr>
                <w:rFonts w:ascii="Times New Roman" w:eastAsia="Times New Roman" w:hAnsi="Times New Roman" w:cs="Times New Roman"/>
              </w:rPr>
              <w:t>&gt;Maharashtra&lt;/</w:t>
            </w:r>
            <w:proofErr w:type="spellStart"/>
            <w:r w:rsidRPr="00843025">
              <w:rPr>
                <w:rFonts w:ascii="Times New Roman" w:eastAsia="Times New Roman" w:hAnsi="Times New Roman" w:cs="Times New Roman"/>
              </w:rPr>
              <w:t>Statename</w:t>
            </w:r>
            <w:proofErr w:type="spellEnd"/>
            <w:r w:rsidRPr="00843025">
              <w:rPr>
                <w:rFonts w:ascii="Times New Roman" w:eastAsia="Times New Roman" w:hAnsi="Times New Roman" w:cs="Times New Roman"/>
              </w:rPr>
              <w:t>&gt;</w:t>
            </w:r>
          </w:p>
          <w:p w:rsidR="00B65DCF" w:rsidRPr="00B65DCF" w:rsidRDefault="00B65DCF" w:rsidP="00B65DCF">
            <w:pPr>
              <w:shd w:val="clear" w:color="auto" w:fill="FFFFFF"/>
              <w:spacing w:after="0" w:line="240" w:lineRule="auto"/>
              <w:rPr>
                <w:rFonts w:ascii="Times New Roman" w:eastAsia="Times New Roman" w:hAnsi="Times New Roman" w:cs="Times New Roman"/>
              </w:rPr>
            </w:pPr>
            <w:r w:rsidRPr="00843025">
              <w:rPr>
                <w:rFonts w:ascii="Times New Roman" w:eastAsia="Times New Roman" w:hAnsi="Times New Roman" w:cs="Times New Roman"/>
              </w:rPr>
              <w:t>     &lt;</w:t>
            </w:r>
            <w:proofErr w:type="spellStart"/>
            <w:r w:rsidRPr="00843025">
              <w:rPr>
                <w:rFonts w:ascii="Times New Roman" w:eastAsia="Times New Roman" w:hAnsi="Times New Roman" w:cs="Times New Roman"/>
              </w:rPr>
              <w:t>Cityname</w:t>
            </w:r>
            <w:proofErr w:type="spellEnd"/>
            <w:r w:rsidRPr="00843025">
              <w:rPr>
                <w:rFonts w:ascii="Times New Roman" w:eastAsia="Times New Roman" w:hAnsi="Times New Roman" w:cs="Times New Roman"/>
              </w:rPr>
              <w:t>&gt;Mumbai&lt;/</w:t>
            </w:r>
            <w:proofErr w:type="spellStart"/>
            <w:r w:rsidRPr="00843025">
              <w:rPr>
                <w:rFonts w:ascii="Times New Roman" w:eastAsia="Times New Roman" w:hAnsi="Times New Roman" w:cs="Times New Roman"/>
              </w:rPr>
              <w:t>Cityname</w:t>
            </w:r>
            <w:proofErr w:type="spellEnd"/>
            <w:r w:rsidRPr="00843025">
              <w:rPr>
                <w:rFonts w:ascii="Times New Roman" w:eastAsia="Times New Roman" w:hAnsi="Times New Roman" w:cs="Times New Roman"/>
              </w:rPr>
              <w:t>&gt;</w:t>
            </w:r>
          </w:p>
          <w:p w:rsidR="00B65DCF" w:rsidRPr="00B65DCF" w:rsidRDefault="00B65DCF" w:rsidP="00B65DCF">
            <w:pPr>
              <w:shd w:val="clear" w:color="auto" w:fill="FFFFFF"/>
              <w:spacing w:after="0" w:line="240" w:lineRule="auto"/>
              <w:rPr>
                <w:rFonts w:ascii="Times New Roman" w:eastAsia="Times New Roman" w:hAnsi="Times New Roman" w:cs="Times New Roman"/>
              </w:rPr>
            </w:pPr>
            <w:r w:rsidRPr="00843025">
              <w:rPr>
                <w:rFonts w:ascii="Times New Roman" w:eastAsia="Times New Roman" w:hAnsi="Times New Roman" w:cs="Times New Roman"/>
              </w:rPr>
              <w:t>     &lt;/Person&gt;</w:t>
            </w:r>
          </w:p>
        </w:tc>
      </w:tr>
    </w:tbl>
    <w:p w:rsidR="00B65DCF" w:rsidRPr="00B65DCF" w:rsidRDefault="00B65DCF" w:rsidP="00B65DCF">
      <w:pPr>
        <w:shd w:val="clear" w:color="auto" w:fill="FFFFFF"/>
        <w:spacing w:after="336" w:line="240" w:lineRule="auto"/>
        <w:rPr>
          <w:rFonts w:ascii="Times New Roman" w:eastAsia="Times New Roman" w:hAnsi="Times New Roman" w:cs="Times New Roman"/>
        </w:rPr>
      </w:pPr>
      <w:r w:rsidRPr="00B65DCF">
        <w:rPr>
          <w:rFonts w:ascii="Times New Roman" w:eastAsia="Times New Roman" w:hAnsi="Times New Roman" w:cs="Times New Roman"/>
        </w:rPr>
        <w:t>In the first element, location is an attribute. In last, location is an element. The user can choose the attribute or element.</w:t>
      </w:r>
    </w:p>
    <w:p w:rsidR="00B65DCF" w:rsidRPr="00B65DCF" w:rsidRDefault="00011A67" w:rsidP="00B65DCF">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b/>
          <w:bCs/>
          <w:bdr w:val="none" w:sz="0" w:space="0" w:color="auto" w:frame="1"/>
        </w:rPr>
        <w:t>82.</w:t>
      </w:r>
      <w:r w:rsidRPr="00843025">
        <w:rPr>
          <w:rFonts w:ascii="Times New Roman" w:eastAsia="Times New Roman" w:hAnsi="Times New Roman" w:cs="Times New Roman"/>
          <w:b/>
          <w:bCs/>
          <w:bdr w:val="none" w:sz="0" w:space="0" w:color="auto" w:frame="1"/>
        </w:rPr>
        <w:t xml:space="preserve"> </w:t>
      </w:r>
      <w:r w:rsidR="00B65DCF" w:rsidRPr="00843025">
        <w:rPr>
          <w:rFonts w:ascii="Times New Roman" w:eastAsia="Times New Roman" w:hAnsi="Times New Roman" w:cs="Times New Roman"/>
          <w:b/>
          <w:bCs/>
          <w:bdr w:val="none" w:sz="0" w:space="0" w:color="auto" w:frame="1"/>
        </w:rPr>
        <w:t>Can XML files be viewed in browsers?</w:t>
      </w:r>
    </w:p>
    <w:p w:rsidR="00B65DCF" w:rsidRPr="00B65DCF" w:rsidRDefault="00B65DCF" w:rsidP="00B65DCF">
      <w:pPr>
        <w:shd w:val="clear" w:color="auto" w:fill="FFFFFF"/>
        <w:spacing w:after="0" w:line="240" w:lineRule="auto"/>
        <w:rPr>
          <w:rFonts w:ascii="Times New Roman" w:eastAsia="Times New Roman" w:hAnsi="Times New Roman" w:cs="Times New Roman"/>
        </w:rPr>
      </w:pPr>
      <w:r w:rsidRPr="00843025">
        <w:rPr>
          <w:rFonts w:ascii="Times New Roman" w:eastAsia="Times New Roman" w:hAnsi="Times New Roman" w:cs="Times New Roman"/>
          <w:b/>
          <w:bCs/>
          <w:bdr w:val="none" w:sz="0" w:space="0" w:color="auto" w:frame="1"/>
        </w:rPr>
        <w:t>Answer:</w:t>
      </w:r>
      <w:r w:rsidRPr="00B65DCF">
        <w:rPr>
          <w:rFonts w:ascii="Times New Roman" w:eastAsia="Times New Roman" w:hAnsi="Times New Roman" w:cs="Times New Roman"/>
        </w:rPr>
        <w:t> Yes, the XML file can be viewed in all known browsers. They are not displayed as HTML pages.</w:t>
      </w:r>
    </w:p>
    <w:p w:rsidR="00496E3C" w:rsidRDefault="00496E3C" w:rsidP="00B65DCF">
      <w:pPr>
        <w:shd w:val="clear" w:color="auto" w:fill="FFFFFF"/>
        <w:spacing w:after="0" w:line="240" w:lineRule="auto"/>
        <w:rPr>
          <w:rFonts w:ascii="Times New Roman" w:eastAsia="Times New Roman" w:hAnsi="Times New Roman" w:cs="Times New Roman"/>
          <w:b/>
          <w:bCs/>
          <w:bdr w:val="none" w:sz="0" w:space="0" w:color="auto" w:frame="1"/>
        </w:rPr>
      </w:pPr>
    </w:p>
    <w:p w:rsidR="00B65DCF" w:rsidRPr="00B65DCF" w:rsidRDefault="00011A67" w:rsidP="00B65DCF">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b/>
          <w:bCs/>
          <w:bdr w:val="none" w:sz="0" w:space="0" w:color="auto" w:frame="1"/>
        </w:rPr>
        <w:t>83.</w:t>
      </w:r>
      <w:r w:rsidRPr="00843025">
        <w:rPr>
          <w:rFonts w:ascii="Times New Roman" w:eastAsia="Times New Roman" w:hAnsi="Times New Roman" w:cs="Times New Roman"/>
          <w:b/>
          <w:bCs/>
          <w:bdr w:val="none" w:sz="0" w:space="0" w:color="auto" w:frame="1"/>
        </w:rPr>
        <w:t xml:space="preserve"> </w:t>
      </w:r>
      <w:r w:rsidR="00B65DCF" w:rsidRPr="00843025">
        <w:rPr>
          <w:rFonts w:ascii="Times New Roman" w:eastAsia="Times New Roman" w:hAnsi="Times New Roman" w:cs="Times New Roman"/>
          <w:b/>
          <w:bCs/>
          <w:bdr w:val="none" w:sz="0" w:space="0" w:color="auto" w:frame="1"/>
        </w:rPr>
        <w:t xml:space="preserve"> What is XML </w:t>
      </w:r>
      <w:proofErr w:type="spellStart"/>
      <w:r w:rsidR="00B65DCF" w:rsidRPr="00843025">
        <w:rPr>
          <w:rFonts w:ascii="Times New Roman" w:eastAsia="Times New Roman" w:hAnsi="Times New Roman" w:cs="Times New Roman"/>
          <w:b/>
          <w:bCs/>
          <w:bdr w:val="none" w:sz="0" w:space="0" w:color="auto" w:frame="1"/>
        </w:rPr>
        <w:t>Httprequest</w:t>
      </w:r>
      <w:proofErr w:type="spellEnd"/>
      <w:r w:rsidR="00B65DCF" w:rsidRPr="00843025">
        <w:rPr>
          <w:rFonts w:ascii="Times New Roman" w:eastAsia="Times New Roman" w:hAnsi="Times New Roman" w:cs="Times New Roman"/>
          <w:b/>
          <w:bCs/>
          <w:bdr w:val="none" w:sz="0" w:space="0" w:color="auto" w:frame="1"/>
        </w:rPr>
        <w:t>? What are its advantages?</w:t>
      </w:r>
    </w:p>
    <w:p w:rsidR="00B65DCF" w:rsidRPr="00B65DCF" w:rsidRDefault="00B65DCF" w:rsidP="00B65DCF">
      <w:pPr>
        <w:shd w:val="clear" w:color="auto" w:fill="FFFFFF"/>
        <w:spacing w:after="0" w:line="240" w:lineRule="auto"/>
        <w:rPr>
          <w:rFonts w:ascii="Times New Roman" w:eastAsia="Times New Roman" w:hAnsi="Times New Roman" w:cs="Times New Roman"/>
        </w:rPr>
      </w:pPr>
      <w:r w:rsidRPr="00843025">
        <w:rPr>
          <w:rFonts w:ascii="Times New Roman" w:eastAsia="Times New Roman" w:hAnsi="Times New Roman" w:cs="Times New Roman"/>
          <w:b/>
          <w:bCs/>
          <w:bdr w:val="none" w:sz="0" w:space="0" w:color="auto" w:frame="1"/>
        </w:rPr>
        <w:t>Answer:</w:t>
      </w:r>
      <w:r w:rsidRPr="00B65DCF">
        <w:rPr>
          <w:rFonts w:ascii="Times New Roman" w:eastAsia="Times New Roman" w:hAnsi="Times New Roman" w:cs="Times New Roman"/>
        </w:rPr>
        <w:t xml:space="preserve"> All modern browsers have a built-in XML </w:t>
      </w:r>
      <w:proofErr w:type="spellStart"/>
      <w:r w:rsidRPr="00B65DCF">
        <w:rPr>
          <w:rFonts w:ascii="Times New Roman" w:eastAsia="Times New Roman" w:hAnsi="Times New Roman" w:cs="Times New Roman"/>
        </w:rPr>
        <w:t>Httprequest</w:t>
      </w:r>
      <w:proofErr w:type="spellEnd"/>
      <w:r w:rsidRPr="00B65DCF">
        <w:rPr>
          <w:rFonts w:ascii="Times New Roman" w:eastAsia="Times New Roman" w:hAnsi="Times New Roman" w:cs="Times New Roman"/>
        </w:rPr>
        <w:t xml:space="preserve"> object to request for data from a server.</w:t>
      </w:r>
    </w:p>
    <w:p w:rsidR="00B65DCF" w:rsidRPr="00B65DCF" w:rsidRDefault="00B65DCF" w:rsidP="00B65DCF">
      <w:pPr>
        <w:shd w:val="clear" w:color="auto" w:fill="FFFFFF"/>
        <w:spacing w:after="0" w:line="240" w:lineRule="auto"/>
        <w:rPr>
          <w:rFonts w:ascii="Times New Roman" w:eastAsia="Times New Roman" w:hAnsi="Times New Roman" w:cs="Times New Roman"/>
        </w:rPr>
      </w:pPr>
      <w:r w:rsidRPr="00843025">
        <w:rPr>
          <w:rFonts w:ascii="Times New Roman" w:eastAsia="Times New Roman" w:hAnsi="Times New Roman" w:cs="Times New Roman"/>
          <w:b/>
          <w:bCs/>
          <w:bdr w:val="none" w:sz="0" w:space="0" w:color="auto" w:frame="1"/>
        </w:rPr>
        <w:t>Its advantages are as follows:</w:t>
      </w:r>
    </w:p>
    <w:p w:rsidR="00B65DCF" w:rsidRPr="00B65DCF" w:rsidRDefault="00B65DCF" w:rsidP="00B65DCF">
      <w:pPr>
        <w:numPr>
          <w:ilvl w:val="0"/>
          <w:numId w:val="20"/>
        </w:numPr>
        <w:shd w:val="clear" w:color="auto" w:fill="FFFFFF"/>
        <w:spacing w:after="0" w:line="240" w:lineRule="auto"/>
        <w:rPr>
          <w:rFonts w:ascii="Times New Roman" w:eastAsia="Times New Roman" w:hAnsi="Times New Roman" w:cs="Times New Roman"/>
        </w:rPr>
      </w:pPr>
      <w:r w:rsidRPr="00B65DCF">
        <w:rPr>
          <w:rFonts w:ascii="Times New Roman" w:eastAsia="Times New Roman" w:hAnsi="Times New Roman" w:cs="Times New Roman"/>
        </w:rPr>
        <w:t>Updating a web page without reloading the page.</w:t>
      </w:r>
    </w:p>
    <w:p w:rsidR="00B65DCF" w:rsidRPr="00B65DCF" w:rsidRDefault="00B65DCF" w:rsidP="00B65DCF">
      <w:pPr>
        <w:numPr>
          <w:ilvl w:val="0"/>
          <w:numId w:val="20"/>
        </w:numPr>
        <w:shd w:val="clear" w:color="auto" w:fill="FFFFFF"/>
        <w:spacing w:after="0" w:line="240" w:lineRule="auto"/>
        <w:rPr>
          <w:rFonts w:ascii="Times New Roman" w:eastAsia="Times New Roman" w:hAnsi="Times New Roman" w:cs="Times New Roman"/>
        </w:rPr>
      </w:pPr>
      <w:r w:rsidRPr="00B65DCF">
        <w:rPr>
          <w:rFonts w:ascii="Times New Roman" w:eastAsia="Times New Roman" w:hAnsi="Times New Roman" w:cs="Times New Roman"/>
        </w:rPr>
        <w:t>Request data from a server</w:t>
      </w:r>
    </w:p>
    <w:p w:rsidR="00B65DCF" w:rsidRPr="00B65DCF" w:rsidRDefault="00B65DCF" w:rsidP="00B65DCF">
      <w:pPr>
        <w:numPr>
          <w:ilvl w:val="0"/>
          <w:numId w:val="20"/>
        </w:numPr>
        <w:shd w:val="clear" w:color="auto" w:fill="FFFFFF"/>
        <w:spacing w:after="0" w:line="240" w:lineRule="auto"/>
        <w:rPr>
          <w:rFonts w:ascii="Times New Roman" w:eastAsia="Times New Roman" w:hAnsi="Times New Roman" w:cs="Times New Roman"/>
        </w:rPr>
      </w:pPr>
      <w:r w:rsidRPr="00B65DCF">
        <w:rPr>
          <w:rFonts w:ascii="Times New Roman" w:eastAsia="Times New Roman" w:hAnsi="Times New Roman" w:cs="Times New Roman"/>
        </w:rPr>
        <w:t>Receive data from a server after the page has been loaded.</w:t>
      </w:r>
    </w:p>
    <w:p w:rsidR="00B65DCF" w:rsidRPr="00B65DCF" w:rsidRDefault="00B65DCF" w:rsidP="00B65DCF">
      <w:pPr>
        <w:numPr>
          <w:ilvl w:val="0"/>
          <w:numId w:val="20"/>
        </w:numPr>
        <w:shd w:val="clear" w:color="auto" w:fill="FFFFFF"/>
        <w:spacing w:after="0" w:line="240" w:lineRule="auto"/>
        <w:rPr>
          <w:rFonts w:ascii="Times New Roman" w:eastAsia="Times New Roman" w:hAnsi="Times New Roman" w:cs="Times New Roman"/>
        </w:rPr>
      </w:pPr>
      <w:r w:rsidRPr="00B65DCF">
        <w:rPr>
          <w:rFonts w:ascii="Times New Roman" w:eastAsia="Times New Roman" w:hAnsi="Times New Roman" w:cs="Times New Roman"/>
        </w:rPr>
        <w:t>Send data to a server in the background.</w:t>
      </w:r>
    </w:p>
    <w:p w:rsidR="00496E3C" w:rsidRDefault="00496E3C" w:rsidP="00B65DCF">
      <w:pPr>
        <w:shd w:val="clear" w:color="auto" w:fill="FFFFFF"/>
        <w:spacing w:after="0" w:line="240" w:lineRule="auto"/>
        <w:rPr>
          <w:rFonts w:ascii="Times New Roman" w:eastAsia="Times New Roman" w:hAnsi="Times New Roman" w:cs="Times New Roman"/>
          <w:b/>
          <w:bCs/>
          <w:bdr w:val="none" w:sz="0" w:space="0" w:color="auto" w:frame="1"/>
        </w:rPr>
      </w:pPr>
    </w:p>
    <w:p w:rsidR="00B65DCF" w:rsidRPr="00B65DCF" w:rsidRDefault="00011A67" w:rsidP="00B65DCF">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b/>
          <w:bCs/>
          <w:bdr w:val="none" w:sz="0" w:space="0" w:color="auto" w:frame="1"/>
        </w:rPr>
        <w:t>84.</w:t>
      </w:r>
      <w:r w:rsidRPr="00843025">
        <w:rPr>
          <w:rFonts w:ascii="Times New Roman" w:eastAsia="Times New Roman" w:hAnsi="Times New Roman" w:cs="Times New Roman"/>
          <w:b/>
          <w:bCs/>
          <w:bdr w:val="none" w:sz="0" w:space="0" w:color="auto" w:frame="1"/>
        </w:rPr>
        <w:t xml:space="preserve"> </w:t>
      </w:r>
      <w:r w:rsidR="00B65DCF" w:rsidRPr="00843025">
        <w:rPr>
          <w:rFonts w:ascii="Times New Roman" w:eastAsia="Times New Roman" w:hAnsi="Times New Roman" w:cs="Times New Roman"/>
          <w:b/>
          <w:bCs/>
          <w:bdr w:val="none" w:sz="0" w:space="0" w:color="auto" w:frame="1"/>
        </w:rPr>
        <w:t xml:space="preserve">Example of </w:t>
      </w:r>
      <w:proofErr w:type="spellStart"/>
      <w:r w:rsidR="00B65DCF" w:rsidRPr="00843025">
        <w:rPr>
          <w:rFonts w:ascii="Times New Roman" w:eastAsia="Times New Roman" w:hAnsi="Times New Roman" w:cs="Times New Roman"/>
          <w:b/>
          <w:bCs/>
          <w:bdr w:val="none" w:sz="0" w:space="0" w:color="auto" w:frame="1"/>
        </w:rPr>
        <w:t>HttpRequest</w:t>
      </w:r>
      <w:proofErr w:type="spellEnd"/>
      <w:r w:rsidR="00B65DCF" w:rsidRPr="00843025">
        <w:rPr>
          <w:rFonts w:ascii="Times New Roman" w:eastAsia="Times New Roman" w:hAnsi="Times New Roman" w:cs="Times New Roman"/>
          <w:b/>
          <w:bCs/>
          <w:bdr w:val="none" w:sz="0" w:space="0" w:color="auto" w:frame="1"/>
        </w:rPr>
        <w:t>.</w:t>
      </w:r>
    </w:p>
    <w:p w:rsidR="00B65DCF" w:rsidRPr="00B65DCF" w:rsidRDefault="00B65DCF" w:rsidP="00B65DCF">
      <w:pPr>
        <w:shd w:val="clear" w:color="auto" w:fill="FFFFFF"/>
        <w:spacing w:after="0" w:line="240" w:lineRule="auto"/>
        <w:rPr>
          <w:rFonts w:ascii="Times New Roman" w:eastAsia="Times New Roman" w:hAnsi="Times New Roman" w:cs="Times New Roman"/>
        </w:rPr>
      </w:pPr>
      <w:r w:rsidRPr="00843025">
        <w:rPr>
          <w:rFonts w:ascii="Times New Roman" w:eastAsia="Times New Roman" w:hAnsi="Times New Roman" w:cs="Times New Roman"/>
          <w:b/>
          <w:bCs/>
          <w:bdr w:val="none" w:sz="0" w:space="0" w:color="auto" w:frame="1"/>
        </w:rPr>
        <w:t>Answer:</w:t>
      </w:r>
    </w:p>
    <w:tbl>
      <w:tblPr>
        <w:tblW w:w="11775" w:type="dxa"/>
        <w:tblCellSpacing w:w="0" w:type="dxa"/>
        <w:tblCellMar>
          <w:left w:w="0" w:type="dxa"/>
          <w:right w:w="0" w:type="dxa"/>
        </w:tblCellMar>
        <w:tblLook w:val="04A0" w:firstRow="1" w:lastRow="0" w:firstColumn="1" w:lastColumn="0" w:noHBand="0" w:noVBand="1"/>
      </w:tblPr>
      <w:tblGrid>
        <w:gridCol w:w="11775"/>
      </w:tblGrid>
      <w:tr w:rsidR="00843025" w:rsidRPr="00B65DCF" w:rsidTr="00B65DCF">
        <w:trPr>
          <w:tblCellSpacing w:w="0" w:type="dxa"/>
        </w:trPr>
        <w:tc>
          <w:tcPr>
            <w:tcW w:w="11775" w:type="dxa"/>
            <w:vAlign w:val="center"/>
            <w:hideMark/>
          </w:tcPr>
          <w:p w:rsidR="00B65DCF" w:rsidRPr="00B65DCF" w:rsidRDefault="00B65DCF" w:rsidP="00B65DCF">
            <w:pPr>
              <w:shd w:val="clear" w:color="auto" w:fill="FFFFFF"/>
              <w:spacing w:after="0" w:line="240" w:lineRule="auto"/>
              <w:rPr>
                <w:rFonts w:ascii="Times New Roman" w:eastAsia="Times New Roman" w:hAnsi="Times New Roman" w:cs="Times New Roman"/>
              </w:rPr>
            </w:pPr>
            <w:proofErr w:type="spellStart"/>
            <w:r w:rsidRPr="00843025">
              <w:rPr>
                <w:rFonts w:ascii="Times New Roman" w:eastAsia="Times New Roman" w:hAnsi="Times New Roman" w:cs="Times New Roman"/>
              </w:rPr>
              <w:t>var</w:t>
            </w:r>
            <w:proofErr w:type="spellEnd"/>
            <w:r w:rsidRPr="00843025">
              <w:rPr>
                <w:rFonts w:ascii="Times New Roman" w:eastAsia="Times New Roman" w:hAnsi="Times New Roman" w:cs="Times New Roman"/>
              </w:rPr>
              <w:t xml:space="preserve"> </w:t>
            </w:r>
            <w:proofErr w:type="spellStart"/>
            <w:r w:rsidRPr="00843025">
              <w:rPr>
                <w:rFonts w:ascii="Times New Roman" w:eastAsia="Times New Roman" w:hAnsi="Times New Roman" w:cs="Times New Roman"/>
              </w:rPr>
              <w:t>xhttp</w:t>
            </w:r>
            <w:proofErr w:type="spellEnd"/>
            <w:r w:rsidRPr="00843025">
              <w:rPr>
                <w:rFonts w:ascii="Times New Roman" w:eastAsia="Times New Roman" w:hAnsi="Times New Roman" w:cs="Times New Roman"/>
              </w:rPr>
              <w:t xml:space="preserve">= </w:t>
            </w:r>
            <w:proofErr w:type="spellStart"/>
            <w:r w:rsidRPr="00843025">
              <w:rPr>
                <w:rFonts w:ascii="Times New Roman" w:eastAsia="Times New Roman" w:hAnsi="Times New Roman" w:cs="Times New Roman"/>
              </w:rPr>
              <w:t>newXML</w:t>
            </w:r>
            <w:proofErr w:type="spellEnd"/>
            <w:r w:rsidRPr="00843025">
              <w:rPr>
                <w:rFonts w:ascii="Times New Roman" w:eastAsia="Times New Roman" w:hAnsi="Times New Roman" w:cs="Times New Roman"/>
              </w:rPr>
              <w:t xml:space="preserve"> </w:t>
            </w:r>
            <w:proofErr w:type="spellStart"/>
            <w:r w:rsidRPr="00843025">
              <w:rPr>
                <w:rFonts w:ascii="Times New Roman" w:eastAsia="Times New Roman" w:hAnsi="Times New Roman" w:cs="Times New Roman"/>
              </w:rPr>
              <w:t>Httprequest</w:t>
            </w:r>
            <w:proofErr w:type="spellEnd"/>
            <w:r w:rsidRPr="00843025">
              <w:rPr>
                <w:rFonts w:ascii="Times New Roman" w:eastAsia="Times New Roman" w:hAnsi="Times New Roman" w:cs="Times New Roman"/>
              </w:rPr>
              <w:t>();</w:t>
            </w:r>
          </w:p>
          <w:p w:rsidR="00B65DCF" w:rsidRPr="00B65DCF" w:rsidRDefault="00B65DCF" w:rsidP="00B65DCF">
            <w:pPr>
              <w:shd w:val="clear" w:color="auto" w:fill="FFFFFF"/>
              <w:spacing w:after="0" w:line="240" w:lineRule="auto"/>
              <w:rPr>
                <w:rFonts w:ascii="Times New Roman" w:eastAsia="Times New Roman" w:hAnsi="Times New Roman" w:cs="Times New Roman"/>
              </w:rPr>
            </w:pPr>
            <w:proofErr w:type="spellStart"/>
            <w:r w:rsidRPr="00843025">
              <w:rPr>
                <w:rFonts w:ascii="Times New Roman" w:eastAsia="Times New Roman" w:hAnsi="Times New Roman" w:cs="Times New Roman"/>
              </w:rPr>
              <w:t>Xhttp.onreadystatechange</w:t>
            </w:r>
            <w:proofErr w:type="spellEnd"/>
            <w:r w:rsidRPr="00843025">
              <w:rPr>
                <w:rFonts w:ascii="Times New Roman" w:eastAsia="Times New Roman" w:hAnsi="Times New Roman" w:cs="Times New Roman"/>
              </w:rPr>
              <w:t>=function();</w:t>
            </w:r>
          </w:p>
          <w:p w:rsidR="00B65DCF" w:rsidRPr="00B65DCF" w:rsidRDefault="00B65DCF" w:rsidP="00B65DCF">
            <w:pPr>
              <w:shd w:val="clear" w:color="auto" w:fill="FFFFFF"/>
              <w:spacing w:after="0" w:line="240" w:lineRule="auto"/>
              <w:rPr>
                <w:rFonts w:ascii="Times New Roman" w:eastAsia="Times New Roman" w:hAnsi="Times New Roman" w:cs="Times New Roman"/>
              </w:rPr>
            </w:pPr>
            <w:r w:rsidRPr="00843025">
              <w:rPr>
                <w:rFonts w:ascii="Times New Roman" w:eastAsia="Times New Roman" w:hAnsi="Times New Roman" w:cs="Times New Roman"/>
              </w:rPr>
              <w:t xml:space="preserve">{ If </w:t>
            </w:r>
            <w:proofErr w:type="spellStart"/>
            <w:r w:rsidRPr="00843025">
              <w:rPr>
                <w:rFonts w:ascii="Times New Roman" w:eastAsia="Times New Roman" w:hAnsi="Times New Roman" w:cs="Times New Roman"/>
              </w:rPr>
              <w:t>this.readystate</w:t>
            </w:r>
            <w:proofErr w:type="spellEnd"/>
            <w:r w:rsidRPr="00843025">
              <w:rPr>
                <w:rFonts w:ascii="Times New Roman" w:eastAsia="Times New Roman" w:hAnsi="Times New Roman" w:cs="Times New Roman"/>
              </w:rPr>
              <w:t xml:space="preserve">==4&amp;&amp; </w:t>
            </w:r>
            <w:proofErr w:type="spellStart"/>
            <w:r w:rsidRPr="00843025">
              <w:rPr>
                <w:rFonts w:ascii="Times New Roman" w:eastAsia="Times New Roman" w:hAnsi="Times New Roman" w:cs="Times New Roman"/>
              </w:rPr>
              <w:t>this.status</w:t>
            </w:r>
            <w:proofErr w:type="spellEnd"/>
            <w:r w:rsidRPr="00843025">
              <w:rPr>
                <w:rFonts w:ascii="Times New Roman" w:eastAsia="Times New Roman" w:hAnsi="Times New Roman" w:cs="Times New Roman"/>
              </w:rPr>
              <w:t>==200)</w:t>
            </w:r>
          </w:p>
          <w:p w:rsidR="00B65DCF" w:rsidRPr="00B65DCF" w:rsidRDefault="00B65DCF" w:rsidP="00B65DCF">
            <w:pPr>
              <w:shd w:val="clear" w:color="auto" w:fill="FFFFFF"/>
              <w:spacing w:after="0" w:line="240" w:lineRule="auto"/>
              <w:rPr>
                <w:rFonts w:ascii="Times New Roman" w:eastAsia="Times New Roman" w:hAnsi="Times New Roman" w:cs="Times New Roman"/>
              </w:rPr>
            </w:pPr>
            <w:r w:rsidRPr="00843025">
              <w:rPr>
                <w:rFonts w:ascii="Times New Roman" w:eastAsia="Times New Roman" w:hAnsi="Times New Roman" w:cs="Times New Roman"/>
              </w:rPr>
              <w:t>        { Action to be performed when document is ready;</w:t>
            </w:r>
          </w:p>
          <w:p w:rsidR="00B65DCF" w:rsidRPr="00B65DCF" w:rsidRDefault="00B65DCF" w:rsidP="00B65DCF">
            <w:pPr>
              <w:shd w:val="clear" w:color="auto" w:fill="FFFFFF"/>
              <w:spacing w:after="0" w:line="240" w:lineRule="auto"/>
              <w:rPr>
                <w:rFonts w:ascii="Times New Roman" w:eastAsia="Times New Roman" w:hAnsi="Times New Roman" w:cs="Times New Roman"/>
              </w:rPr>
            </w:pPr>
            <w:proofErr w:type="spellStart"/>
            <w:r w:rsidRPr="00843025">
              <w:rPr>
                <w:rFonts w:ascii="Times New Roman" w:eastAsia="Times New Roman" w:hAnsi="Times New Roman" w:cs="Times New Roman"/>
              </w:rPr>
              <w:t>Document.getelementbyID</w:t>
            </w:r>
            <w:proofErr w:type="spellEnd"/>
            <w:r w:rsidRPr="00843025">
              <w:rPr>
                <w:rFonts w:ascii="Times New Roman" w:eastAsia="Times New Roman" w:hAnsi="Times New Roman" w:cs="Times New Roman"/>
              </w:rPr>
              <w:t>(“Demo”)</w:t>
            </w:r>
          </w:p>
          <w:p w:rsidR="00B65DCF" w:rsidRPr="00B65DCF" w:rsidRDefault="00B65DCF" w:rsidP="00B65DCF">
            <w:pPr>
              <w:shd w:val="clear" w:color="auto" w:fill="FFFFFF"/>
              <w:spacing w:after="0" w:line="240" w:lineRule="auto"/>
              <w:rPr>
                <w:rFonts w:ascii="Times New Roman" w:eastAsia="Times New Roman" w:hAnsi="Times New Roman" w:cs="Times New Roman"/>
              </w:rPr>
            </w:pPr>
            <w:proofErr w:type="spellStart"/>
            <w:r w:rsidRPr="00843025">
              <w:rPr>
                <w:rFonts w:ascii="Times New Roman" w:eastAsia="Times New Roman" w:hAnsi="Times New Roman" w:cs="Times New Roman"/>
              </w:rPr>
              <w:t>Innerhtml</w:t>
            </w:r>
            <w:proofErr w:type="spellEnd"/>
            <w:r w:rsidRPr="00843025">
              <w:rPr>
                <w:rFonts w:ascii="Times New Roman" w:eastAsia="Times New Roman" w:hAnsi="Times New Roman" w:cs="Times New Roman"/>
              </w:rPr>
              <w:t>=</w:t>
            </w:r>
            <w:proofErr w:type="spellStart"/>
            <w:r w:rsidRPr="00843025">
              <w:rPr>
                <w:rFonts w:ascii="Times New Roman" w:eastAsia="Times New Roman" w:hAnsi="Times New Roman" w:cs="Times New Roman"/>
              </w:rPr>
              <w:t>xhttp.responseText</w:t>
            </w:r>
            <w:proofErr w:type="spellEnd"/>
            <w:r w:rsidRPr="00843025">
              <w:rPr>
                <w:rFonts w:ascii="Times New Roman" w:eastAsia="Times New Roman" w:hAnsi="Times New Roman" w:cs="Times New Roman"/>
              </w:rPr>
              <w:t>;}};</w:t>
            </w:r>
          </w:p>
        </w:tc>
      </w:tr>
    </w:tbl>
    <w:p w:rsidR="00496E3C" w:rsidRDefault="00496E3C" w:rsidP="00B65DCF">
      <w:pPr>
        <w:shd w:val="clear" w:color="auto" w:fill="FFFFFF"/>
        <w:spacing w:after="0" w:line="240" w:lineRule="auto"/>
        <w:rPr>
          <w:rFonts w:ascii="Times New Roman" w:eastAsia="Times New Roman" w:hAnsi="Times New Roman" w:cs="Times New Roman"/>
          <w:b/>
          <w:bCs/>
          <w:bdr w:val="none" w:sz="0" w:space="0" w:color="auto" w:frame="1"/>
        </w:rPr>
      </w:pPr>
    </w:p>
    <w:p w:rsidR="00B65DCF" w:rsidRPr="00B65DCF" w:rsidRDefault="00011A67" w:rsidP="00B65DCF">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b/>
          <w:bCs/>
          <w:bdr w:val="none" w:sz="0" w:space="0" w:color="auto" w:frame="1"/>
        </w:rPr>
        <w:t>85.</w:t>
      </w:r>
      <w:r w:rsidRPr="00843025">
        <w:rPr>
          <w:rFonts w:ascii="Times New Roman" w:eastAsia="Times New Roman" w:hAnsi="Times New Roman" w:cs="Times New Roman"/>
          <w:b/>
          <w:bCs/>
          <w:bdr w:val="none" w:sz="0" w:space="0" w:color="auto" w:frame="1"/>
        </w:rPr>
        <w:t xml:space="preserve"> </w:t>
      </w:r>
      <w:r w:rsidR="00B65DCF" w:rsidRPr="00843025">
        <w:rPr>
          <w:rFonts w:ascii="Times New Roman" w:eastAsia="Times New Roman" w:hAnsi="Times New Roman" w:cs="Times New Roman"/>
          <w:b/>
          <w:bCs/>
          <w:bdr w:val="none" w:sz="0" w:space="0" w:color="auto" w:frame="1"/>
        </w:rPr>
        <w:t>What is XML element?</w:t>
      </w:r>
    </w:p>
    <w:p w:rsidR="00B65DCF" w:rsidRPr="00B65DCF" w:rsidRDefault="00B65DCF" w:rsidP="00B65DCF">
      <w:pPr>
        <w:shd w:val="clear" w:color="auto" w:fill="FFFFFF"/>
        <w:spacing w:after="0" w:line="240" w:lineRule="auto"/>
        <w:rPr>
          <w:rFonts w:ascii="Times New Roman" w:eastAsia="Times New Roman" w:hAnsi="Times New Roman" w:cs="Times New Roman"/>
        </w:rPr>
      </w:pPr>
      <w:r w:rsidRPr="00843025">
        <w:rPr>
          <w:rFonts w:ascii="Times New Roman" w:eastAsia="Times New Roman" w:hAnsi="Times New Roman" w:cs="Times New Roman"/>
          <w:b/>
          <w:bCs/>
          <w:bdr w:val="none" w:sz="0" w:space="0" w:color="auto" w:frame="1"/>
        </w:rPr>
        <w:t>Answer:</w:t>
      </w:r>
      <w:r w:rsidRPr="00B65DCF">
        <w:rPr>
          <w:rFonts w:ascii="Times New Roman" w:eastAsia="Times New Roman" w:hAnsi="Times New Roman" w:cs="Times New Roman"/>
        </w:rPr>
        <w:t> The XML element contains start tag, end tag, and values.</w:t>
      </w:r>
    </w:p>
    <w:p w:rsidR="00B65DCF" w:rsidRPr="00B65DCF" w:rsidRDefault="00B65DCF" w:rsidP="00B65DCF">
      <w:pPr>
        <w:shd w:val="clear" w:color="auto" w:fill="FFFFFF"/>
        <w:spacing w:after="0" w:line="240" w:lineRule="auto"/>
        <w:rPr>
          <w:rFonts w:ascii="Times New Roman" w:eastAsia="Times New Roman" w:hAnsi="Times New Roman" w:cs="Times New Roman"/>
        </w:rPr>
      </w:pPr>
      <w:r w:rsidRPr="00843025">
        <w:rPr>
          <w:rFonts w:ascii="Times New Roman" w:eastAsia="Times New Roman" w:hAnsi="Times New Roman" w:cs="Times New Roman"/>
          <w:b/>
          <w:bCs/>
          <w:u w:val="single"/>
          <w:bdr w:val="none" w:sz="0" w:space="0" w:color="auto" w:frame="1"/>
        </w:rPr>
        <w:t>For Example:</w:t>
      </w:r>
    </w:p>
    <w:p w:rsidR="00B65DCF" w:rsidRPr="00B65DCF" w:rsidRDefault="00B65DCF" w:rsidP="00B65DCF">
      <w:pPr>
        <w:numPr>
          <w:ilvl w:val="0"/>
          <w:numId w:val="21"/>
        </w:numPr>
        <w:shd w:val="clear" w:color="auto" w:fill="FFFFFF"/>
        <w:spacing w:after="0" w:line="240" w:lineRule="auto"/>
        <w:rPr>
          <w:rFonts w:ascii="Times New Roman" w:eastAsia="Times New Roman" w:hAnsi="Times New Roman" w:cs="Times New Roman"/>
        </w:rPr>
      </w:pPr>
      <w:r w:rsidRPr="00B65DCF">
        <w:rPr>
          <w:rFonts w:ascii="Times New Roman" w:eastAsia="Times New Roman" w:hAnsi="Times New Roman" w:cs="Times New Roman"/>
        </w:rPr>
        <w:t>&lt;City&gt; Pune &lt;/City&gt;</w:t>
      </w:r>
    </w:p>
    <w:p w:rsidR="00B65DCF" w:rsidRPr="00B65DCF" w:rsidRDefault="00B65DCF" w:rsidP="00B65DCF">
      <w:pPr>
        <w:numPr>
          <w:ilvl w:val="0"/>
          <w:numId w:val="21"/>
        </w:numPr>
        <w:shd w:val="clear" w:color="auto" w:fill="FFFFFF"/>
        <w:spacing w:after="0" w:line="240" w:lineRule="auto"/>
        <w:rPr>
          <w:rFonts w:ascii="Times New Roman" w:eastAsia="Times New Roman" w:hAnsi="Times New Roman" w:cs="Times New Roman"/>
        </w:rPr>
      </w:pPr>
      <w:r w:rsidRPr="00B65DCF">
        <w:rPr>
          <w:rFonts w:ascii="Times New Roman" w:eastAsia="Times New Roman" w:hAnsi="Times New Roman" w:cs="Times New Roman"/>
        </w:rPr>
        <w:t>&lt;Price&gt; 400.00 &lt;/Price&gt;</w:t>
      </w:r>
    </w:p>
    <w:p w:rsidR="00B65DCF" w:rsidRPr="00B65DCF" w:rsidRDefault="00B65DCF" w:rsidP="00B65DCF">
      <w:pPr>
        <w:shd w:val="clear" w:color="auto" w:fill="FFFFFF"/>
        <w:spacing w:after="336" w:line="240" w:lineRule="auto"/>
        <w:rPr>
          <w:rFonts w:ascii="Times New Roman" w:eastAsia="Times New Roman" w:hAnsi="Times New Roman" w:cs="Times New Roman"/>
        </w:rPr>
      </w:pPr>
      <w:r w:rsidRPr="00B65DCF">
        <w:rPr>
          <w:rFonts w:ascii="Times New Roman" w:eastAsia="Times New Roman" w:hAnsi="Times New Roman" w:cs="Times New Roman"/>
        </w:rPr>
        <w:t>XML element with no value is said to be empty like &lt;element&gt; &lt;/element&gt;</w:t>
      </w:r>
    </w:p>
    <w:p w:rsidR="00496E3C" w:rsidRDefault="00496E3C" w:rsidP="00B65DCF">
      <w:pPr>
        <w:shd w:val="clear" w:color="auto" w:fill="FFFFFF"/>
        <w:spacing w:after="0" w:line="240" w:lineRule="auto"/>
        <w:rPr>
          <w:rFonts w:ascii="Times New Roman" w:eastAsia="Times New Roman" w:hAnsi="Times New Roman" w:cs="Times New Roman"/>
          <w:b/>
          <w:bCs/>
          <w:bdr w:val="none" w:sz="0" w:space="0" w:color="auto" w:frame="1"/>
        </w:rPr>
      </w:pPr>
    </w:p>
    <w:p w:rsidR="00B65DCF" w:rsidRPr="00B65DCF" w:rsidRDefault="00011A67" w:rsidP="00B65DCF">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b/>
          <w:bCs/>
          <w:bdr w:val="none" w:sz="0" w:space="0" w:color="auto" w:frame="1"/>
        </w:rPr>
        <w:t>86.</w:t>
      </w:r>
      <w:r w:rsidRPr="00843025">
        <w:rPr>
          <w:rFonts w:ascii="Times New Roman" w:eastAsia="Times New Roman" w:hAnsi="Times New Roman" w:cs="Times New Roman"/>
          <w:b/>
          <w:bCs/>
          <w:bdr w:val="none" w:sz="0" w:space="0" w:color="auto" w:frame="1"/>
        </w:rPr>
        <w:t xml:space="preserve"> </w:t>
      </w:r>
      <w:r w:rsidR="00B65DCF" w:rsidRPr="00843025">
        <w:rPr>
          <w:rFonts w:ascii="Times New Roman" w:eastAsia="Times New Roman" w:hAnsi="Times New Roman" w:cs="Times New Roman"/>
          <w:b/>
          <w:bCs/>
          <w:bdr w:val="none" w:sz="0" w:space="0" w:color="auto" w:frame="1"/>
        </w:rPr>
        <w:t>What are XML naming rules?</w:t>
      </w:r>
    </w:p>
    <w:p w:rsidR="00B65DCF" w:rsidRPr="00B65DCF" w:rsidRDefault="00B65DCF" w:rsidP="00B65DCF">
      <w:pPr>
        <w:shd w:val="clear" w:color="auto" w:fill="FFFFFF"/>
        <w:spacing w:after="0" w:line="240" w:lineRule="auto"/>
        <w:rPr>
          <w:rFonts w:ascii="Times New Roman" w:eastAsia="Times New Roman" w:hAnsi="Times New Roman" w:cs="Times New Roman"/>
        </w:rPr>
      </w:pPr>
      <w:r w:rsidRPr="00843025">
        <w:rPr>
          <w:rFonts w:ascii="Times New Roman" w:eastAsia="Times New Roman" w:hAnsi="Times New Roman" w:cs="Times New Roman"/>
          <w:b/>
          <w:bCs/>
          <w:bdr w:val="none" w:sz="0" w:space="0" w:color="auto" w:frame="1"/>
        </w:rPr>
        <w:t>Answer: Naming rules are:</w:t>
      </w:r>
    </w:p>
    <w:p w:rsidR="00B65DCF" w:rsidRPr="00B65DCF" w:rsidRDefault="00B65DCF" w:rsidP="00B65DCF">
      <w:pPr>
        <w:numPr>
          <w:ilvl w:val="0"/>
          <w:numId w:val="22"/>
        </w:numPr>
        <w:shd w:val="clear" w:color="auto" w:fill="FFFFFF"/>
        <w:spacing w:after="0" w:line="240" w:lineRule="auto"/>
        <w:rPr>
          <w:rFonts w:ascii="Times New Roman" w:eastAsia="Times New Roman" w:hAnsi="Times New Roman" w:cs="Times New Roman"/>
        </w:rPr>
      </w:pPr>
      <w:r w:rsidRPr="00B65DCF">
        <w:rPr>
          <w:rFonts w:ascii="Times New Roman" w:eastAsia="Times New Roman" w:hAnsi="Times New Roman" w:cs="Times New Roman"/>
        </w:rPr>
        <w:t>Element names must start with a letter or underscore.</w:t>
      </w:r>
    </w:p>
    <w:p w:rsidR="00B65DCF" w:rsidRPr="00B65DCF" w:rsidRDefault="00B65DCF" w:rsidP="00B65DCF">
      <w:pPr>
        <w:numPr>
          <w:ilvl w:val="0"/>
          <w:numId w:val="22"/>
        </w:numPr>
        <w:shd w:val="clear" w:color="auto" w:fill="FFFFFF"/>
        <w:spacing w:after="0" w:line="240" w:lineRule="auto"/>
        <w:rPr>
          <w:rFonts w:ascii="Times New Roman" w:eastAsia="Times New Roman" w:hAnsi="Times New Roman" w:cs="Times New Roman"/>
        </w:rPr>
      </w:pPr>
      <w:r w:rsidRPr="00B65DCF">
        <w:rPr>
          <w:rFonts w:ascii="Times New Roman" w:eastAsia="Times New Roman" w:hAnsi="Times New Roman" w:cs="Times New Roman"/>
        </w:rPr>
        <w:t>Element names are case sensitive.</w:t>
      </w:r>
    </w:p>
    <w:p w:rsidR="00B65DCF" w:rsidRPr="00B65DCF" w:rsidRDefault="00B65DCF" w:rsidP="00B65DCF">
      <w:pPr>
        <w:numPr>
          <w:ilvl w:val="0"/>
          <w:numId w:val="22"/>
        </w:numPr>
        <w:shd w:val="clear" w:color="auto" w:fill="FFFFFF"/>
        <w:spacing w:after="0" w:line="240" w:lineRule="auto"/>
        <w:rPr>
          <w:rFonts w:ascii="Times New Roman" w:eastAsia="Times New Roman" w:hAnsi="Times New Roman" w:cs="Times New Roman"/>
        </w:rPr>
      </w:pPr>
      <w:r w:rsidRPr="00B65DCF">
        <w:rPr>
          <w:rFonts w:ascii="Times New Roman" w:eastAsia="Times New Roman" w:hAnsi="Times New Roman" w:cs="Times New Roman"/>
        </w:rPr>
        <w:t>Element names cannot start with the letters XML.</w:t>
      </w:r>
    </w:p>
    <w:p w:rsidR="00B65DCF" w:rsidRPr="00B65DCF" w:rsidRDefault="00B65DCF" w:rsidP="00B65DCF">
      <w:pPr>
        <w:numPr>
          <w:ilvl w:val="0"/>
          <w:numId w:val="22"/>
        </w:numPr>
        <w:shd w:val="clear" w:color="auto" w:fill="FFFFFF"/>
        <w:spacing w:after="0" w:line="240" w:lineRule="auto"/>
        <w:rPr>
          <w:rFonts w:ascii="Times New Roman" w:eastAsia="Times New Roman" w:hAnsi="Times New Roman" w:cs="Times New Roman"/>
        </w:rPr>
      </w:pPr>
      <w:r w:rsidRPr="00B65DCF">
        <w:rPr>
          <w:rFonts w:ascii="Times New Roman" w:eastAsia="Times New Roman" w:hAnsi="Times New Roman" w:cs="Times New Roman"/>
        </w:rPr>
        <w:t>Element names can contain letters, digits, hyphens, underscore, and periods.</w:t>
      </w:r>
    </w:p>
    <w:p w:rsidR="00B65DCF" w:rsidRPr="00B65DCF" w:rsidRDefault="00B65DCF" w:rsidP="00B65DCF">
      <w:pPr>
        <w:numPr>
          <w:ilvl w:val="0"/>
          <w:numId w:val="22"/>
        </w:numPr>
        <w:shd w:val="clear" w:color="auto" w:fill="FFFFFF"/>
        <w:spacing w:after="0" w:line="240" w:lineRule="auto"/>
        <w:rPr>
          <w:rFonts w:ascii="Times New Roman" w:eastAsia="Times New Roman" w:hAnsi="Times New Roman" w:cs="Times New Roman"/>
        </w:rPr>
      </w:pPr>
      <w:r w:rsidRPr="00B65DCF">
        <w:rPr>
          <w:rFonts w:ascii="Times New Roman" w:eastAsia="Times New Roman" w:hAnsi="Times New Roman" w:cs="Times New Roman"/>
        </w:rPr>
        <w:t>Element names cannot contain spaces.</w:t>
      </w:r>
    </w:p>
    <w:p w:rsidR="00496E3C" w:rsidRDefault="00496E3C" w:rsidP="00B65DCF">
      <w:pPr>
        <w:shd w:val="clear" w:color="auto" w:fill="FFFFFF"/>
        <w:spacing w:after="0" w:line="240" w:lineRule="auto"/>
        <w:rPr>
          <w:rFonts w:ascii="Times New Roman" w:eastAsia="Times New Roman" w:hAnsi="Times New Roman" w:cs="Times New Roman"/>
          <w:b/>
          <w:bCs/>
          <w:bdr w:val="none" w:sz="0" w:space="0" w:color="auto" w:frame="1"/>
        </w:rPr>
      </w:pPr>
    </w:p>
    <w:p w:rsidR="00B65DCF" w:rsidRPr="00B65DCF" w:rsidRDefault="00011A67" w:rsidP="00B65DCF">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b/>
          <w:bCs/>
          <w:bdr w:val="none" w:sz="0" w:space="0" w:color="auto" w:frame="1"/>
        </w:rPr>
        <w:t>87.</w:t>
      </w:r>
      <w:r w:rsidRPr="00843025">
        <w:rPr>
          <w:rFonts w:ascii="Times New Roman" w:eastAsia="Times New Roman" w:hAnsi="Times New Roman" w:cs="Times New Roman"/>
          <w:b/>
          <w:bCs/>
          <w:bdr w:val="none" w:sz="0" w:space="0" w:color="auto" w:frame="1"/>
        </w:rPr>
        <w:t xml:space="preserve"> </w:t>
      </w:r>
      <w:r w:rsidR="00B65DCF" w:rsidRPr="00843025">
        <w:rPr>
          <w:rFonts w:ascii="Times New Roman" w:eastAsia="Times New Roman" w:hAnsi="Times New Roman" w:cs="Times New Roman"/>
          <w:b/>
          <w:bCs/>
          <w:bdr w:val="none" w:sz="0" w:space="0" w:color="auto" w:frame="1"/>
        </w:rPr>
        <w:t>What is SAX in XML?</w:t>
      </w:r>
    </w:p>
    <w:p w:rsidR="00B65DCF" w:rsidRPr="00B65DCF" w:rsidRDefault="00B65DCF" w:rsidP="00B65DCF">
      <w:pPr>
        <w:shd w:val="clear" w:color="auto" w:fill="FFFFFF"/>
        <w:spacing w:after="0" w:line="240" w:lineRule="auto"/>
        <w:rPr>
          <w:rFonts w:ascii="Times New Roman" w:eastAsia="Times New Roman" w:hAnsi="Times New Roman" w:cs="Times New Roman"/>
        </w:rPr>
      </w:pPr>
      <w:r w:rsidRPr="00843025">
        <w:rPr>
          <w:rFonts w:ascii="Times New Roman" w:eastAsia="Times New Roman" w:hAnsi="Times New Roman" w:cs="Times New Roman"/>
          <w:b/>
          <w:bCs/>
          <w:bdr w:val="none" w:sz="0" w:space="0" w:color="auto" w:frame="1"/>
        </w:rPr>
        <w:t>Answer:</w:t>
      </w:r>
      <w:r w:rsidRPr="00B65DCF">
        <w:rPr>
          <w:rFonts w:ascii="Times New Roman" w:eastAsia="Times New Roman" w:hAnsi="Times New Roman" w:cs="Times New Roman"/>
        </w:rPr>
        <w:t> SAX stands for Simple API for XML. It is a sequential access parser.</w:t>
      </w:r>
    </w:p>
    <w:p w:rsidR="00B65DCF" w:rsidRPr="00B65DCF" w:rsidRDefault="00B65DCF" w:rsidP="00B65DCF">
      <w:pPr>
        <w:shd w:val="clear" w:color="auto" w:fill="FFFFFF"/>
        <w:spacing w:after="336" w:line="240" w:lineRule="auto"/>
        <w:rPr>
          <w:rFonts w:ascii="Times New Roman" w:eastAsia="Times New Roman" w:hAnsi="Times New Roman" w:cs="Times New Roman"/>
        </w:rPr>
      </w:pPr>
      <w:r w:rsidRPr="00B65DCF">
        <w:rPr>
          <w:rFonts w:ascii="Times New Roman" w:eastAsia="Times New Roman" w:hAnsi="Times New Roman" w:cs="Times New Roman"/>
        </w:rPr>
        <w:t>It provides a mechanism of reading data from an XML document. It is said to be an alternative to DOM. DOM operates on the documents as a whole, SAX parsers operate on each piece of the XML document sequentially.</w:t>
      </w:r>
    </w:p>
    <w:p w:rsidR="00B65DCF" w:rsidRPr="00B65DCF" w:rsidRDefault="00B65DCF" w:rsidP="00B65DCF">
      <w:pPr>
        <w:shd w:val="clear" w:color="auto" w:fill="FFFFFF"/>
        <w:spacing w:after="336" w:line="240" w:lineRule="auto"/>
        <w:rPr>
          <w:rFonts w:ascii="Times New Roman" w:eastAsia="Times New Roman" w:hAnsi="Times New Roman" w:cs="Times New Roman"/>
        </w:rPr>
      </w:pPr>
      <w:r w:rsidRPr="00B65DCF">
        <w:rPr>
          <w:rFonts w:ascii="Times New Roman" w:eastAsia="Times New Roman" w:hAnsi="Times New Roman" w:cs="Times New Roman"/>
        </w:rPr>
        <w:t>SAX consumes less memory. It cannot be used to write an XML document.</w:t>
      </w:r>
    </w:p>
    <w:p w:rsidR="00B65DCF" w:rsidRPr="00B65DCF" w:rsidRDefault="00011A67" w:rsidP="00B65DCF">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b/>
          <w:bCs/>
          <w:bdr w:val="none" w:sz="0" w:space="0" w:color="auto" w:frame="1"/>
        </w:rPr>
        <w:t>88.</w:t>
      </w:r>
      <w:r w:rsidRPr="00843025">
        <w:rPr>
          <w:rFonts w:ascii="Times New Roman" w:eastAsia="Times New Roman" w:hAnsi="Times New Roman" w:cs="Times New Roman"/>
          <w:b/>
          <w:bCs/>
          <w:bdr w:val="none" w:sz="0" w:space="0" w:color="auto" w:frame="1"/>
        </w:rPr>
        <w:t xml:space="preserve"> </w:t>
      </w:r>
      <w:r w:rsidR="00B65DCF" w:rsidRPr="00843025">
        <w:rPr>
          <w:rFonts w:ascii="Times New Roman" w:eastAsia="Times New Roman" w:hAnsi="Times New Roman" w:cs="Times New Roman"/>
          <w:b/>
          <w:bCs/>
          <w:bdr w:val="none" w:sz="0" w:space="0" w:color="auto" w:frame="1"/>
        </w:rPr>
        <w:t>What is XSNL?</w:t>
      </w:r>
    </w:p>
    <w:p w:rsidR="00B65DCF" w:rsidRPr="00B65DCF" w:rsidRDefault="00B65DCF" w:rsidP="00B65DCF">
      <w:pPr>
        <w:shd w:val="clear" w:color="auto" w:fill="FFFFFF"/>
        <w:spacing w:after="0" w:line="240" w:lineRule="auto"/>
        <w:rPr>
          <w:rFonts w:ascii="Times New Roman" w:eastAsia="Times New Roman" w:hAnsi="Times New Roman" w:cs="Times New Roman"/>
        </w:rPr>
      </w:pPr>
      <w:r w:rsidRPr="00843025">
        <w:rPr>
          <w:rFonts w:ascii="Times New Roman" w:eastAsia="Times New Roman" w:hAnsi="Times New Roman" w:cs="Times New Roman"/>
          <w:b/>
          <w:bCs/>
          <w:bdr w:val="none" w:sz="0" w:space="0" w:color="auto" w:frame="1"/>
        </w:rPr>
        <w:t>Answer:</w:t>
      </w:r>
      <w:r w:rsidRPr="00B65DCF">
        <w:rPr>
          <w:rFonts w:ascii="Times New Roman" w:eastAsia="Times New Roman" w:hAnsi="Times New Roman" w:cs="Times New Roman"/>
        </w:rPr>
        <w:t> XSNL stands for XML Search Neutral Language. This language acts between the meta-search interface and the targeted system.</w:t>
      </w:r>
    </w:p>
    <w:p w:rsidR="00496E3C" w:rsidRDefault="00496E3C" w:rsidP="00B65DCF">
      <w:pPr>
        <w:shd w:val="clear" w:color="auto" w:fill="FFFFFF"/>
        <w:spacing w:after="0" w:line="240" w:lineRule="auto"/>
        <w:rPr>
          <w:rFonts w:ascii="Times New Roman" w:eastAsia="Times New Roman" w:hAnsi="Times New Roman" w:cs="Times New Roman"/>
          <w:b/>
          <w:bCs/>
          <w:bdr w:val="none" w:sz="0" w:space="0" w:color="auto" w:frame="1"/>
        </w:rPr>
      </w:pPr>
    </w:p>
    <w:p w:rsidR="00B65DCF" w:rsidRPr="00B65DCF" w:rsidRDefault="00011A67" w:rsidP="00B65DCF">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b/>
          <w:bCs/>
          <w:bdr w:val="none" w:sz="0" w:space="0" w:color="auto" w:frame="1"/>
        </w:rPr>
        <w:t>89.</w:t>
      </w:r>
      <w:r w:rsidRPr="00843025">
        <w:rPr>
          <w:rFonts w:ascii="Times New Roman" w:eastAsia="Times New Roman" w:hAnsi="Times New Roman" w:cs="Times New Roman"/>
          <w:b/>
          <w:bCs/>
          <w:bdr w:val="none" w:sz="0" w:space="0" w:color="auto" w:frame="1"/>
        </w:rPr>
        <w:t xml:space="preserve"> </w:t>
      </w:r>
      <w:r w:rsidR="00B65DCF" w:rsidRPr="00843025">
        <w:rPr>
          <w:rFonts w:ascii="Times New Roman" w:eastAsia="Times New Roman" w:hAnsi="Times New Roman" w:cs="Times New Roman"/>
          <w:b/>
          <w:bCs/>
          <w:bdr w:val="none" w:sz="0" w:space="0" w:color="auto" w:frame="1"/>
        </w:rPr>
        <w:t>What is the difference between a simple element and a complex element?</w:t>
      </w:r>
    </w:p>
    <w:p w:rsidR="00B65DCF" w:rsidRPr="00B65DCF" w:rsidRDefault="00B65DCF" w:rsidP="00B65DCF">
      <w:pPr>
        <w:shd w:val="clear" w:color="auto" w:fill="FFFFFF"/>
        <w:spacing w:after="0" w:line="240" w:lineRule="auto"/>
        <w:rPr>
          <w:rFonts w:ascii="Times New Roman" w:eastAsia="Times New Roman" w:hAnsi="Times New Roman" w:cs="Times New Roman"/>
        </w:rPr>
      </w:pPr>
      <w:r w:rsidRPr="00843025">
        <w:rPr>
          <w:rFonts w:ascii="Times New Roman" w:eastAsia="Times New Roman" w:hAnsi="Times New Roman" w:cs="Times New Roman"/>
          <w:b/>
          <w:bCs/>
          <w:bdr w:val="none" w:sz="0" w:space="0" w:color="auto" w:frame="1"/>
        </w:rPr>
        <w:t>Answer:</w:t>
      </w:r>
      <w:r w:rsidRPr="00B65DCF">
        <w:rPr>
          <w:rFonts w:ascii="Times New Roman" w:eastAsia="Times New Roman" w:hAnsi="Times New Roman" w:cs="Times New Roman"/>
        </w:rPr>
        <w:t> Simple elements cannot be left empty. It contains fewer attributes, child elements, etc. Simple elements are text-based elements. Complex elements can contain sub-elements, empty elements, etc. The complex element can hold multiple attributes and elements.</w:t>
      </w:r>
    </w:p>
    <w:p w:rsidR="00496E3C" w:rsidRDefault="00496E3C" w:rsidP="00B65DCF">
      <w:pPr>
        <w:pStyle w:val="Heading4"/>
        <w:shd w:val="clear" w:color="auto" w:fill="FFFFFF"/>
        <w:spacing w:before="0" w:beforeAutospacing="0" w:after="92" w:afterAutospacing="0"/>
        <w:rPr>
          <w:sz w:val="22"/>
          <w:szCs w:val="22"/>
        </w:rPr>
      </w:pPr>
    </w:p>
    <w:p w:rsidR="00B65DCF" w:rsidRPr="00843025" w:rsidRDefault="00011A67" w:rsidP="00B65DCF">
      <w:pPr>
        <w:pStyle w:val="Heading4"/>
        <w:shd w:val="clear" w:color="auto" w:fill="FFFFFF"/>
        <w:spacing w:before="0" w:beforeAutospacing="0" w:after="92" w:afterAutospacing="0"/>
        <w:rPr>
          <w:sz w:val="22"/>
          <w:szCs w:val="22"/>
        </w:rPr>
      </w:pPr>
      <w:r w:rsidRPr="00011A67">
        <w:rPr>
          <w:sz w:val="22"/>
          <w:szCs w:val="22"/>
          <w:bdr w:val="none" w:sz="0" w:space="0" w:color="auto" w:frame="1"/>
        </w:rPr>
        <w:t>90.</w:t>
      </w:r>
      <w:r w:rsidRPr="00843025">
        <w:rPr>
          <w:bdr w:val="none" w:sz="0" w:space="0" w:color="auto" w:frame="1"/>
        </w:rPr>
        <w:t xml:space="preserve"> </w:t>
      </w:r>
      <w:r w:rsidR="00B65DCF" w:rsidRPr="00843025">
        <w:rPr>
          <w:sz w:val="22"/>
          <w:szCs w:val="22"/>
        </w:rPr>
        <w:t>How XML is different from HTML?</w:t>
      </w:r>
    </w:p>
    <w:p w:rsidR="00B65DCF" w:rsidRPr="00496E3C" w:rsidRDefault="00B65DCF" w:rsidP="00496E3C">
      <w:pPr>
        <w:pStyle w:val="NormalWeb"/>
        <w:shd w:val="clear" w:color="auto" w:fill="FFFFFF"/>
        <w:spacing w:before="0" w:beforeAutospacing="0" w:after="332" w:afterAutospacing="0" w:line="480" w:lineRule="auto"/>
        <w:rPr>
          <w:sz w:val="22"/>
          <w:szCs w:val="22"/>
        </w:rPr>
      </w:pPr>
      <w:r w:rsidRPr="00843025">
        <w:rPr>
          <w:rStyle w:val="Strong"/>
          <w:sz w:val="22"/>
          <w:szCs w:val="22"/>
        </w:rPr>
        <w:t>Answer:</w:t>
      </w:r>
      <w:r w:rsidRPr="00843025">
        <w:rPr>
          <w:sz w:val="22"/>
          <w:szCs w:val="22"/>
        </w:rPr>
        <w:br/>
        <w:t>Below is the point that explains the difference between XML and HTML:</w:t>
      </w:r>
      <w:r w:rsidRPr="00843025">
        <w:rPr>
          <w:sz w:val="22"/>
          <w:szCs w:val="22"/>
        </w:rPr>
        <w:br/>
        <w:t>•XML is a software and hardware independent tool used to transport and store data while HTML is used to display data and focuses on how data looks</w:t>
      </w:r>
      <w:r w:rsidRPr="00843025">
        <w:rPr>
          <w:sz w:val="22"/>
          <w:szCs w:val="22"/>
        </w:rPr>
        <w:br/>
        <w:t>•XML is for data representation while HTML is for displaying purpose</w:t>
      </w:r>
      <w:r w:rsidRPr="00843025">
        <w:rPr>
          <w:sz w:val="22"/>
          <w:szCs w:val="22"/>
        </w:rPr>
        <w:br/>
        <w:t>•XML supports user-defined tags while HTML provides pre-defined tags</w:t>
      </w:r>
      <w:r w:rsidRPr="00843025">
        <w:rPr>
          <w:sz w:val="22"/>
          <w:szCs w:val="22"/>
        </w:rPr>
        <w:br/>
        <w:t>•XML is a case-sensitive language while HTML language is not case-sensitive</w:t>
      </w:r>
      <w:r w:rsidRPr="00843025">
        <w:rPr>
          <w:sz w:val="22"/>
          <w:szCs w:val="22"/>
        </w:rPr>
        <w:br/>
        <w:t>•In XML, you make up your own tags while HTML uses a fixed, unchangeable set of tags</w:t>
      </w:r>
      <w:r w:rsidRPr="00843025">
        <w:rPr>
          <w:sz w:val="22"/>
          <w:szCs w:val="22"/>
        </w:rPr>
        <w:br/>
        <w:t>•In XML, all tags must be closed while in HTML, it is not necessary to close each tag</w:t>
      </w:r>
      <w:r w:rsidRPr="00843025">
        <w:rPr>
          <w:sz w:val="22"/>
          <w:szCs w:val="22"/>
        </w:rPr>
        <w:br/>
        <w:t>•XML provides a framework to define markup languages while HTML is a markup language itself</w:t>
      </w:r>
      <w:r w:rsidRPr="00843025">
        <w:rPr>
          <w:sz w:val="22"/>
          <w:szCs w:val="22"/>
        </w:rPr>
        <w:br/>
        <w:t>•XML is content-dri</w:t>
      </w:r>
      <w:r w:rsidR="00496E3C">
        <w:rPr>
          <w:sz w:val="22"/>
          <w:szCs w:val="22"/>
        </w:rPr>
        <w:t>ven while HTML is format drive</w:t>
      </w:r>
    </w:p>
    <w:p w:rsidR="00B65DCF" w:rsidRPr="00843025" w:rsidRDefault="00011A67" w:rsidP="00B65DCF">
      <w:pPr>
        <w:pStyle w:val="Heading4"/>
        <w:shd w:val="clear" w:color="auto" w:fill="FFFFFF"/>
        <w:spacing w:before="0" w:beforeAutospacing="0" w:after="92" w:afterAutospacing="0"/>
        <w:rPr>
          <w:sz w:val="22"/>
          <w:szCs w:val="22"/>
        </w:rPr>
      </w:pPr>
      <w:r w:rsidRPr="00011A67">
        <w:rPr>
          <w:sz w:val="22"/>
          <w:szCs w:val="22"/>
          <w:bdr w:val="none" w:sz="0" w:space="0" w:color="auto" w:frame="1"/>
        </w:rPr>
        <w:t>9</w:t>
      </w:r>
      <w:r>
        <w:rPr>
          <w:sz w:val="22"/>
          <w:szCs w:val="22"/>
          <w:bdr w:val="none" w:sz="0" w:space="0" w:color="auto" w:frame="1"/>
        </w:rPr>
        <w:t>1</w:t>
      </w:r>
      <w:r w:rsidRPr="00011A67">
        <w:rPr>
          <w:sz w:val="22"/>
          <w:szCs w:val="22"/>
          <w:bdr w:val="none" w:sz="0" w:space="0" w:color="auto" w:frame="1"/>
        </w:rPr>
        <w:t>.</w:t>
      </w:r>
      <w:r w:rsidRPr="00843025">
        <w:rPr>
          <w:bdr w:val="none" w:sz="0" w:space="0" w:color="auto" w:frame="1"/>
        </w:rPr>
        <w:t xml:space="preserve"> </w:t>
      </w:r>
      <w:r w:rsidR="00B65DCF" w:rsidRPr="00843025">
        <w:rPr>
          <w:sz w:val="22"/>
          <w:szCs w:val="22"/>
        </w:rPr>
        <w:t>What are the basic rules while writing XML?</w:t>
      </w:r>
    </w:p>
    <w:p w:rsidR="00B65DCF" w:rsidRPr="00843025" w:rsidRDefault="00B65DCF" w:rsidP="00B65DCF">
      <w:pPr>
        <w:pStyle w:val="NormalWeb"/>
        <w:shd w:val="clear" w:color="auto" w:fill="FFFFFF"/>
        <w:spacing w:before="0" w:beforeAutospacing="0" w:after="332" w:afterAutospacing="0" w:line="480" w:lineRule="auto"/>
        <w:rPr>
          <w:sz w:val="22"/>
          <w:szCs w:val="22"/>
        </w:rPr>
      </w:pPr>
      <w:r w:rsidRPr="00843025">
        <w:rPr>
          <w:rStyle w:val="Strong"/>
          <w:sz w:val="22"/>
          <w:szCs w:val="22"/>
        </w:rPr>
        <w:t>Answer:</w:t>
      </w:r>
      <w:r w:rsidRPr="00843025">
        <w:rPr>
          <w:sz w:val="22"/>
          <w:szCs w:val="22"/>
        </w:rPr>
        <w:t> The basic rules while writing XML</w:t>
      </w:r>
      <w:proofErr w:type="gramStart"/>
      <w:r w:rsidRPr="00843025">
        <w:rPr>
          <w:sz w:val="22"/>
          <w:szCs w:val="22"/>
        </w:rPr>
        <w:t>:</w:t>
      </w:r>
      <w:proofErr w:type="gramEnd"/>
      <w:r w:rsidRPr="00843025">
        <w:rPr>
          <w:sz w:val="22"/>
          <w:szCs w:val="22"/>
        </w:rPr>
        <w:br/>
        <w:t>•XML should have a root element</w:t>
      </w:r>
      <w:r w:rsidRPr="00843025">
        <w:rPr>
          <w:sz w:val="22"/>
          <w:szCs w:val="22"/>
        </w:rPr>
        <w:br/>
        <w:t>•XML tags should be closed</w:t>
      </w:r>
      <w:r w:rsidRPr="00843025">
        <w:rPr>
          <w:sz w:val="22"/>
          <w:szCs w:val="22"/>
        </w:rPr>
        <w:br/>
        <w:t>•XML tags are case sensitive</w:t>
      </w:r>
      <w:r w:rsidRPr="00843025">
        <w:rPr>
          <w:sz w:val="22"/>
          <w:szCs w:val="22"/>
        </w:rPr>
        <w:br/>
        <w:t>•XML tags should be nested properly</w:t>
      </w:r>
      <w:r w:rsidRPr="00843025">
        <w:rPr>
          <w:sz w:val="22"/>
          <w:szCs w:val="22"/>
        </w:rPr>
        <w:br/>
        <w:t>•Tag names cannot contain spaces</w:t>
      </w:r>
      <w:r w:rsidRPr="00843025">
        <w:rPr>
          <w:sz w:val="22"/>
          <w:szCs w:val="22"/>
        </w:rPr>
        <w:br/>
        <w:t>•Attribute value should appear within quotes</w:t>
      </w:r>
      <w:r w:rsidRPr="00843025">
        <w:rPr>
          <w:sz w:val="22"/>
          <w:szCs w:val="22"/>
        </w:rPr>
        <w:br/>
        <w:t>•White space is preserved in XML</w:t>
      </w:r>
    </w:p>
    <w:p w:rsidR="00B65DCF" w:rsidRPr="00843025" w:rsidRDefault="00011A67" w:rsidP="00B65DCF">
      <w:pPr>
        <w:pStyle w:val="Heading4"/>
        <w:shd w:val="clear" w:color="auto" w:fill="FFFFFF"/>
        <w:spacing w:before="0" w:beforeAutospacing="0" w:after="92" w:afterAutospacing="0"/>
        <w:rPr>
          <w:sz w:val="22"/>
          <w:szCs w:val="22"/>
        </w:rPr>
      </w:pPr>
      <w:r w:rsidRPr="00011A67">
        <w:rPr>
          <w:sz w:val="22"/>
          <w:szCs w:val="22"/>
          <w:bdr w:val="none" w:sz="0" w:space="0" w:color="auto" w:frame="1"/>
        </w:rPr>
        <w:t>9</w:t>
      </w:r>
      <w:r>
        <w:rPr>
          <w:sz w:val="22"/>
          <w:szCs w:val="22"/>
          <w:bdr w:val="none" w:sz="0" w:space="0" w:color="auto" w:frame="1"/>
        </w:rPr>
        <w:t>2</w:t>
      </w:r>
      <w:r w:rsidRPr="00011A67">
        <w:rPr>
          <w:sz w:val="22"/>
          <w:szCs w:val="22"/>
          <w:bdr w:val="none" w:sz="0" w:space="0" w:color="auto" w:frame="1"/>
        </w:rPr>
        <w:t>.</w:t>
      </w:r>
      <w:r w:rsidRPr="00843025">
        <w:rPr>
          <w:bdr w:val="none" w:sz="0" w:space="0" w:color="auto" w:frame="1"/>
        </w:rPr>
        <w:t xml:space="preserve"> </w:t>
      </w:r>
      <w:r w:rsidR="00B65DCF" w:rsidRPr="00843025">
        <w:rPr>
          <w:sz w:val="22"/>
          <w:szCs w:val="22"/>
        </w:rPr>
        <w:t>What is an XML Schema?</w:t>
      </w:r>
    </w:p>
    <w:p w:rsidR="00B65DCF" w:rsidRPr="00843025" w:rsidRDefault="00B65DCF" w:rsidP="00B65DCF">
      <w:pPr>
        <w:pStyle w:val="NormalWeb"/>
        <w:shd w:val="clear" w:color="auto" w:fill="FFFFFF"/>
        <w:spacing w:before="0" w:beforeAutospacing="0" w:after="332" w:afterAutospacing="0" w:line="480" w:lineRule="auto"/>
        <w:rPr>
          <w:sz w:val="22"/>
          <w:szCs w:val="22"/>
        </w:rPr>
      </w:pPr>
      <w:r w:rsidRPr="00843025">
        <w:rPr>
          <w:rStyle w:val="Strong"/>
          <w:sz w:val="22"/>
          <w:szCs w:val="22"/>
        </w:rPr>
        <w:t>Answer</w:t>
      </w:r>
      <w:proofErr w:type="gramStart"/>
      <w:r w:rsidRPr="00843025">
        <w:rPr>
          <w:rStyle w:val="Strong"/>
          <w:sz w:val="22"/>
          <w:szCs w:val="22"/>
        </w:rPr>
        <w:t>:</w:t>
      </w:r>
      <w:proofErr w:type="gramEnd"/>
      <w:r w:rsidRPr="00843025">
        <w:rPr>
          <w:sz w:val="22"/>
          <w:szCs w:val="22"/>
        </w:rPr>
        <w:br/>
        <w:t>An XML schema gives the definition of an XML document and it has following:</w:t>
      </w:r>
      <w:r w:rsidRPr="00843025">
        <w:rPr>
          <w:sz w:val="22"/>
          <w:szCs w:val="22"/>
        </w:rPr>
        <w:br/>
        <w:t>•Elements and attributes</w:t>
      </w:r>
      <w:r w:rsidRPr="00843025">
        <w:rPr>
          <w:sz w:val="22"/>
          <w:szCs w:val="22"/>
        </w:rPr>
        <w:br/>
        <w:t>•Elements that are child elements</w:t>
      </w:r>
      <w:r w:rsidRPr="00843025">
        <w:rPr>
          <w:sz w:val="22"/>
          <w:szCs w:val="22"/>
        </w:rPr>
        <w:br/>
        <w:t>•Order of child elements</w:t>
      </w:r>
      <w:r w:rsidRPr="00843025">
        <w:rPr>
          <w:sz w:val="22"/>
          <w:szCs w:val="22"/>
        </w:rPr>
        <w:br/>
        <w:t>•Data types of elements and attributes</w:t>
      </w:r>
    </w:p>
    <w:p w:rsidR="00B65DCF" w:rsidRPr="00496E3C" w:rsidRDefault="00011A67" w:rsidP="00496E3C">
      <w:pPr>
        <w:pStyle w:val="Heading4"/>
        <w:shd w:val="clear" w:color="auto" w:fill="FFFFFF"/>
        <w:spacing w:before="0" w:beforeAutospacing="0" w:after="92" w:afterAutospacing="0"/>
        <w:rPr>
          <w:b w:val="0"/>
          <w:sz w:val="22"/>
          <w:szCs w:val="22"/>
        </w:rPr>
      </w:pPr>
      <w:r w:rsidRPr="00011A67">
        <w:rPr>
          <w:sz w:val="22"/>
          <w:szCs w:val="22"/>
          <w:bdr w:val="none" w:sz="0" w:space="0" w:color="auto" w:frame="1"/>
        </w:rPr>
        <w:t>9</w:t>
      </w:r>
      <w:r>
        <w:rPr>
          <w:sz w:val="22"/>
          <w:szCs w:val="22"/>
          <w:bdr w:val="none" w:sz="0" w:space="0" w:color="auto" w:frame="1"/>
        </w:rPr>
        <w:t>3</w:t>
      </w:r>
      <w:r w:rsidRPr="00011A67">
        <w:rPr>
          <w:sz w:val="22"/>
          <w:szCs w:val="22"/>
          <w:bdr w:val="none" w:sz="0" w:space="0" w:color="auto" w:frame="1"/>
        </w:rPr>
        <w:t>.</w:t>
      </w:r>
      <w:r w:rsidRPr="00843025">
        <w:rPr>
          <w:bdr w:val="none" w:sz="0" w:space="0" w:color="auto" w:frame="1"/>
        </w:rPr>
        <w:t xml:space="preserve"> </w:t>
      </w:r>
      <w:r w:rsidR="00496E3C">
        <w:rPr>
          <w:sz w:val="22"/>
          <w:szCs w:val="22"/>
        </w:rPr>
        <w:t>Where is XML used?</w:t>
      </w:r>
      <w:r w:rsidR="00B65DCF" w:rsidRPr="00843025">
        <w:rPr>
          <w:sz w:val="22"/>
          <w:szCs w:val="22"/>
        </w:rPr>
        <w:br/>
      </w:r>
      <w:r w:rsidR="00B65DCF" w:rsidRPr="00496E3C">
        <w:rPr>
          <w:b w:val="0"/>
          <w:sz w:val="22"/>
          <w:szCs w:val="22"/>
        </w:rPr>
        <w:t>It is used to exchange information between two applications. Information can also be exchanged between two different applications that are running on a different server or the same server. It is used in Web Application, Mobile Application (IOS, Android, iPhone, window Phone) for providing the API. It is also used AS installer in a web application; you can set the application configuration in an XML file.</w:t>
      </w:r>
    </w:p>
    <w:p w:rsidR="00B65DCF" w:rsidRPr="00496E3C" w:rsidRDefault="00011A67" w:rsidP="00496E3C">
      <w:pPr>
        <w:pStyle w:val="Heading4"/>
        <w:shd w:val="clear" w:color="auto" w:fill="FFFFFF"/>
        <w:spacing w:before="0" w:beforeAutospacing="0" w:after="92" w:afterAutospacing="0"/>
        <w:rPr>
          <w:sz w:val="22"/>
          <w:szCs w:val="22"/>
        </w:rPr>
      </w:pPr>
      <w:r w:rsidRPr="00011A67">
        <w:rPr>
          <w:sz w:val="22"/>
          <w:szCs w:val="22"/>
          <w:bdr w:val="none" w:sz="0" w:space="0" w:color="auto" w:frame="1"/>
        </w:rPr>
        <w:t>9</w:t>
      </w:r>
      <w:r>
        <w:rPr>
          <w:sz w:val="22"/>
          <w:szCs w:val="22"/>
          <w:bdr w:val="none" w:sz="0" w:space="0" w:color="auto" w:frame="1"/>
        </w:rPr>
        <w:t>4</w:t>
      </w:r>
      <w:r w:rsidRPr="00011A67">
        <w:rPr>
          <w:sz w:val="22"/>
          <w:szCs w:val="22"/>
          <w:bdr w:val="none" w:sz="0" w:space="0" w:color="auto" w:frame="1"/>
        </w:rPr>
        <w:t>.</w:t>
      </w:r>
      <w:r w:rsidRPr="00843025">
        <w:rPr>
          <w:bdr w:val="none" w:sz="0" w:space="0" w:color="auto" w:frame="1"/>
        </w:rPr>
        <w:t xml:space="preserve"> </w:t>
      </w:r>
      <w:r w:rsidR="00B65DCF" w:rsidRPr="00843025">
        <w:rPr>
          <w:sz w:val="22"/>
          <w:szCs w:val="22"/>
        </w:rPr>
        <w:t>In What cas</w:t>
      </w:r>
      <w:r w:rsidR="00496E3C">
        <w:rPr>
          <w:sz w:val="22"/>
          <w:szCs w:val="22"/>
        </w:rPr>
        <w:t>e you are not going to use XML?</w:t>
      </w:r>
      <w:r w:rsidR="00B65DCF" w:rsidRPr="00843025">
        <w:rPr>
          <w:sz w:val="22"/>
          <w:szCs w:val="22"/>
        </w:rPr>
        <w:br/>
      </w:r>
      <w:r w:rsidR="00B65DCF" w:rsidRPr="00496E3C">
        <w:rPr>
          <w:b w:val="0"/>
          <w:sz w:val="22"/>
          <w:szCs w:val="22"/>
        </w:rPr>
        <w:t xml:space="preserve">XML is verbose and it can be 5-8 times larger in size compared to a CSV or a tab-delimited file. If your network has less bandwidth and your content is too large and your network throughput is vital to the application then you can consider tab or </w:t>
      </w:r>
      <w:proofErr w:type="spellStart"/>
      <w:r w:rsidR="00B65DCF" w:rsidRPr="00496E3C">
        <w:rPr>
          <w:b w:val="0"/>
          <w:sz w:val="22"/>
          <w:szCs w:val="22"/>
        </w:rPr>
        <w:t>csv</w:t>
      </w:r>
      <w:proofErr w:type="spellEnd"/>
      <w:r w:rsidR="00B65DCF" w:rsidRPr="00496E3C">
        <w:rPr>
          <w:b w:val="0"/>
          <w:sz w:val="22"/>
          <w:szCs w:val="22"/>
        </w:rPr>
        <w:t xml:space="preserve"> delimited format instead of XML.</w:t>
      </w:r>
    </w:p>
    <w:p w:rsidR="00B65DCF" w:rsidRPr="00496E3C" w:rsidRDefault="00011A67" w:rsidP="00B65DCF">
      <w:pPr>
        <w:rPr>
          <w:rFonts w:ascii="Times New Roman" w:hAnsi="Times New Roman" w:cs="Times New Roman"/>
          <w:b/>
        </w:rPr>
      </w:pPr>
      <w:r w:rsidRPr="00011A67">
        <w:rPr>
          <w:b/>
          <w:bCs/>
          <w:bdr w:val="none" w:sz="0" w:space="0" w:color="auto" w:frame="1"/>
        </w:rPr>
        <w:t>9</w:t>
      </w:r>
      <w:r w:rsidRPr="00011A67">
        <w:rPr>
          <w:rFonts w:ascii="Times New Roman" w:eastAsia="Times New Roman" w:hAnsi="Times New Roman" w:cs="Times New Roman"/>
          <w:b/>
          <w:bCs/>
          <w:bdr w:val="none" w:sz="0" w:space="0" w:color="auto" w:frame="1"/>
        </w:rPr>
        <w:t>5.</w:t>
      </w:r>
      <w:r w:rsidRPr="00843025">
        <w:rPr>
          <w:rFonts w:ascii="Times New Roman" w:eastAsia="Times New Roman" w:hAnsi="Times New Roman" w:cs="Times New Roman"/>
          <w:b/>
          <w:bCs/>
          <w:bdr w:val="none" w:sz="0" w:space="0" w:color="auto" w:frame="1"/>
        </w:rPr>
        <w:t xml:space="preserve"> </w:t>
      </w:r>
      <w:r w:rsidR="00B65DCF" w:rsidRPr="00496E3C">
        <w:rPr>
          <w:rFonts w:ascii="Times New Roman" w:hAnsi="Times New Roman" w:cs="Times New Roman"/>
          <w:b/>
        </w:rPr>
        <w:t>Why Is Xml</w:t>
      </w:r>
      <w:r w:rsidR="00496E3C" w:rsidRPr="00496E3C">
        <w:rPr>
          <w:rFonts w:ascii="Times New Roman" w:hAnsi="Times New Roman" w:cs="Times New Roman"/>
          <w:b/>
        </w:rPr>
        <w:t xml:space="preserve"> Such An Important Development?</w:t>
      </w:r>
    </w:p>
    <w:p w:rsidR="00B65DCF" w:rsidRPr="00843025" w:rsidRDefault="00B65DCF" w:rsidP="00B65DCF">
      <w:pPr>
        <w:rPr>
          <w:rFonts w:ascii="Times New Roman" w:hAnsi="Times New Roman" w:cs="Times New Roman"/>
        </w:rPr>
      </w:pPr>
      <w:r w:rsidRPr="00843025">
        <w:rPr>
          <w:rFonts w:ascii="Times New Roman" w:hAnsi="Times New Roman" w:cs="Times New Roman"/>
        </w:rPr>
        <w:t>It removes two constraints which were holding back Web developments:</w:t>
      </w:r>
    </w:p>
    <w:p w:rsidR="00B65DCF" w:rsidRPr="00843025" w:rsidRDefault="00B65DCF" w:rsidP="00B65DCF">
      <w:pPr>
        <w:rPr>
          <w:rFonts w:ascii="Times New Roman" w:hAnsi="Times New Roman" w:cs="Times New Roman"/>
        </w:rPr>
      </w:pPr>
      <w:r w:rsidRPr="00843025">
        <w:rPr>
          <w:rFonts w:ascii="Times New Roman" w:hAnsi="Times New Roman" w:cs="Times New Roman"/>
        </w:rPr>
        <w:t xml:space="preserve">1. </w:t>
      </w:r>
      <w:proofErr w:type="gramStart"/>
      <w:r w:rsidRPr="00843025">
        <w:rPr>
          <w:rFonts w:ascii="Times New Roman" w:hAnsi="Times New Roman" w:cs="Times New Roman"/>
        </w:rPr>
        <w:t>dependence</w:t>
      </w:r>
      <w:proofErr w:type="gramEnd"/>
      <w:r w:rsidRPr="00843025">
        <w:rPr>
          <w:rFonts w:ascii="Times New Roman" w:hAnsi="Times New Roman" w:cs="Times New Roman"/>
        </w:rPr>
        <w:t xml:space="preserve"> on a single, inflexible document type (HTML) which was being much abused for tasks it was never designed for;</w:t>
      </w:r>
    </w:p>
    <w:p w:rsidR="00B65DCF" w:rsidRPr="00843025" w:rsidRDefault="00B65DCF" w:rsidP="00B65DCF">
      <w:pPr>
        <w:rPr>
          <w:rFonts w:ascii="Times New Roman" w:hAnsi="Times New Roman" w:cs="Times New Roman"/>
        </w:rPr>
      </w:pPr>
      <w:r w:rsidRPr="00843025">
        <w:rPr>
          <w:rFonts w:ascii="Times New Roman" w:hAnsi="Times New Roman" w:cs="Times New Roman"/>
        </w:rPr>
        <w:t xml:space="preserve">2. </w:t>
      </w:r>
      <w:proofErr w:type="gramStart"/>
      <w:r w:rsidRPr="00843025">
        <w:rPr>
          <w:rFonts w:ascii="Times New Roman" w:hAnsi="Times New Roman" w:cs="Times New Roman"/>
        </w:rPr>
        <w:t>the</w:t>
      </w:r>
      <w:proofErr w:type="gramEnd"/>
      <w:r w:rsidRPr="00843025">
        <w:rPr>
          <w:rFonts w:ascii="Times New Roman" w:hAnsi="Times New Roman" w:cs="Times New Roman"/>
        </w:rPr>
        <w:t xml:space="preserve"> complexity of full SGML, whose syntax allows many powerful but hard-to-program options. XML allows the flexible development of user-defined document types. It provides a robust, nonproprietary, persistent, and verifiable file format for the storage and transmission of text and data both on and off the Web; and it removes the more complex options of SGML, making it easier to program for.</w:t>
      </w:r>
    </w:p>
    <w:p w:rsidR="00496E3C" w:rsidRPr="00957260" w:rsidRDefault="00011A67" w:rsidP="00B65DCF">
      <w:pPr>
        <w:rPr>
          <w:rFonts w:ascii="Times New Roman" w:hAnsi="Times New Roman" w:cs="Times New Roman"/>
          <w:b/>
        </w:rPr>
      </w:pPr>
      <w:r w:rsidRPr="00011A67">
        <w:rPr>
          <w:b/>
          <w:bCs/>
          <w:bdr w:val="none" w:sz="0" w:space="0" w:color="auto" w:frame="1"/>
        </w:rPr>
        <w:t>9</w:t>
      </w:r>
      <w:r w:rsidRPr="00011A67">
        <w:rPr>
          <w:rFonts w:ascii="Times New Roman" w:eastAsia="Times New Roman" w:hAnsi="Times New Roman" w:cs="Times New Roman"/>
          <w:b/>
          <w:bCs/>
          <w:bdr w:val="none" w:sz="0" w:space="0" w:color="auto" w:frame="1"/>
        </w:rPr>
        <w:t>6.</w:t>
      </w:r>
      <w:r w:rsidRPr="00843025">
        <w:rPr>
          <w:rFonts w:ascii="Times New Roman" w:eastAsia="Times New Roman" w:hAnsi="Times New Roman" w:cs="Times New Roman"/>
          <w:b/>
          <w:bCs/>
          <w:bdr w:val="none" w:sz="0" w:space="0" w:color="auto" w:frame="1"/>
        </w:rPr>
        <w:t xml:space="preserve"> </w:t>
      </w:r>
      <w:r w:rsidR="00496E3C" w:rsidRPr="00957260">
        <w:rPr>
          <w:rFonts w:ascii="Times New Roman" w:hAnsi="Times New Roman" w:cs="Times New Roman"/>
          <w:b/>
        </w:rPr>
        <w:t>Who Is Responsible For Xml?</w:t>
      </w:r>
    </w:p>
    <w:p w:rsidR="00B65DCF" w:rsidRPr="00843025" w:rsidRDefault="00B65DCF" w:rsidP="00B65DCF">
      <w:pPr>
        <w:rPr>
          <w:rFonts w:ascii="Times New Roman" w:hAnsi="Times New Roman" w:cs="Times New Roman"/>
        </w:rPr>
      </w:pPr>
      <w:r w:rsidRPr="00843025">
        <w:rPr>
          <w:rFonts w:ascii="Times New Roman" w:hAnsi="Times New Roman" w:cs="Times New Roman"/>
        </w:rPr>
        <w:t>XML is a project of the World Wide Web Consortium (W3C), and the development of the specification is supervised by an XML Working Group. A Special Interest Group of co-opted contributors and experts from various fields contributed</w:t>
      </w:r>
      <w:r w:rsidR="00496E3C">
        <w:rPr>
          <w:rFonts w:ascii="Times New Roman" w:hAnsi="Times New Roman" w:cs="Times New Roman"/>
        </w:rPr>
        <w:t xml:space="preserve"> comments and reviews by email.</w:t>
      </w:r>
    </w:p>
    <w:p w:rsidR="00B65DCF" w:rsidRPr="00843025" w:rsidRDefault="00B65DCF" w:rsidP="00B65DCF">
      <w:pPr>
        <w:rPr>
          <w:rFonts w:ascii="Times New Roman" w:hAnsi="Times New Roman" w:cs="Times New Roman"/>
        </w:rPr>
      </w:pPr>
      <w:r w:rsidRPr="00843025">
        <w:rPr>
          <w:rFonts w:ascii="Times New Roman" w:hAnsi="Times New Roman" w:cs="Times New Roman"/>
        </w:rPr>
        <w:t xml:space="preserve">XML is a public format: it is not a proprietary development of any company, although the membership of the WG and the SIG represented companies as well as research and academic institutions. The v1.0 specification was accepted by the W3C as a </w:t>
      </w:r>
      <w:r w:rsidR="00496E3C">
        <w:rPr>
          <w:rFonts w:ascii="Times New Roman" w:hAnsi="Times New Roman" w:cs="Times New Roman"/>
        </w:rPr>
        <w:t>Recommendation on Feb 10, 1998.</w:t>
      </w:r>
    </w:p>
    <w:p w:rsidR="00B65DCF" w:rsidRPr="00496E3C" w:rsidRDefault="00011A67" w:rsidP="00B65DCF">
      <w:pPr>
        <w:rPr>
          <w:rFonts w:ascii="Times New Roman" w:hAnsi="Times New Roman" w:cs="Times New Roman"/>
          <w:b/>
        </w:rPr>
      </w:pPr>
      <w:r w:rsidRPr="00011A67">
        <w:rPr>
          <w:b/>
          <w:bCs/>
          <w:bdr w:val="none" w:sz="0" w:space="0" w:color="auto" w:frame="1"/>
        </w:rPr>
        <w:t>9</w:t>
      </w:r>
      <w:r>
        <w:rPr>
          <w:rFonts w:ascii="Times New Roman" w:eastAsia="Times New Roman" w:hAnsi="Times New Roman" w:cs="Times New Roman"/>
          <w:b/>
          <w:bCs/>
          <w:bdr w:val="none" w:sz="0" w:space="0" w:color="auto" w:frame="1"/>
        </w:rPr>
        <w:t>7</w:t>
      </w:r>
      <w:r w:rsidRPr="00011A67">
        <w:rPr>
          <w:rFonts w:ascii="Times New Roman" w:eastAsia="Times New Roman" w:hAnsi="Times New Roman" w:cs="Times New Roman"/>
          <w:b/>
          <w:bCs/>
          <w:bdr w:val="none" w:sz="0" w:space="0" w:color="auto" w:frame="1"/>
        </w:rPr>
        <w:t>.</w:t>
      </w:r>
      <w:r w:rsidRPr="00843025">
        <w:rPr>
          <w:rFonts w:ascii="Times New Roman" w:eastAsia="Times New Roman" w:hAnsi="Times New Roman" w:cs="Times New Roman"/>
          <w:b/>
          <w:bCs/>
          <w:bdr w:val="none" w:sz="0" w:space="0" w:color="auto" w:frame="1"/>
        </w:rPr>
        <w:t xml:space="preserve"> </w:t>
      </w:r>
      <w:r w:rsidR="00B65DCF" w:rsidRPr="00496E3C">
        <w:rPr>
          <w:rFonts w:ascii="Times New Roman" w:hAnsi="Times New Roman" w:cs="Times New Roman"/>
          <w:b/>
        </w:rPr>
        <w:t>Give A Few Examples Of Types Of Applications T</w:t>
      </w:r>
      <w:r w:rsidR="00496E3C">
        <w:rPr>
          <w:rFonts w:ascii="Times New Roman" w:hAnsi="Times New Roman" w:cs="Times New Roman"/>
          <w:b/>
        </w:rPr>
        <w:t>hat Can Benefit From Using Xml?</w:t>
      </w:r>
    </w:p>
    <w:p w:rsidR="00B65DCF" w:rsidRPr="00843025" w:rsidRDefault="00B65DCF" w:rsidP="00B65DCF">
      <w:pPr>
        <w:rPr>
          <w:rFonts w:ascii="Times New Roman" w:hAnsi="Times New Roman" w:cs="Times New Roman"/>
        </w:rPr>
      </w:pPr>
      <w:r w:rsidRPr="00843025">
        <w:rPr>
          <w:rFonts w:ascii="Times New Roman" w:hAnsi="Times New Roman" w:cs="Times New Roman"/>
        </w:rPr>
        <w:t>There are literally thousands of applications that can benefit from XML technologies. The point of this question is not to have the candidate rattle off a laundry list of projects that they have worked on, but, rather, to allow the candidate to explain the rationale for choosing XML by citing a few real world examples. For instance, one appropriate answer is that XML allows content management systems to store documents independently of their format, which thereby reduces data redundancy. Another answer relates to B2B exchanges or supply chain management systems. In these instances, XML provides a mechanism for multiple companies to exchange data according to an agreed upon set of rules. A third common response involves wireless applications that require WML to re</w:t>
      </w:r>
      <w:r w:rsidR="00496E3C">
        <w:rPr>
          <w:rFonts w:ascii="Times New Roman" w:hAnsi="Times New Roman" w:cs="Times New Roman"/>
        </w:rPr>
        <w:t>nder data on hand held devices.</w:t>
      </w:r>
      <w:r w:rsidRPr="00843025">
        <w:rPr>
          <w:rFonts w:ascii="Times New Roman" w:hAnsi="Times New Roman" w:cs="Times New Roman"/>
        </w:rPr>
        <w:t xml:space="preserve"> </w:t>
      </w:r>
    </w:p>
    <w:p w:rsidR="00B65DCF" w:rsidRPr="00496E3C" w:rsidRDefault="00011A67" w:rsidP="00B65DCF">
      <w:pPr>
        <w:rPr>
          <w:rFonts w:ascii="Times New Roman" w:hAnsi="Times New Roman" w:cs="Times New Roman"/>
          <w:b/>
        </w:rPr>
      </w:pPr>
      <w:r w:rsidRPr="00011A67">
        <w:rPr>
          <w:b/>
          <w:bCs/>
          <w:bdr w:val="none" w:sz="0" w:space="0" w:color="auto" w:frame="1"/>
        </w:rPr>
        <w:t>9</w:t>
      </w:r>
      <w:r>
        <w:rPr>
          <w:rFonts w:ascii="Times New Roman" w:eastAsia="Times New Roman" w:hAnsi="Times New Roman" w:cs="Times New Roman"/>
          <w:b/>
          <w:bCs/>
          <w:bdr w:val="none" w:sz="0" w:space="0" w:color="auto" w:frame="1"/>
        </w:rPr>
        <w:t>8</w:t>
      </w:r>
      <w:r w:rsidRPr="00011A67">
        <w:rPr>
          <w:rFonts w:ascii="Times New Roman" w:eastAsia="Times New Roman" w:hAnsi="Times New Roman" w:cs="Times New Roman"/>
          <w:b/>
          <w:bCs/>
          <w:bdr w:val="none" w:sz="0" w:space="0" w:color="auto" w:frame="1"/>
        </w:rPr>
        <w:t>.</w:t>
      </w:r>
      <w:r w:rsidRPr="00843025">
        <w:rPr>
          <w:rFonts w:ascii="Times New Roman" w:eastAsia="Times New Roman" w:hAnsi="Times New Roman" w:cs="Times New Roman"/>
          <w:b/>
          <w:bCs/>
          <w:bdr w:val="none" w:sz="0" w:space="0" w:color="auto" w:frame="1"/>
        </w:rPr>
        <w:t xml:space="preserve"> </w:t>
      </w:r>
      <w:r w:rsidR="00B65DCF" w:rsidRPr="00496E3C">
        <w:rPr>
          <w:rFonts w:ascii="Times New Roman" w:hAnsi="Times New Roman" w:cs="Times New Roman"/>
          <w:b/>
        </w:rPr>
        <w:t>What Is Dom</w:t>
      </w:r>
      <w:r w:rsidR="00496E3C" w:rsidRPr="00496E3C">
        <w:rPr>
          <w:rFonts w:ascii="Times New Roman" w:hAnsi="Times New Roman" w:cs="Times New Roman"/>
          <w:b/>
        </w:rPr>
        <w:t xml:space="preserve"> And How Does It Relate To Xml?</w:t>
      </w:r>
    </w:p>
    <w:p w:rsidR="00B65DCF" w:rsidRPr="00843025" w:rsidRDefault="00B65DCF" w:rsidP="00B65DCF">
      <w:pPr>
        <w:rPr>
          <w:rFonts w:ascii="Times New Roman" w:hAnsi="Times New Roman" w:cs="Times New Roman"/>
        </w:rPr>
      </w:pPr>
      <w:r w:rsidRPr="00843025">
        <w:rPr>
          <w:rFonts w:ascii="Times New Roman" w:hAnsi="Times New Roman" w:cs="Times New Roman"/>
        </w:rPr>
        <w:t xml:space="preserve">The Document Object Model (DOM) is an interface specification maintained by the W3C DOM Workgroup that defines an application independent mechanism to access, parse, or update XML data. In simple terms it is a hierarchical model that allows developers to manipulate XML documents easily </w:t>
      </w:r>
      <w:proofErr w:type="gramStart"/>
      <w:r w:rsidRPr="00843025">
        <w:rPr>
          <w:rFonts w:ascii="Times New Roman" w:hAnsi="Times New Roman" w:cs="Times New Roman"/>
        </w:rPr>
        <w:t>Any</w:t>
      </w:r>
      <w:proofErr w:type="gramEnd"/>
      <w:r w:rsidRPr="00843025">
        <w:rPr>
          <w:rFonts w:ascii="Times New Roman" w:hAnsi="Times New Roman" w:cs="Times New Roman"/>
        </w:rPr>
        <w:t xml:space="preserve"> developer that has worked extensively with XML should be able to discuss the concept and use of DOM objects freely. Additionally, it is not unreasonable to expect advanced candidates to thoroughly understand its internal workings and be able to explain how DOM differs from an event-based interface like SAX.</w:t>
      </w:r>
    </w:p>
    <w:p w:rsidR="00B65DCF" w:rsidRPr="00496E3C" w:rsidRDefault="00011A67" w:rsidP="00B65DCF">
      <w:pPr>
        <w:rPr>
          <w:rFonts w:ascii="Times New Roman" w:hAnsi="Times New Roman" w:cs="Times New Roman"/>
          <w:b/>
        </w:rPr>
      </w:pPr>
      <w:r w:rsidRPr="00011A67">
        <w:rPr>
          <w:b/>
          <w:bCs/>
          <w:bdr w:val="none" w:sz="0" w:space="0" w:color="auto" w:frame="1"/>
        </w:rPr>
        <w:t>9</w:t>
      </w:r>
      <w:r>
        <w:rPr>
          <w:rFonts w:ascii="Times New Roman" w:eastAsia="Times New Roman" w:hAnsi="Times New Roman" w:cs="Times New Roman"/>
          <w:b/>
          <w:bCs/>
          <w:bdr w:val="none" w:sz="0" w:space="0" w:color="auto" w:frame="1"/>
        </w:rPr>
        <w:t>9</w:t>
      </w:r>
      <w:r w:rsidRPr="00011A67">
        <w:rPr>
          <w:rFonts w:ascii="Times New Roman" w:eastAsia="Times New Roman" w:hAnsi="Times New Roman" w:cs="Times New Roman"/>
          <w:b/>
          <w:bCs/>
          <w:bdr w:val="none" w:sz="0" w:space="0" w:color="auto" w:frame="1"/>
        </w:rPr>
        <w:t>.</w:t>
      </w:r>
      <w:r w:rsidRPr="00843025">
        <w:rPr>
          <w:rFonts w:ascii="Times New Roman" w:eastAsia="Times New Roman" w:hAnsi="Times New Roman" w:cs="Times New Roman"/>
          <w:b/>
          <w:bCs/>
          <w:bdr w:val="none" w:sz="0" w:space="0" w:color="auto" w:frame="1"/>
        </w:rPr>
        <w:t xml:space="preserve"> </w:t>
      </w:r>
      <w:r w:rsidR="00496E3C" w:rsidRPr="00496E3C">
        <w:rPr>
          <w:rFonts w:ascii="Times New Roman" w:hAnsi="Times New Roman" w:cs="Times New Roman"/>
          <w:b/>
        </w:rPr>
        <w:t>Why Should I Use Xml?</w:t>
      </w:r>
    </w:p>
    <w:p w:rsidR="00B65DCF" w:rsidRPr="00843025" w:rsidRDefault="00B65DCF" w:rsidP="00B65DCF">
      <w:pPr>
        <w:rPr>
          <w:rFonts w:ascii="Times New Roman" w:hAnsi="Times New Roman" w:cs="Times New Roman"/>
        </w:rPr>
      </w:pPr>
      <w:r w:rsidRPr="00843025">
        <w:rPr>
          <w:rFonts w:ascii="Times New Roman" w:hAnsi="Times New Roman" w:cs="Times New Roman"/>
        </w:rPr>
        <w:t xml:space="preserve">Here are a few reasons for using </w:t>
      </w:r>
      <w:proofErr w:type="gramStart"/>
      <w:r w:rsidRPr="00843025">
        <w:rPr>
          <w:rFonts w:ascii="Times New Roman" w:hAnsi="Times New Roman" w:cs="Times New Roman"/>
        </w:rPr>
        <w:t>XML .</w:t>
      </w:r>
      <w:proofErr w:type="gramEnd"/>
    </w:p>
    <w:p w:rsidR="00B65DCF" w:rsidRPr="00843025" w:rsidRDefault="00B65DCF" w:rsidP="00B65DCF">
      <w:pPr>
        <w:rPr>
          <w:rFonts w:ascii="Times New Roman" w:hAnsi="Times New Roman" w:cs="Times New Roman"/>
        </w:rPr>
      </w:pPr>
      <w:r w:rsidRPr="00843025">
        <w:rPr>
          <w:rFonts w:ascii="Times New Roman" w:hAnsi="Times New Roman" w:cs="Times New Roman"/>
        </w:rPr>
        <w:t>* XML can be used to describe and identify information accurately and unambiguously, in a way that computers can be programmed to ‘understand’ (well, at least manipulate as if they could understand).</w:t>
      </w:r>
    </w:p>
    <w:p w:rsidR="00B65DCF" w:rsidRPr="00843025" w:rsidRDefault="00B65DCF" w:rsidP="00B65DCF">
      <w:pPr>
        <w:rPr>
          <w:rFonts w:ascii="Times New Roman" w:hAnsi="Times New Roman" w:cs="Times New Roman"/>
        </w:rPr>
      </w:pPr>
      <w:r w:rsidRPr="00843025">
        <w:rPr>
          <w:rFonts w:ascii="Times New Roman" w:hAnsi="Times New Roman" w:cs="Times New Roman"/>
        </w:rPr>
        <w:t xml:space="preserve">* XML allows documents which are all the same type to be created consistently and without structural errors, because it provides a </w:t>
      </w:r>
      <w:proofErr w:type="spellStart"/>
      <w:r w:rsidRPr="00843025">
        <w:rPr>
          <w:rFonts w:ascii="Times New Roman" w:hAnsi="Times New Roman" w:cs="Times New Roman"/>
        </w:rPr>
        <w:t>standardised</w:t>
      </w:r>
      <w:proofErr w:type="spellEnd"/>
      <w:r w:rsidRPr="00843025">
        <w:rPr>
          <w:rFonts w:ascii="Times New Roman" w:hAnsi="Times New Roman" w:cs="Times New Roman"/>
        </w:rPr>
        <w:t xml:space="preserve"> way of describing, controlling, or allowing/disallowing particular types of document structure. [Note that this has absolutely nothing whatever to do with formatting, appearance, or the actual text content of your documents, only the structure of them].</w:t>
      </w:r>
    </w:p>
    <w:p w:rsidR="00B65DCF" w:rsidRPr="00843025" w:rsidRDefault="00B65DCF" w:rsidP="00B65DCF">
      <w:pPr>
        <w:rPr>
          <w:rFonts w:ascii="Times New Roman" w:hAnsi="Times New Roman" w:cs="Times New Roman"/>
        </w:rPr>
      </w:pPr>
      <w:r w:rsidRPr="00843025">
        <w:rPr>
          <w:rFonts w:ascii="Times New Roman" w:hAnsi="Times New Roman" w:cs="Times New Roman"/>
        </w:rPr>
        <w:t>* XML provides a robust and durable format for information storage and transmission. Robust because it is based on a proven standard, and can thus be tested and verified; durable because it uses plain-text file formats which will outlast proprietary binary ones.</w:t>
      </w:r>
    </w:p>
    <w:p w:rsidR="00B65DCF" w:rsidRPr="00843025" w:rsidRDefault="00B65DCF" w:rsidP="00B65DCF">
      <w:pPr>
        <w:rPr>
          <w:rFonts w:ascii="Times New Roman" w:hAnsi="Times New Roman" w:cs="Times New Roman"/>
        </w:rPr>
      </w:pPr>
      <w:r w:rsidRPr="00843025">
        <w:rPr>
          <w:rFonts w:ascii="Times New Roman" w:hAnsi="Times New Roman" w:cs="Times New Roman"/>
        </w:rPr>
        <w:t>* XML provides a common syntax for messaging systems for the exchange of information between applications. Previously, each messaging system had its own format and all were different, which made inter-system messaging unnecessarily messy, complex, and expensive. If everyone uses the same syntax it makes writing these systems much faster and more reliable.</w:t>
      </w:r>
    </w:p>
    <w:p w:rsidR="00B65DCF" w:rsidRPr="00843025" w:rsidRDefault="00B65DCF" w:rsidP="00B65DCF">
      <w:pPr>
        <w:rPr>
          <w:rFonts w:ascii="Times New Roman" w:hAnsi="Times New Roman" w:cs="Times New Roman"/>
        </w:rPr>
      </w:pPr>
      <w:r w:rsidRPr="00843025">
        <w:rPr>
          <w:rFonts w:ascii="Times New Roman" w:hAnsi="Times New Roman" w:cs="Times New Roman"/>
        </w:rPr>
        <w:t>* XML is free. Not just free of charge (free as in beer) but free of legal encumbrances (free as in speech). It doesn't belong to anyone, so it can't be hijacked or pirated. And you don't have to pay a fee to use it (you can of course choose to use commercial software to deal with it, for lots of good reasons, but you don't pay for XML itself).</w:t>
      </w:r>
    </w:p>
    <w:p w:rsidR="00B65DCF" w:rsidRPr="00843025" w:rsidRDefault="00B65DCF" w:rsidP="00B65DCF">
      <w:pPr>
        <w:rPr>
          <w:rFonts w:ascii="Times New Roman" w:hAnsi="Times New Roman" w:cs="Times New Roman"/>
        </w:rPr>
      </w:pPr>
      <w:r w:rsidRPr="00843025">
        <w:rPr>
          <w:rFonts w:ascii="Times New Roman" w:hAnsi="Times New Roman" w:cs="Times New Roman"/>
        </w:rPr>
        <w:t>* XML information can be manipulated programmatically (under machine control), so XML documents can be pieced together from disparate sources, or taken apart and re-used in different ways. They can be converted into almost any other format with no loss of information.</w:t>
      </w:r>
    </w:p>
    <w:p w:rsidR="00B65DCF" w:rsidRPr="00843025" w:rsidRDefault="00B65DCF" w:rsidP="00B65DCF">
      <w:pPr>
        <w:rPr>
          <w:rFonts w:ascii="Times New Roman" w:hAnsi="Times New Roman" w:cs="Times New Roman"/>
        </w:rPr>
      </w:pPr>
      <w:r w:rsidRPr="00843025">
        <w:rPr>
          <w:rFonts w:ascii="Times New Roman" w:hAnsi="Times New Roman" w:cs="Times New Roman"/>
        </w:rPr>
        <w:t xml:space="preserve">* XML lets you separate form from content. Your XML file contains your document information (text, data) and identifies its structure: your formatting and other processing needs are identified separately in a </w:t>
      </w:r>
      <w:proofErr w:type="spellStart"/>
      <w:r w:rsidRPr="00843025">
        <w:rPr>
          <w:rFonts w:ascii="Times New Roman" w:hAnsi="Times New Roman" w:cs="Times New Roman"/>
        </w:rPr>
        <w:t>stylesheet</w:t>
      </w:r>
      <w:proofErr w:type="spellEnd"/>
      <w:r w:rsidRPr="00843025">
        <w:rPr>
          <w:rFonts w:ascii="Times New Roman" w:hAnsi="Times New Roman" w:cs="Times New Roman"/>
        </w:rPr>
        <w:t xml:space="preserve"> or processing system. The two are combined at output time to apply the required formatting to the text or data identified by its structure (location, posit</w:t>
      </w:r>
      <w:r w:rsidR="00496E3C">
        <w:rPr>
          <w:rFonts w:ascii="Times New Roman" w:hAnsi="Times New Roman" w:cs="Times New Roman"/>
        </w:rPr>
        <w:t>ion, rank, order, or whatever).</w:t>
      </w:r>
    </w:p>
    <w:p w:rsidR="00B65DCF" w:rsidRPr="00496E3C" w:rsidRDefault="00011A67" w:rsidP="00B65DCF">
      <w:pPr>
        <w:rPr>
          <w:rFonts w:ascii="Times New Roman" w:hAnsi="Times New Roman" w:cs="Times New Roman"/>
          <w:b/>
        </w:rPr>
      </w:pPr>
      <w:r>
        <w:rPr>
          <w:b/>
          <w:bCs/>
          <w:bdr w:val="none" w:sz="0" w:space="0" w:color="auto" w:frame="1"/>
        </w:rPr>
        <w:t>101</w:t>
      </w:r>
      <w:r w:rsidRPr="00011A67">
        <w:rPr>
          <w:rFonts w:ascii="Times New Roman" w:eastAsia="Times New Roman" w:hAnsi="Times New Roman" w:cs="Times New Roman"/>
          <w:b/>
          <w:bCs/>
          <w:bdr w:val="none" w:sz="0" w:space="0" w:color="auto" w:frame="1"/>
        </w:rPr>
        <w:t>.</w:t>
      </w:r>
      <w:r w:rsidRPr="00843025">
        <w:rPr>
          <w:rFonts w:ascii="Times New Roman" w:eastAsia="Times New Roman" w:hAnsi="Times New Roman" w:cs="Times New Roman"/>
          <w:b/>
          <w:bCs/>
          <w:bdr w:val="none" w:sz="0" w:space="0" w:color="auto" w:frame="1"/>
        </w:rPr>
        <w:t xml:space="preserve"> </w:t>
      </w:r>
      <w:r w:rsidR="00B65DCF" w:rsidRPr="00496E3C">
        <w:rPr>
          <w:rFonts w:ascii="Times New Roman" w:hAnsi="Times New Roman" w:cs="Times New Roman"/>
          <w:b/>
        </w:rPr>
        <w:t xml:space="preserve">Using </w:t>
      </w:r>
      <w:proofErr w:type="spellStart"/>
      <w:r w:rsidR="00B65DCF" w:rsidRPr="00496E3C">
        <w:rPr>
          <w:rFonts w:ascii="Times New Roman" w:hAnsi="Times New Roman" w:cs="Times New Roman"/>
          <w:b/>
        </w:rPr>
        <w:t>Xslt</w:t>
      </w:r>
      <w:proofErr w:type="spellEnd"/>
      <w:r w:rsidR="00B65DCF" w:rsidRPr="00496E3C">
        <w:rPr>
          <w:rFonts w:ascii="Times New Roman" w:hAnsi="Times New Roman" w:cs="Times New Roman"/>
          <w:b/>
        </w:rPr>
        <w:t>, How Would You Extract A Specific Attribute From</w:t>
      </w:r>
      <w:r w:rsidR="00496E3C" w:rsidRPr="00496E3C">
        <w:rPr>
          <w:rFonts w:ascii="Times New Roman" w:hAnsi="Times New Roman" w:cs="Times New Roman"/>
          <w:b/>
        </w:rPr>
        <w:t xml:space="preserve"> An Element In An Xml Document?</w:t>
      </w:r>
    </w:p>
    <w:p w:rsidR="00B65DCF" w:rsidRPr="00843025" w:rsidRDefault="00B65DCF" w:rsidP="00B65DCF">
      <w:pPr>
        <w:rPr>
          <w:rFonts w:ascii="Times New Roman" w:hAnsi="Times New Roman" w:cs="Times New Roman"/>
        </w:rPr>
      </w:pPr>
      <w:r w:rsidRPr="00843025">
        <w:rPr>
          <w:rFonts w:ascii="Times New Roman" w:hAnsi="Times New Roman" w:cs="Times New Roman"/>
        </w:rPr>
        <w:t xml:space="preserve">Successful candidates should recognize this as one of the most basic applications of XSLT. If they are not able to construct a reply similar to the example below, they should at least be able to identify the components necessary for this operation: </w:t>
      </w:r>
      <w:proofErr w:type="spellStart"/>
      <w:r w:rsidRPr="00843025">
        <w:rPr>
          <w:rFonts w:ascii="Times New Roman" w:hAnsi="Times New Roman" w:cs="Times New Roman"/>
        </w:rPr>
        <w:t>xsl</w:t>
      </w:r>
      <w:proofErr w:type="gramStart"/>
      <w:r w:rsidRPr="00843025">
        <w:rPr>
          <w:rFonts w:ascii="Times New Roman" w:hAnsi="Times New Roman" w:cs="Times New Roman"/>
        </w:rPr>
        <w:t>:template</w:t>
      </w:r>
      <w:proofErr w:type="spellEnd"/>
      <w:proofErr w:type="gramEnd"/>
      <w:r w:rsidRPr="00843025">
        <w:rPr>
          <w:rFonts w:ascii="Times New Roman" w:hAnsi="Times New Roman" w:cs="Times New Roman"/>
        </w:rPr>
        <w:t xml:space="preserve"> to match the appropriate XML element, </w:t>
      </w:r>
      <w:proofErr w:type="spellStart"/>
      <w:r w:rsidRPr="00843025">
        <w:rPr>
          <w:rFonts w:ascii="Times New Roman" w:hAnsi="Times New Roman" w:cs="Times New Roman"/>
        </w:rPr>
        <w:t>xsl:value-of</w:t>
      </w:r>
      <w:proofErr w:type="spellEnd"/>
      <w:r w:rsidRPr="00843025">
        <w:rPr>
          <w:rFonts w:ascii="Times New Roman" w:hAnsi="Times New Roman" w:cs="Times New Roman"/>
        </w:rPr>
        <w:t xml:space="preserve"> to select the attribute value, and the optional </w:t>
      </w:r>
      <w:proofErr w:type="spellStart"/>
      <w:r w:rsidRPr="00843025">
        <w:rPr>
          <w:rFonts w:ascii="Times New Roman" w:hAnsi="Times New Roman" w:cs="Times New Roman"/>
        </w:rPr>
        <w:t>xsl:apply-templates</w:t>
      </w:r>
      <w:proofErr w:type="spellEnd"/>
      <w:r w:rsidRPr="00843025">
        <w:rPr>
          <w:rFonts w:ascii="Times New Roman" w:hAnsi="Times New Roman" w:cs="Times New Roman"/>
        </w:rPr>
        <w:t xml:space="preserve"> to continue processing the document.</w:t>
      </w:r>
    </w:p>
    <w:p w:rsidR="00B65DCF" w:rsidRPr="00843025" w:rsidRDefault="00B65DCF" w:rsidP="00B65DCF">
      <w:pPr>
        <w:rPr>
          <w:rFonts w:ascii="Times New Roman" w:hAnsi="Times New Roman" w:cs="Times New Roman"/>
        </w:rPr>
      </w:pPr>
      <w:r w:rsidRPr="00843025">
        <w:rPr>
          <w:rFonts w:ascii="Times New Roman" w:hAnsi="Times New Roman" w:cs="Times New Roman"/>
        </w:rPr>
        <w:t>Extract Attributes from XML Data</w:t>
      </w:r>
    </w:p>
    <w:p w:rsidR="00B65DCF" w:rsidRPr="00843025" w:rsidRDefault="00B65DCF" w:rsidP="00B65DCF">
      <w:pPr>
        <w:rPr>
          <w:rFonts w:ascii="Times New Roman" w:hAnsi="Times New Roman" w:cs="Times New Roman"/>
        </w:rPr>
      </w:pPr>
      <w:proofErr w:type="gramStart"/>
      <w:r w:rsidRPr="00843025">
        <w:rPr>
          <w:rFonts w:ascii="Times New Roman" w:hAnsi="Times New Roman" w:cs="Times New Roman"/>
        </w:rPr>
        <w:t>Example 1.</w:t>
      </w:r>
      <w:proofErr w:type="gramEnd"/>
    </w:p>
    <w:p w:rsidR="00B65DCF" w:rsidRPr="00843025" w:rsidRDefault="00B65DCF" w:rsidP="00B65DCF">
      <w:pPr>
        <w:rPr>
          <w:rFonts w:ascii="Times New Roman" w:hAnsi="Times New Roman" w:cs="Times New Roman"/>
        </w:rPr>
      </w:pPr>
      <w:r w:rsidRPr="00843025">
        <w:rPr>
          <w:rFonts w:ascii="Times New Roman" w:hAnsi="Times New Roman" w:cs="Times New Roman"/>
        </w:rPr>
        <w:t>&lt;</w:t>
      </w:r>
      <w:proofErr w:type="spellStart"/>
      <w:r w:rsidRPr="00843025">
        <w:rPr>
          <w:rFonts w:ascii="Times New Roman" w:hAnsi="Times New Roman" w:cs="Times New Roman"/>
        </w:rPr>
        <w:t>xsl</w:t>
      </w:r>
      <w:proofErr w:type="gramStart"/>
      <w:r w:rsidRPr="00843025">
        <w:rPr>
          <w:rFonts w:ascii="Times New Roman" w:hAnsi="Times New Roman" w:cs="Times New Roman"/>
        </w:rPr>
        <w:t>:template</w:t>
      </w:r>
      <w:proofErr w:type="spellEnd"/>
      <w:proofErr w:type="gramEnd"/>
      <w:r w:rsidRPr="00843025">
        <w:rPr>
          <w:rFonts w:ascii="Times New Roman" w:hAnsi="Times New Roman" w:cs="Times New Roman"/>
        </w:rPr>
        <w:t xml:space="preserve"> match="element-name"&gt;</w:t>
      </w:r>
    </w:p>
    <w:p w:rsidR="00B65DCF" w:rsidRPr="00843025" w:rsidRDefault="00B65DCF" w:rsidP="00B65DCF">
      <w:pPr>
        <w:rPr>
          <w:rFonts w:ascii="Times New Roman" w:hAnsi="Times New Roman" w:cs="Times New Roman"/>
        </w:rPr>
      </w:pPr>
      <w:r w:rsidRPr="00843025">
        <w:rPr>
          <w:rFonts w:ascii="Times New Roman" w:hAnsi="Times New Roman" w:cs="Times New Roman"/>
        </w:rPr>
        <w:t>Attribute Value:</w:t>
      </w:r>
    </w:p>
    <w:p w:rsidR="00B65DCF" w:rsidRPr="00843025" w:rsidRDefault="00B65DCF" w:rsidP="00B65DCF">
      <w:pPr>
        <w:rPr>
          <w:rFonts w:ascii="Times New Roman" w:hAnsi="Times New Roman" w:cs="Times New Roman"/>
        </w:rPr>
      </w:pPr>
      <w:r w:rsidRPr="00843025">
        <w:rPr>
          <w:rFonts w:ascii="Times New Roman" w:hAnsi="Times New Roman" w:cs="Times New Roman"/>
        </w:rPr>
        <w:t>&lt;</w:t>
      </w:r>
      <w:proofErr w:type="spellStart"/>
      <w:proofErr w:type="gramStart"/>
      <w:r w:rsidRPr="00843025">
        <w:rPr>
          <w:rFonts w:ascii="Times New Roman" w:hAnsi="Times New Roman" w:cs="Times New Roman"/>
        </w:rPr>
        <w:t>xsl:</w:t>
      </w:r>
      <w:proofErr w:type="gramEnd"/>
      <w:r w:rsidRPr="00843025">
        <w:rPr>
          <w:rFonts w:ascii="Times New Roman" w:hAnsi="Times New Roman" w:cs="Times New Roman"/>
        </w:rPr>
        <w:t>value-of</w:t>
      </w:r>
      <w:proofErr w:type="spellEnd"/>
      <w:r w:rsidRPr="00843025">
        <w:rPr>
          <w:rFonts w:ascii="Times New Roman" w:hAnsi="Times New Roman" w:cs="Times New Roman"/>
        </w:rPr>
        <w:t xml:space="preserve"> select="@attribute"/&gt;</w:t>
      </w:r>
    </w:p>
    <w:p w:rsidR="00B65DCF" w:rsidRPr="00843025" w:rsidRDefault="00B65DCF" w:rsidP="00B65DCF">
      <w:pPr>
        <w:rPr>
          <w:rFonts w:ascii="Times New Roman" w:hAnsi="Times New Roman" w:cs="Times New Roman"/>
        </w:rPr>
      </w:pPr>
      <w:r w:rsidRPr="00843025">
        <w:rPr>
          <w:rFonts w:ascii="Times New Roman" w:hAnsi="Times New Roman" w:cs="Times New Roman"/>
        </w:rPr>
        <w:t>&lt;</w:t>
      </w:r>
      <w:proofErr w:type="spellStart"/>
      <w:r w:rsidRPr="00843025">
        <w:rPr>
          <w:rFonts w:ascii="Times New Roman" w:hAnsi="Times New Roman" w:cs="Times New Roman"/>
        </w:rPr>
        <w:t>xsl</w:t>
      </w:r>
      <w:proofErr w:type="gramStart"/>
      <w:r w:rsidRPr="00843025">
        <w:rPr>
          <w:rFonts w:ascii="Times New Roman" w:hAnsi="Times New Roman" w:cs="Times New Roman"/>
        </w:rPr>
        <w:t>:apply</w:t>
      </w:r>
      <w:proofErr w:type="gramEnd"/>
      <w:r w:rsidRPr="00843025">
        <w:rPr>
          <w:rFonts w:ascii="Times New Roman" w:hAnsi="Times New Roman" w:cs="Times New Roman"/>
        </w:rPr>
        <w:t>-templates</w:t>
      </w:r>
      <w:proofErr w:type="spellEnd"/>
      <w:r w:rsidRPr="00843025">
        <w:rPr>
          <w:rFonts w:ascii="Times New Roman" w:hAnsi="Times New Roman" w:cs="Times New Roman"/>
        </w:rPr>
        <w:t>/&gt;</w:t>
      </w:r>
    </w:p>
    <w:p w:rsidR="00B65DCF" w:rsidRPr="00843025" w:rsidRDefault="00496E3C" w:rsidP="00B65DCF">
      <w:pPr>
        <w:rPr>
          <w:rFonts w:ascii="Times New Roman" w:hAnsi="Times New Roman" w:cs="Times New Roman"/>
        </w:rPr>
      </w:pPr>
      <w:r>
        <w:rPr>
          <w:rFonts w:ascii="Times New Roman" w:hAnsi="Times New Roman" w:cs="Times New Roman"/>
        </w:rPr>
        <w:t>&lt;/</w:t>
      </w:r>
      <w:proofErr w:type="spellStart"/>
      <w:r>
        <w:rPr>
          <w:rFonts w:ascii="Times New Roman" w:hAnsi="Times New Roman" w:cs="Times New Roman"/>
        </w:rPr>
        <w:t>xsl</w:t>
      </w:r>
      <w:proofErr w:type="gramStart"/>
      <w:r>
        <w:rPr>
          <w:rFonts w:ascii="Times New Roman" w:hAnsi="Times New Roman" w:cs="Times New Roman"/>
        </w:rPr>
        <w:t>:template</w:t>
      </w:r>
      <w:proofErr w:type="spellEnd"/>
      <w:proofErr w:type="gramEnd"/>
      <w:r>
        <w:rPr>
          <w:rFonts w:ascii="Times New Roman" w:hAnsi="Times New Roman" w:cs="Times New Roman"/>
        </w:rPr>
        <w:t>&gt;</w:t>
      </w:r>
    </w:p>
    <w:p w:rsidR="00B65DCF" w:rsidRPr="00957260" w:rsidRDefault="00011A67" w:rsidP="00B65DCF">
      <w:pPr>
        <w:rPr>
          <w:rFonts w:ascii="Times New Roman" w:hAnsi="Times New Roman" w:cs="Times New Roman"/>
          <w:b/>
        </w:rPr>
      </w:pPr>
      <w:r>
        <w:rPr>
          <w:b/>
          <w:bCs/>
          <w:bdr w:val="none" w:sz="0" w:space="0" w:color="auto" w:frame="1"/>
        </w:rPr>
        <w:t>101</w:t>
      </w:r>
      <w:r w:rsidRPr="00011A67">
        <w:rPr>
          <w:rFonts w:ascii="Times New Roman" w:eastAsia="Times New Roman" w:hAnsi="Times New Roman" w:cs="Times New Roman"/>
          <w:b/>
          <w:bCs/>
          <w:bdr w:val="none" w:sz="0" w:space="0" w:color="auto" w:frame="1"/>
        </w:rPr>
        <w:t>.</w:t>
      </w:r>
      <w:r w:rsidRPr="00843025">
        <w:rPr>
          <w:rFonts w:ascii="Times New Roman" w:eastAsia="Times New Roman" w:hAnsi="Times New Roman" w:cs="Times New Roman"/>
          <w:b/>
          <w:bCs/>
          <w:bdr w:val="none" w:sz="0" w:space="0" w:color="auto" w:frame="1"/>
        </w:rPr>
        <w:t xml:space="preserve"> </w:t>
      </w:r>
      <w:r w:rsidR="00B65DCF" w:rsidRPr="00957260">
        <w:rPr>
          <w:rFonts w:ascii="Times New Roman" w:hAnsi="Times New Roman" w:cs="Times New Roman"/>
          <w:b/>
        </w:rPr>
        <w:t xml:space="preserve">Do Xml Namespaces Apply To Entity Names, Notation Names, Or </w:t>
      </w:r>
      <w:r w:rsidR="00FC0933" w:rsidRPr="00957260">
        <w:rPr>
          <w:rFonts w:ascii="Times New Roman" w:hAnsi="Times New Roman" w:cs="Times New Roman"/>
          <w:b/>
        </w:rPr>
        <w:t>Processing Instruction Targets?</w:t>
      </w:r>
    </w:p>
    <w:p w:rsidR="00B65DCF" w:rsidRPr="00843025" w:rsidRDefault="00957260" w:rsidP="00B65DCF">
      <w:pPr>
        <w:rPr>
          <w:rFonts w:ascii="Times New Roman" w:hAnsi="Times New Roman" w:cs="Times New Roman"/>
        </w:rPr>
      </w:pPr>
      <w:r>
        <w:rPr>
          <w:rFonts w:ascii="Times New Roman" w:hAnsi="Times New Roman" w:cs="Times New Roman"/>
        </w:rPr>
        <w:t xml:space="preserve">No. </w:t>
      </w:r>
      <w:r w:rsidR="00B65DCF" w:rsidRPr="00843025">
        <w:rPr>
          <w:rFonts w:ascii="Times New Roman" w:hAnsi="Times New Roman" w:cs="Times New Roman"/>
        </w:rPr>
        <w:t xml:space="preserve">XML namespaces apply only to element type and attribute names. Furthermore, in an XML </w:t>
      </w:r>
      <w:proofErr w:type="spellStart"/>
      <w:r w:rsidR="00B65DCF" w:rsidRPr="00843025">
        <w:rPr>
          <w:rFonts w:ascii="Times New Roman" w:hAnsi="Times New Roman" w:cs="Times New Roman"/>
        </w:rPr>
        <w:t>documentthat</w:t>
      </w:r>
      <w:proofErr w:type="spellEnd"/>
      <w:r w:rsidR="00B65DCF" w:rsidRPr="00843025">
        <w:rPr>
          <w:rFonts w:ascii="Times New Roman" w:hAnsi="Times New Roman" w:cs="Times New Roman"/>
        </w:rPr>
        <w:t xml:space="preserve"> conforms to the XML namespaces recommendation, entity names, notation names, and processing instruction t</w:t>
      </w:r>
      <w:r w:rsidR="00FC0933">
        <w:rPr>
          <w:rFonts w:ascii="Times New Roman" w:hAnsi="Times New Roman" w:cs="Times New Roman"/>
        </w:rPr>
        <w:t>argets must not contain colons.</w:t>
      </w:r>
    </w:p>
    <w:p w:rsidR="00B65DCF" w:rsidRPr="00FC0933" w:rsidRDefault="00011A67" w:rsidP="00B65DCF">
      <w:pPr>
        <w:rPr>
          <w:rFonts w:ascii="Times New Roman" w:hAnsi="Times New Roman" w:cs="Times New Roman"/>
          <w:b/>
        </w:rPr>
      </w:pPr>
      <w:r>
        <w:rPr>
          <w:b/>
          <w:bCs/>
          <w:bdr w:val="none" w:sz="0" w:space="0" w:color="auto" w:frame="1"/>
        </w:rPr>
        <w:t>102</w:t>
      </w:r>
      <w:r w:rsidRPr="00011A67">
        <w:rPr>
          <w:rFonts w:ascii="Times New Roman" w:eastAsia="Times New Roman" w:hAnsi="Times New Roman" w:cs="Times New Roman"/>
          <w:b/>
          <w:bCs/>
          <w:bdr w:val="none" w:sz="0" w:space="0" w:color="auto" w:frame="1"/>
        </w:rPr>
        <w:t>.</w:t>
      </w:r>
      <w:r w:rsidRPr="00843025">
        <w:rPr>
          <w:rFonts w:ascii="Times New Roman" w:eastAsia="Times New Roman" w:hAnsi="Times New Roman" w:cs="Times New Roman"/>
          <w:b/>
          <w:bCs/>
          <w:bdr w:val="none" w:sz="0" w:space="0" w:color="auto" w:frame="1"/>
        </w:rPr>
        <w:t xml:space="preserve"> </w:t>
      </w:r>
      <w:r w:rsidR="00B65DCF" w:rsidRPr="00FC0933">
        <w:rPr>
          <w:rFonts w:ascii="Times New Roman" w:hAnsi="Times New Roman" w:cs="Times New Roman"/>
          <w:b/>
        </w:rPr>
        <w:t>Can I</w:t>
      </w:r>
      <w:r w:rsidR="00FC0933" w:rsidRPr="00FC0933">
        <w:rPr>
          <w:rFonts w:ascii="Times New Roman" w:hAnsi="Times New Roman" w:cs="Times New Roman"/>
          <w:b/>
        </w:rPr>
        <w:t xml:space="preserve"> Encode Mathematics Using </w:t>
      </w:r>
      <w:proofErr w:type="gramStart"/>
      <w:r w:rsidR="00FC0933" w:rsidRPr="00FC0933">
        <w:rPr>
          <w:rFonts w:ascii="Times New Roman" w:hAnsi="Times New Roman" w:cs="Times New Roman"/>
          <w:b/>
        </w:rPr>
        <w:t>Xml ?</w:t>
      </w:r>
      <w:proofErr w:type="gramEnd"/>
    </w:p>
    <w:p w:rsidR="00B65DCF" w:rsidRPr="00843025" w:rsidRDefault="00B65DCF" w:rsidP="00B65DCF">
      <w:pPr>
        <w:rPr>
          <w:rFonts w:ascii="Times New Roman" w:hAnsi="Times New Roman" w:cs="Times New Roman"/>
        </w:rPr>
      </w:pPr>
      <w:r w:rsidRPr="00843025">
        <w:rPr>
          <w:rFonts w:ascii="Times New Roman" w:hAnsi="Times New Roman" w:cs="Times New Roman"/>
        </w:rPr>
        <w:t xml:space="preserve">Yes, if the </w:t>
      </w:r>
      <w:proofErr w:type="gramStart"/>
      <w:r w:rsidRPr="00843025">
        <w:rPr>
          <w:rFonts w:ascii="Times New Roman" w:hAnsi="Times New Roman" w:cs="Times New Roman"/>
        </w:rPr>
        <w:t>document type</w:t>
      </w:r>
      <w:proofErr w:type="gramEnd"/>
      <w:r w:rsidRPr="00843025">
        <w:rPr>
          <w:rFonts w:ascii="Times New Roman" w:hAnsi="Times New Roman" w:cs="Times New Roman"/>
        </w:rPr>
        <w:t xml:space="preserve"> you use provides for math, and your users' browsers are capable of rendering it. The mathematics-using community has developed the </w:t>
      </w:r>
      <w:proofErr w:type="spellStart"/>
      <w:r w:rsidRPr="00843025">
        <w:rPr>
          <w:rFonts w:ascii="Times New Roman" w:hAnsi="Times New Roman" w:cs="Times New Roman"/>
        </w:rPr>
        <w:t>MathML</w:t>
      </w:r>
      <w:proofErr w:type="spellEnd"/>
      <w:r w:rsidRPr="00843025">
        <w:rPr>
          <w:rFonts w:ascii="Times New Roman" w:hAnsi="Times New Roman" w:cs="Times New Roman"/>
        </w:rPr>
        <w:t xml:space="preserve"> Recommendation at the W3C, which is a native XML application suitable for embedding in other DTDs and Schemas. It is also possible to make XML fragments from other DTDs, such as ISO 12083 Math, or </w:t>
      </w:r>
      <w:proofErr w:type="spellStart"/>
      <w:r w:rsidRPr="00843025">
        <w:rPr>
          <w:rFonts w:ascii="Times New Roman" w:hAnsi="Times New Roman" w:cs="Times New Roman"/>
        </w:rPr>
        <w:t>OpenMath</w:t>
      </w:r>
      <w:proofErr w:type="spellEnd"/>
      <w:r w:rsidRPr="00843025">
        <w:rPr>
          <w:rFonts w:ascii="Times New Roman" w:hAnsi="Times New Roman" w:cs="Times New Roman"/>
        </w:rPr>
        <w:t>, or one of your own making. Browsers which display math embedded in SGML existed for many years (</w:t>
      </w:r>
      <w:proofErr w:type="spellStart"/>
      <w:r w:rsidRPr="00843025">
        <w:rPr>
          <w:rFonts w:ascii="Times New Roman" w:hAnsi="Times New Roman" w:cs="Times New Roman"/>
        </w:rPr>
        <w:t>eg</w:t>
      </w:r>
      <w:proofErr w:type="spellEnd"/>
      <w:r w:rsidRPr="00843025">
        <w:rPr>
          <w:rFonts w:ascii="Times New Roman" w:hAnsi="Times New Roman" w:cs="Times New Roman"/>
        </w:rPr>
        <w:t xml:space="preserve"> </w:t>
      </w:r>
      <w:proofErr w:type="spellStart"/>
      <w:r w:rsidRPr="00843025">
        <w:rPr>
          <w:rFonts w:ascii="Times New Roman" w:hAnsi="Times New Roman" w:cs="Times New Roman"/>
        </w:rPr>
        <w:t>DynaText</w:t>
      </w:r>
      <w:proofErr w:type="spellEnd"/>
      <w:r w:rsidRPr="00843025">
        <w:rPr>
          <w:rFonts w:ascii="Times New Roman" w:hAnsi="Times New Roman" w:cs="Times New Roman"/>
        </w:rPr>
        <w:t xml:space="preserve">, Panorama, </w:t>
      </w:r>
      <w:proofErr w:type="spellStart"/>
      <w:r w:rsidRPr="00843025">
        <w:rPr>
          <w:rFonts w:ascii="Times New Roman" w:hAnsi="Times New Roman" w:cs="Times New Roman"/>
        </w:rPr>
        <w:t>Multidoc</w:t>
      </w:r>
      <w:proofErr w:type="spellEnd"/>
      <w:r w:rsidRPr="00843025">
        <w:rPr>
          <w:rFonts w:ascii="Times New Roman" w:hAnsi="Times New Roman" w:cs="Times New Roman"/>
        </w:rPr>
        <w:t xml:space="preserve"> Pro), and mainstream browsers are now rendering </w:t>
      </w:r>
      <w:proofErr w:type="spellStart"/>
      <w:r w:rsidRPr="00843025">
        <w:rPr>
          <w:rFonts w:ascii="Times New Roman" w:hAnsi="Times New Roman" w:cs="Times New Roman"/>
        </w:rPr>
        <w:t>MathML</w:t>
      </w:r>
      <w:proofErr w:type="spellEnd"/>
      <w:r w:rsidRPr="00843025">
        <w:rPr>
          <w:rFonts w:ascii="Times New Roman" w:hAnsi="Times New Roman" w:cs="Times New Roman"/>
        </w:rPr>
        <w:t xml:space="preserve">. David Carlisle has produced a set of </w:t>
      </w:r>
      <w:proofErr w:type="spellStart"/>
      <w:r w:rsidRPr="00843025">
        <w:rPr>
          <w:rFonts w:ascii="Times New Roman" w:hAnsi="Times New Roman" w:cs="Times New Roman"/>
        </w:rPr>
        <w:t>stylesheets</w:t>
      </w:r>
      <w:proofErr w:type="spellEnd"/>
      <w:r w:rsidRPr="00843025">
        <w:rPr>
          <w:rFonts w:ascii="Times New Roman" w:hAnsi="Times New Roman" w:cs="Times New Roman"/>
        </w:rPr>
        <w:t xml:space="preserve"> for rendering </w:t>
      </w:r>
      <w:proofErr w:type="spellStart"/>
      <w:r w:rsidRPr="00843025">
        <w:rPr>
          <w:rFonts w:ascii="Times New Roman" w:hAnsi="Times New Roman" w:cs="Times New Roman"/>
        </w:rPr>
        <w:t>MathML</w:t>
      </w:r>
      <w:proofErr w:type="spellEnd"/>
      <w:r w:rsidRPr="00843025">
        <w:rPr>
          <w:rFonts w:ascii="Times New Roman" w:hAnsi="Times New Roman" w:cs="Times New Roman"/>
        </w:rPr>
        <w:t xml:space="preserve"> in browsers. It is also possible to use XSLT to convert XML math markup to LATEX for print (PDF) rendering, or to use XSL</w:t>
      </w:r>
      <w:proofErr w:type="gramStart"/>
      <w:r w:rsidRPr="00843025">
        <w:rPr>
          <w:rFonts w:ascii="Times New Roman" w:hAnsi="Times New Roman" w:cs="Times New Roman"/>
        </w:rPr>
        <w:t>:FO</w:t>
      </w:r>
      <w:proofErr w:type="gramEnd"/>
      <w:r w:rsidRPr="00843025">
        <w:rPr>
          <w:rFonts w:ascii="Times New Roman" w:hAnsi="Times New Roman" w:cs="Times New Roman"/>
        </w:rPr>
        <w:t>. Please note that XML is not itself a programming language, so concepts such as arithmetic and if-statements (if-then-else logic) are not meaningfu</w:t>
      </w:r>
      <w:r w:rsidR="00FC0933">
        <w:rPr>
          <w:rFonts w:ascii="Times New Roman" w:hAnsi="Times New Roman" w:cs="Times New Roman"/>
        </w:rPr>
        <w:t>l in XML documents.</w:t>
      </w:r>
    </w:p>
    <w:p w:rsidR="00B65DCF" w:rsidRPr="00FC0933" w:rsidRDefault="00011A67" w:rsidP="00B65DCF">
      <w:pPr>
        <w:rPr>
          <w:rFonts w:ascii="Times New Roman" w:hAnsi="Times New Roman" w:cs="Times New Roman"/>
          <w:b/>
        </w:rPr>
      </w:pPr>
      <w:r>
        <w:rPr>
          <w:b/>
          <w:bCs/>
          <w:bdr w:val="none" w:sz="0" w:space="0" w:color="auto" w:frame="1"/>
        </w:rPr>
        <w:t>103</w:t>
      </w:r>
      <w:r w:rsidRPr="00011A67">
        <w:rPr>
          <w:rFonts w:ascii="Times New Roman" w:eastAsia="Times New Roman" w:hAnsi="Times New Roman" w:cs="Times New Roman"/>
          <w:b/>
          <w:bCs/>
          <w:bdr w:val="none" w:sz="0" w:space="0" w:color="auto" w:frame="1"/>
        </w:rPr>
        <w:t>.</w:t>
      </w:r>
      <w:r w:rsidRPr="00843025">
        <w:rPr>
          <w:rFonts w:ascii="Times New Roman" w:eastAsia="Times New Roman" w:hAnsi="Times New Roman" w:cs="Times New Roman"/>
          <w:b/>
          <w:bCs/>
          <w:bdr w:val="none" w:sz="0" w:space="0" w:color="auto" w:frame="1"/>
        </w:rPr>
        <w:t xml:space="preserve"> </w:t>
      </w:r>
      <w:r w:rsidR="00B65DCF" w:rsidRPr="00FC0933">
        <w:rPr>
          <w:rFonts w:ascii="Times New Roman" w:hAnsi="Times New Roman" w:cs="Times New Roman"/>
          <w:b/>
        </w:rPr>
        <w:t>How Do I Get Xml Into Or Out Of A Database?</w:t>
      </w:r>
    </w:p>
    <w:p w:rsidR="00B65DCF" w:rsidRPr="00843025" w:rsidRDefault="00B65DCF" w:rsidP="00B65DCF">
      <w:pPr>
        <w:rPr>
          <w:rFonts w:ascii="Times New Roman" w:hAnsi="Times New Roman" w:cs="Times New Roman"/>
        </w:rPr>
      </w:pPr>
      <w:r w:rsidRPr="00843025">
        <w:rPr>
          <w:rFonts w:ascii="Times New Roman" w:hAnsi="Times New Roman" w:cs="Times New Roman"/>
        </w:rPr>
        <w:t>Ask your database manufacturer: they all provide XML import and export modules to connect XML applications with databases. In some trivial cases there will be a 1:1 match between field names in the database table and element type names in the XML Schema or DTD, but in most cases some programming will be required to establish the desired match. This can usually be stored as a procedure so that subsequent uses are simply commands or calls with the relevant parameters. In less trivial, but still simple, cases, you could export by writing a report routine that formats the output as an XML document, and you could import by writing an XSLT transformation that formatted the XML data as a load file.</w:t>
      </w:r>
    </w:p>
    <w:p w:rsidR="00B65DCF" w:rsidRPr="00FC0933" w:rsidRDefault="00011A67" w:rsidP="00B65DCF">
      <w:pPr>
        <w:rPr>
          <w:rFonts w:ascii="Times New Roman" w:hAnsi="Times New Roman" w:cs="Times New Roman"/>
          <w:b/>
        </w:rPr>
      </w:pPr>
      <w:r>
        <w:rPr>
          <w:b/>
          <w:bCs/>
          <w:bdr w:val="none" w:sz="0" w:space="0" w:color="auto" w:frame="1"/>
        </w:rPr>
        <w:t>104</w:t>
      </w:r>
      <w:r w:rsidRPr="00011A67">
        <w:rPr>
          <w:rFonts w:ascii="Times New Roman" w:eastAsia="Times New Roman" w:hAnsi="Times New Roman" w:cs="Times New Roman"/>
          <w:b/>
          <w:bCs/>
          <w:bdr w:val="none" w:sz="0" w:space="0" w:color="auto" w:frame="1"/>
        </w:rPr>
        <w:t>.</w:t>
      </w:r>
      <w:r w:rsidRPr="00843025">
        <w:rPr>
          <w:rFonts w:ascii="Times New Roman" w:eastAsia="Times New Roman" w:hAnsi="Times New Roman" w:cs="Times New Roman"/>
          <w:b/>
          <w:bCs/>
          <w:bdr w:val="none" w:sz="0" w:space="0" w:color="auto" w:frame="1"/>
        </w:rPr>
        <w:t xml:space="preserve"> </w:t>
      </w:r>
      <w:r w:rsidR="00B65DCF" w:rsidRPr="00FC0933">
        <w:rPr>
          <w:rFonts w:ascii="Times New Roman" w:hAnsi="Times New Roman" w:cs="Times New Roman"/>
          <w:b/>
        </w:rPr>
        <w:t>W</w:t>
      </w:r>
      <w:r w:rsidR="00FC0933" w:rsidRPr="00FC0933">
        <w:rPr>
          <w:rFonts w:ascii="Times New Roman" w:hAnsi="Times New Roman" w:cs="Times New Roman"/>
          <w:b/>
        </w:rPr>
        <w:t>hat Is An Xml Namespace Prefix?</w:t>
      </w:r>
    </w:p>
    <w:p w:rsidR="00B65DCF" w:rsidRPr="00843025" w:rsidRDefault="00B65DCF" w:rsidP="00B65DCF">
      <w:pPr>
        <w:rPr>
          <w:rFonts w:ascii="Times New Roman" w:hAnsi="Times New Roman" w:cs="Times New Roman"/>
        </w:rPr>
      </w:pPr>
      <w:r w:rsidRPr="00843025">
        <w:rPr>
          <w:rFonts w:ascii="Times New Roman" w:hAnsi="Times New Roman" w:cs="Times New Roman"/>
        </w:rPr>
        <w:t>An XML namespace prefix is a prefix used to specify that a local element type or attribute name is</w:t>
      </w:r>
      <w:r w:rsidR="009A0B79">
        <w:rPr>
          <w:rFonts w:ascii="Times New Roman" w:hAnsi="Times New Roman" w:cs="Times New Roman"/>
        </w:rPr>
        <w:t xml:space="preserve"> in a particular XML namespace</w:t>
      </w:r>
    </w:p>
    <w:p w:rsidR="00B65DCF" w:rsidRPr="00CD6A7F" w:rsidRDefault="00011A67" w:rsidP="00B65DCF">
      <w:pPr>
        <w:rPr>
          <w:rFonts w:ascii="Times New Roman" w:hAnsi="Times New Roman" w:cs="Times New Roman"/>
          <w:b/>
        </w:rPr>
      </w:pPr>
      <w:r>
        <w:rPr>
          <w:b/>
          <w:bCs/>
          <w:bdr w:val="none" w:sz="0" w:space="0" w:color="auto" w:frame="1"/>
        </w:rPr>
        <w:t>105</w:t>
      </w:r>
      <w:r w:rsidRPr="00011A67">
        <w:rPr>
          <w:rFonts w:ascii="Times New Roman" w:eastAsia="Times New Roman" w:hAnsi="Times New Roman" w:cs="Times New Roman"/>
          <w:b/>
          <w:bCs/>
          <w:bdr w:val="none" w:sz="0" w:space="0" w:color="auto" w:frame="1"/>
        </w:rPr>
        <w:t>.</w:t>
      </w:r>
      <w:r w:rsidRPr="00843025">
        <w:rPr>
          <w:rFonts w:ascii="Times New Roman" w:eastAsia="Times New Roman" w:hAnsi="Times New Roman" w:cs="Times New Roman"/>
          <w:b/>
          <w:bCs/>
          <w:bdr w:val="none" w:sz="0" w:space="0" w:color="auto" w:frame="1"/>
        </w:rPr>
        <w:t xml:space="preserve"> </w:t>
      </w:r>
      <w:r w:rsidR="00B65DCF" w:rsidRPr="00CD6A7F">
        <w:rPr>
          <w:rFonts w:ascii="Times New Roman" w:hAnsi="Times New Roman" w:cs="Times New Roman"/>
          <w:b/>
        </w:rPr>
        <w:t>What Software Is Ne</w:t>
      </w:r>
      <w:r w:rsidR="009A0B79" w:rsidRPr="00CD6A7F">
        <w:rPr>
          <w:rFonts w:ascii="Times New Roman" w:hAnsi="Times New Roman" w:cs="Times New Roman"/>
          <w:b/>
        </w:rPr>
        <w:t>eded To Process Xml Namespaces?</w:t>
      </w:r>
    </w:p>
    <w:p w:rsidR="00B65DCF" w:rsidRPr="00843025" w:rsidRDefault="00B65DCF" w:rsidP="00B65DCF">
      <w:pPr>
        <w:rPr>
          <w:rFonts w:ascii="Times New Roman" w:hAnsi="Times New Roman" w:cs="Times New Roman"/>
        </w:rPr>
      </w:pPr>
      <w:r w:rsidRPr="00843025">
        <w:rPr>
          <w:rFonts w:ascii="Times New Roman" w:hAnsi="Times New Roman" w:cs="Times New Roman"/>
        </w:rPr>
        <w:t xml:space="preserve">From a document author’s perspective, this is generally not a relevant question. Most XML documents are written in a specific XML language and processed by an application that understands that language. If the language uses an XML namespace, then the application will already use that namespace — there is no need for any </w:t>
      </w:r>
      <w:r w:rsidR="009A0B79">
        <w:rPr>
          <w:rFonts w:ascii="Times New Roman" w:hAnsi="Times New Roman" w:cs="Times New Roman"/>
        </w:rPr>
        <w:t>special XML namespace software.</w:t>
      </w:r>
    </w:p>
    <w:p w:rsidR="00B65DCF" w:rsidRPr="00CD6A7F" w:rsidRDefault="00011A67" w:rsidP="00B65DCF">
      <w:pPr>
        <w:rPr>
          <w:rFonts w:ascii="Times New Roman" w:hAnsi="Times New Roman" w:cs="Times New Roman"/>
          <w:b/>
        </w:rPr>
      </w:pPr>
      <w:r>
        <w:rPr>
          <w:b/>
          <w:bCs/>
          <w:bdr w:val="none" w:sz="0" w:space="0" w:color="auto" w:frame="1"/>
        </w:rPr>
        <w:t>106</w:t>
      </w:r>
      <w:r w:rsidRPr="00011A67">
        <w:rPr>
          <w:rFonts w:ascii="Times New Roman" w:eastAsia="Times New Roman" w:hAnsi="Times New Roman" w:cs="Times New Roman"/>
          <w:b/>
          <w:bCs/>
          <w:bdr w:val="none" w:sz="0" w:space="0" w:color="auto" w:frame="1"/>
        </w:rPr>
        <w:t>.</w:t>
      </w:r>
      <w:r w:rsidRPr="00843025">
        <w:rPr>
          <w:rFonts w:ascii="Times New Roman" w:eastAsia="Times New Roman" w:hAnsi="Times New Roman" w:cs="Times New Roman"/>
          <w:b/>
          <w:bCs/>
          <w:bdr w:val="none" w:sz="0" w:space="0" w:color="auto" w:frame="1"/>
        </w:rPr>
        <w:t xml:space="preserve"> </w:t>
      </w:r>
      <w:r w:rsidR="00B65DCF" w:rsidRPr="00CD6A7F">
        <w:rPr>
          <w:rFonts w:ascii="Times New Roman" w:hAnsi="Times New Roman" w:cs="Times New Roman"/>
          <w:b/>
        </w:rPr>
        <w:t>How Can I Declare Xml Namespaces So That All Elements And</w:t>
      </w:r>
      <w:r w:rsidR="009A0B79" w:rsidRPr="00CD6A7F">
        <w:rPr>
          <w:rFonts w:ascii="Times New Roman" w:hAnsi="Times New Roman" w:cs="Times New Roman"/>
          <w:b/>
        </w:rPr>
        <w:t xml:space="preserve"> Attributes Are In Their Scope?</w:t>
      </w:r>
    </w:p>
    <w:p w:rsidR="00B65DCF" w:rsidRPr="00843025" w:rsidRDefault="00B65DCF" w:rsidP="00B65DCF">
      <w:pPr>
        <w:rPr>
          <w:rFonts w:ascii="Times New Roman" w:hAnsi="Times New Roman" w:cs="Times New Roman"/>
        </w:rPr>
      </w:pPr>
      <w:r w:rsidRPr="00843025">
        <w:rPr>
          <w:rFonts w:ascii="Times New Roman" w:hAnsi="Times New Roman" w:cs="Times New Roman"/>
        </w:rPr>
        <w:t>XML namespace declarations that are made on the root element are in scope for all elements and attributes in the document. This means that an easy way to declare XML namespaces is to declare</w:t>
      </w:r>
      <w:r w:rsidR="009A0B79">
        <w:rPr>
          <w:rFonts w:ascii="Times New Roman" w:hAnsi="Times New Roman" w:cs="Times New Roman"/>
        </w:rPr>
        <w:t xml:space="preserve"> them only on the root element.</w:t>
      </w:r>
    </w:p>
    <w:p w:rsidR="00B65DCF" w:rsidRPr="00CD6A7F" w:rsidRDefault="00011A67" w:rsidP="00B65DCF">
      <w:pPr>
        <w:rPr>
          <w:rFonts w:ascii="Times New Roman" w:hAnsi="Times New Roman" w:cs="Times New Roman"/>
          <w:b/>
        </w:rPr>
      </w:pPr>
      <w:r>
        <w:rPr>
          <w:b/>
          <w:bCs/>
          <w:bdr w:val="none" w:sz="0" w:space="0" w:color="auto" w:frame="1"/>
        </w:rPr>
        <w:t>107</w:t>
      </w:r>
      <w:r w:rsidRPr="00011A67">
        <w:rPr>
          <w:rFonts w:ascii="Times New Roman" w:eastAsia="Times New Roman" w:hAnsi="Times New Roman" w:cs="Times New Roman"/>
          <w:b/>
          <w:bCs/>
          <w:bdr w:val="none" w:sz="0" w:space="0" w:color="auto" w:frame="1"/>
        </w:rPr>
        <w:t>.</w:t>
      </w:r>
      <w:r w:rsidRPr="00843025">
        <w:rPr>
          <w:rFonts w:ascii="Times New Roman" w:eastAsia="Times New Roman" w:hAnsi="Times New Roman" w:cs="Times New Roman"/>
          <w:b/>
          <w:bCs/>
          <w:bdr w:val="none" w:sz="0" w:space="0" w:color="auto" w:frame="1"/>
        </w:rPr>
        <w:t xml:space="preserve"> </w:t>
      </w:r>
      <w:r w:rsidR="00B65DCF" w:rsidRPr="00CD6A7F">
        <w:rPr>
          <w:rFonts w:ascii="Times New Roman" w:hAnsi="Times New Roman" w:cs="Times New Roman"/>
          <w:b/>
        </w:rPr>
        <w:t>What Is The Scope O</w:t>
      </w:r>
      <w:r w:rsidR="009A0B79" w:rsidRPr="00CD6A7F">
        <w:rPr>
          <w:rFonts w:ascii="Times New Roman" w:hAnsi="Times New Roman" w:cs="Times New Roman"/>
          <w:b/>
        </w:rPr>
        <w:t>f An Xml Namespace Declaration?</w:t>
      </w:r>
    </w:p>
    <w:p w:rsidR="00B65DCF" w:rsidRPr="00843025" w:rsidRDefault="00B65DCF" w:rsidP="00B65DCF">
      <w:pPr>
        <w:rPr>
          <w:rFonts w:ascii="Times New Roman" w:hAnsi="Times New Roman" w:cs="Times New Roman"/>
        </w:rPr>
      </w:pPr>
      <w:r w:rsidRPr="00843025">
        <w:rPr>
          <w:rFonts w:ascii="Times New Roman" w:hAnsi="Times New Roman" w:cs="Times New Roman"/>
        </w:rPr>
        <w:t>The scope of an XML namespace declaration is that part of an XML document to which the declaration applies. An XML namespace declaration remains in scope for the element on which it is declared and all of its descendants, unless it is overridden or undeclar</w:t>
      </w:r>
      <w:r w:rsidR="009A0B79">
        <w:rPr>
          <w:rFonts w:ascii="Times New Roman" w:hAnsi="Times New Roman" w:cs="Times New Roman"/>
        </w:rPr>
        <w:t>ed on one of those descendants.</w:t>
      </w:r>
    </w:p>
    <w:p w:rsidR="00B65DCF" w:rsidRPr="00CD6A7F" w:rsidRDefault="00011A67" w:rsidP="00B65DCF">
      <w:pPr>
        <w:rPr>
          <w:rFonts w:ascii="Times New Roman" w:hAnsi="Times New Roman" w:cs="Times New Roman"/>
          <w:b/>
        </w:rPr>
      </w:pPr>
      <w:r>
        <w:rPr>
          <w:b/>
          <w:bCs/>
          <w:bdr w:val="none" w:sz="0" w:space="0" w:color="auto" w:frame="1"/>
        </w:rPr>
        <w:t>108</w:t>
      </w:r>
      <w:r w:rsidRPr="00011A67">
        <w:rPr>
          <w:rFonts w:ascii="Times New Roman" w:eastAsia="Times New Roman" w:hAnsi="Times New Roman" w:cs="Times New Roman"/>
          <w:b/>
          <w:bCs/>
          <w:bdr w:val="none" w:sz="0" w:space="0" w:color="auto" w:frame="1"/>
        </w:rPr>
        <w:t>.</w:t>
      </w:r>
      <w:r w:rsidRPr="00843025">
        <w:rPr>
          <w:rFonts w:ascii="Times New Roman" w:eastAsia="Times New Roman" w:hAnsi="Times New Roman" w:cs="Times New Roman"/>
          <w:b/>
          <w:bCs/>
          <w:bdr w:val="none" w:sz="0" w:space="0" w:color="auto" w:frame="1"/>
        </w:rPr>
        <w:t xml:space="preserve"> </w:t>
      </w:r>
      <w:r w:rsidR="009A0B79" w:rsidRPr="00CD6A7F">
        <w:rPr>
          <w:rFonts w:ascii="Times New Roman" w:hAnsi="Times New Roman" w:cs="Times New Roman"/>
          <w:b/>
        </w:rPr>
        <w:t>Explain About Soap?</w:t>
      </w:r>
    </w:p>
    <w:p w:rsidR="00CD6A7F" w:rsidRDefault="00B65DCF" w:rsidP="00CD6A7F">
      <w:pPr>
        <w:rPr>
          <w:rFonts w:ascii="Times New Roman" w:hAnsi="Times New Roman" w:cs="Times New Roman"/>
        </w:rPr>
      </w:pPr>
      <w:r w:rsidRPr="00843025">
        <w:rPr>
          <w:rFonts w:ascii="Times New Roman" w:hAnsi="Times New Roman" w:cs="Times New Roman"/>
        </w:rPr>
        <w:t>SOAP acts as a medium to provide basic messaging framework. On these basic messaging frameworks abstract layers are built. It transfers messages across the board in different protocols; it also acts as a</w:t>
      </w:r>
    </w:p>
    <w:p w:rsidR="00B65DCF" w:rsidRPr="00CD6A7F" w:rsidRDefault="00011A67" w:rsidP="00B65DCF">
      <w:pPr>
        <w:rPr>
          <w:rFonts w:ascii="Times New Roman" w:hAnsi="Times New Roman" w:cs="Times New Roman"/>
          <w:b/>
        </w:rPr>
      </w:pPr>
      <w:r>
        <w:rPr>
          <w:b/>
          <w:bCs/>
          <w:bdr w:val="none" w:sz="0" w:space="0" w:color="auto" w:frame="1"/>
        </w:rPr>
        <w:t>109</w:t>
      </w:r>
      <w:r w:rsidRPr="00011A67">
        <w:rPr>
          <w:rFonts w:ascii="Times New Roman" w:eastAsia="Times New Roman" w:hAnsi="Times New Roman" w:cs="Times New Roman"/>
          <w:b/>
          <w:bCs/>
          <w:bdr w:val="none" w:sz="0" w:space="0" w:color="auto" w:frame="1"/>
        </w:rPr>
        <w:t>.</w:t>
      </w:r>
      <w:r w:rsidRPr="00843025">
        <w:rPr>
          <w:rFonts w:ascii="Times New Roman" w:eastAsia="Times New Roman" w:hAnsi="Times New Roman" w:cs="Times New Roman"/>
          <w:b/>
          <w:bCs/>
          <w:bdr w:val="none" w:sz="0" w:space="0" w:color="auto" w:frame="1"/>
        </w:rPr>
        <w:t xml:space="preserve"> </w:t>
      </w:r>
      <w:r w:rsidR="00B65DCF" w:rsidRPr="00CD6A7F">
        <w:rPr>
          <w:rFonts w:ascii="Times New Roman" w:hAnsi="Times New Roman" w:cs="Times New Roman"/>
          <w:b/>
        </w:rPr>
        <w:t>How Do I</w:t>
      </w:r>
      <w:r w:rsidR="009A0B79" w:rsidRPr="00CD6A7F">
        <w:rPr>
          <w:rFonts w:ascii="Times New Roman" w:hAnsi="Times New Roman" w:cs="Times New Roman"/>
          <w:b/>
        </w:rPr>
        <w:t xml:space="preserve"> Get Started With Web Services?</w:t>
      </w:r>
    </w:p>
    <w:p w:rsidR="00B65DCF" w:rsidRPr="00843025" w:rsidRDefault="00B65DCF" w:rsidP="00B65DCF">
      <w:pPr>
        <w:rPr>
          <w:rFonts w:ascii="Times New Roman" w:hAnsi="Times New Roman" w:cs="Times New Roman"/>
        </w:rPr>
      </w:pPr>
      <w:r w:rsidRPr="00843025">
        <w:rPr>
          <w:rFonts w:ascii="Times New Roman" w:hAnsi="Times New Roman" w:cs="Times New Roman"/>
        </w:rPr>
        <w:t xml:space="preserve">The easiest way to get started with Web services is to learn XML-RPC. Check out the XML-RPC specification or read my book, Web Services Essentials. O'Reilly has also recently released a book on Programming Web Services with XML-RPC by Simon </w:t>
      </w:r>
      <w:proofErr w:type="spellStart"/>
      <w:r w:rsidRPr="00843025">
        <w:rPr>
          <w:rFonts w:ascii="Times New Roman" w:hAnsi="Times New Roman" w:cs="Times New Roman"/>
        </w:rPr>
        <w:t>St.Laurent</w:t>
      </w:r>
      <w:proofErr w:type="spellEnd"/>
      <w:r w:rsidRPr="00843025">
        <w:rPr>
          <w:rFonts w:ascii="Times New Roman" w:hAnsi="Times New Roman" w:cs="Times New Roman"/>
        </w:rPr>
        <w:t>,</w:t>
      </w:r>
      <w:r w:rsidR="009A0B79">
        <w:rPr>
          <w:rFonts w:ascii="Times New Roman" w:hAnsi="Times New Roman" w:cs="Times New Roman"/>
        </w:rPr>
        <w:t xml:space="preserve"> Joe Johnston, and </w:t>
      </w:r>
      <w:proofErr w:type="spellStart"/>
      <w:r w:rsidR="009A0B79">
        <w:rPr>
          <w:rFonts w:ascii="Times New Roman" w:hAnsi="Times New Roman" w:cs="Times New Roman"/>
        </w:rPr>
        <w:t>Edd</w:t>
      </w:r>
      <w:proofErr w:type="spellEnd"/>
      <w:r w:rsidR="009A0B79">
        <w:rPr>
          <w:rFonts w:ascii="Times New Roman" w:hAnsi="Times New Roman" w:cs="Times New Roman"/>
        </w:rPr>
        <w:t xml:space="preserve"> </w:t>
      </w:r>
      <w:proofErr w:type="spellStart"/>
      <w:r w:rsidR="009A0B79">
        <w:rPr>
          <w:rFonts w:ascii="Times New Roman" w:hAnsi="Times New Roman" w:cs="Times New Roman"/>
        </w:rPr>
        <w:t>Dumbill</w:t>
      </w:r>
      <w:proofErr w:type="spellEnd"/>
      <w:r w:rsidR="009A0B79">
        <w:rPr>
          <w:rFonts w:ascii="Times New Roman" w:hAnsi="Times New Roman" w:cs="Times New Roman"/>
        </w:rPr>
        <w:t>.</w:t>
      </w:r>
    </w:p>
    <w:p w:rsidR="00B65DCF" w:rsidRPr="00843025" w:rsidRDefault="00B65DCF" w:rsidP="00B65DCF">
      <w:pPr>
        <w:rPr>
          <w:rFonts w:ascii="Times New Roman" w:hAnsi="Times New Roman" w:cs="Times New Roman"/>
        </w:rPr>
      </w:pPr>
      <w:r w:rsidRPr="00843025">
        <w:rPr>
          <w:rFonts w:ascii="Times New Roman" w:hAnsi="Times New Roman" w:cs="Times New Roman"/>
        </w:rPr>
        <w:t>Once you have learned the basics of XML-RPC, move onto SOAP, WSDL, and UDDI. These topics are also covered in Web Services Essentials. For a comprehensive treatment of SOAP, check out O'Reilly's Programming Web Services with SOAP, by Doug Tidwell, Ja</w:t>
      </w:r>
      <w:r w:rsidR="00CD6A7F">
        <w:rPr>
          <w:rFonts w:ascii="Times New Roman" w:hAnsi="Times New Roman" w:cs="Times New Roman"/>
        </w:rPr>
        <w:t xml:space="preserve">mes Snell, and </w:t>
      </w:r>
      <w:proofErr w:type="spellStart"/>
      <w:r w:rsidR="00CD6A7F">
        <w:rPr>
          <w:rFonts w:ascii="Times New Roman" w:hAnsi="Times New Roman" w:cs="Times New Roman"/>
        </w:rPr>
        <w:t>Pavel</w:t>
      </w:r>
      <w:proofErr w:type="spellEnd"/>
      <w:r w:rsidR="00CD6A7F">
        <w:rPr>
          <w:rFonts w:ascii="Times New Roman" w:hAnsi="Times New Roman" w:cs="Times New Roman"/>
        </w:rPr>
        <w:t xml:space="preserve"> </w:t>
      </w:r>
      <w:proofErr w:type="spellStart"/>
      <w:r w:rsidR="00CD6A7F">
        <w:rPr>
          <w:rFonts w:ascii="Times New Roman" w:hAnsi="Times New Roman" w:cs="Times New Roman"/>
        </w:rPr>
        <w:t>Kulchenko</w:t>
      </w:r>
      <w:proofErr w:type="spellEnd"/>
      <w:r w:rsidR="00CD6A7F">
        <w:rPr>
          <w:rFonts w:ascii="Times New Roman" w:hAnsi="Times New Roman" w:cs="Times New Roman"/>
        </w:rPr>
        <w:t>.</w:t>
      </w:r>
    </w:p>
    <w:p w:rsidR="009A0B79" w:rsidRPr="00CD6A7F" w:rsidRDefault="00011A67" w:rsidP="00B65DCF">
      <w:pPr>
        <w:rPr>
          <w:rFonts w:ascii="Times New Roman" w:hAnsi="Times New Roman" w:cs="Times New Roman"/>
          <w:b/>
        </w:rPr>
      </w:pPr>
      <w:r>
        <w:rPr>
          <w:b/>
          <w:bCs/>
          <w:bdr w:val="none" w:sz="0" w:space="0" w:color="auto" w:frame="1"/>
        </w:rPr>
        <w:t>110</w:t>
      </w:r>
      <w:r w:rsidRPr="00011A67">
        <w:rPr>
          <w:rFonts w:ascii="Times New Roman" w:eastAsia="Times New Roman" w:hAnsi="Times New Roman" w:cs="Times New Roman"/>
          <w:b/>
          <w:bCs/>
          <w:bdr w:val="none" w:sz="0" w:space="0" w:color="auto" w:frame="1"/>
        </w:rPr>
        <w:t>.</w:t>
      </w:r>
      <w:r w:rsidRPr="00843025">
        <w:rPr>
          <w:rFonts w:ascii="Times New Roman" w:eastAsia="Times New Roman" w:hAnsi="Times New Roman" w:cs="Times New Roman"/>
          <w:b/>
          <w:bCs/>
          <w:bdr w:val="none" w:sz="0" w:space="0" w:color="auto" w:frame="1"/>
        </w:rPr>
        <w:t xml:space="preserve"> </w:t>
      </w:r>
      <w:r w:rsidR="00B65DCF" w:rsidRPr="00CD6A7F">
        <w:rPr>
          <w:rFonts w:ascii="Times New Roman" w:hAnsi="Times New Roman" w:cs="Times New Roman"/>
          <w:b/>
        </w:rPr>
        <w:t>Give Examples Where Soap Is Used?</w:t>
      </w:r>
    </w:p>
    <w:p w:rsidR="00B65DCF" w:rsidRPr="00843025" w:rsidRDefault="00B65DCF" w:rsidP="00B65DCF">
      <w:pPr>
        <w:rPr>
          <w:rFonts w:ascii="Times New Roman" w:hAnsi="Times New Roman" w:cs="Times New Roman"/>
        </w:rPr>
      </w:pPr>
      <w:r w:rsidRPr="00843025">
        <w:rPr>
          <w:rFonts w:ascii="Times New Roman" w:hAnsi="Times New Roman" w:cs="Times New Roman"/>
        </w:rPr>
        <w:t>Remote methods over multiple platforms and technologies are used with HTTP. SOAP is XML based protocol and platform-agnostic. Each application uses different technology. This may cause problems with proxy server and firewalls. SOAP is t</w:t>
      </w:r>
      <w:r w:rsidR="009A0B79">
        <w:rPr>
          <w:rFonts w:ascii="Times New Roman" w:hAnsi="Times New Roman" w:cs="Times New Roman"/>
        </w:rPr>
        <w:t>he solution for this situation.</w:t>
      </w:r>
    </w:p>
    <w:p w:rsidR="00B65DCF" w:rsidRPr="00843025" w:rsidRDefault="00B65DCF" w:rsidP="00B65DCF">
      <w:pPr>
        <w:rPr>
          <w:rFonts w:ascii="Times New Roman" w:hAnsi="Times New Roman" w:cs="Times New Roman"/>
        </w:rPr>
      </w:pPr>
      <w:r w:rsidRPr="00843025">
        <w:rPr>
          <w:rFonts w:ascii="Times New Roman" w:hAnsi="Times New Roman" w:cs="Times New Roman"/>
        </w:rPr>
        <w:t>Industries transport the request for finding best route and best cost price. So the application transfers a request to other similar services whic</w:t>
      </w:r>
      <w:r w:rsidR="009A0B79">
        <w:rPr>
          <w:rFonts w:ascii="Times New Roman" w:hAnsi="Times New Roman" w:cs="Times New Roman"/>
        </w:rPr>
        <w:t>h uses SOAP.</w:t>
      </w:r>
    </w:p>
    <w:p w:rsidR="00CD6A7F" w:rsidRDefault="00CD6A7F" w:rsidP="00B65DCF">
      <w:pPr>
        <w:rPr>
          <w:rFonts w:ascii="Times New Roman" w:hAnsi="Times New Roman" w:cs="Times New Roman"/>
        </w:rPr>
      </w:pPr>
    </w:p>
    <w:p w:rsidR="009A0B79" w:rsidRPr="00CD6A7F" w:rsidRDefault="00011A67" w:rsidP="00B65DCF">
      <w:pPr>
        <w:rPr>
          <w:rFonts w:ascii="Times New Roman" w:hAnsi="Times New Roman" w:cs="Times New Roman"/>
          <w:b/>
        </w:rPr>
      </w:pPr>
      <w:r>
        <w:rPr>
          <w:b/>
          <w:bCs/>
          <w:bdr w:val="none" w:sz="0" w:space="0" w:color="auto" w:frame="1"/>
        </w:rPr>
        <w:t>111</w:t>
      </w:r>
      <w:r w:rsidRPr="00011A67">
        <w:rPr>
          <w:rFonts w:ascii="Times New Roman" w:eastAsia="Times New Roman" w:hAnsi="Times New Roman" w:cs="Times New Roman"/>
          <w:b/>
          <w:bCs/>
          <w:bdr w:val="none" w:sz="0" w:space="0" w:color="auto" w:frame="1"/>
        </w:rPr>
        <w:t>.</w:t>
      </w:r>
      <w:r w:rsidRPr="00843025">
        <w:rPr>
          <w:rFonts w:ascii="Times New Roman" w:eastAsia="Times New Roman" w:hAnsi="Times New Roman" w:cs="Times New Roman"/>
          <w:b/>
          <w:bCs/>
          <w:bdr w:val="none" w:sz="0" w:space="0" w:color="auto" w:frame="1"/>
        </w:rPr>
        <w:t xml:space="preserve"> </w:t>
      </w:r>
      <w:r w:rsidR="00B65DCF" w:rsidRPr="00CD6A7F">
        <w:rPr>
          <w:rFonts w:ascii="Times New Roman" w:hAnsi="Times New Roman" w:cs="Times New Roman"/>
          <w:b/>
        </w:rPr>
        <w:t>Explain Different Types Of Segment.</w:t>
      </w:r>
    </w:p>
    <w:p w:rsidR="00B65DCF" w:rsidRPr="00843025" w:rsidRDefault="00B65DCF" w:rsidP="00B65DCF">
      <w:pPr>
        <w:rPr>
          <w:rFonts w:ascii="Times New Roman" w:hAnsi="Times New Roman" w:cs="Times New Roman"/>
        </w:rPr>
      </w:pPr>
      <w:r w:rsidRPr="00843025">
        <w:rPr>
          <w:rFonts w:ascii="Times New Roman" w:hAnsi="Times New Roman" w:cs="Times New Roman"/>
        </w:rPr>
        <w:t>There are four types of segments used in Oracle databases:</w:t>
      </w:r>
    </w:p>
    <w:p w:rsidR="00B65DCF" w:rsidRPr="00843025" w:rsidRDefault="00B65DCF" w:rsidP="00B65DCF">
      <w:pPr>
        <w:rPr>
          <w:rFonts w:ascii="Times New Roman" w:hAnsi="Times New Roman" w:cs="Times New Roman"/>
        </w:rPr>
      </w:pPr>
      <w:r w:rsidRPr="00843025">
        <w:rPr>
          <w:rFonts w:ascii="Times New Roman" w:hAnsi="Times New Roman" w:cs="Times New Roman"/>
        </w:rPr>
        <w:t xml:space="preserve">- </w:t>
      </w:r>
      <w:proofErr w:type="gramStart"/>
      <w:r w:rsidRPr="00843025">
        <w:rPr>
          <w:rFonts w:ascii="Times New Roman" w:hAnsi="Times New Roman" w:cs="Times New Roman"/>
        </w:rPr>
        <w:t>data</w:t>
      </w:r>
      <w:proofErr w:type="gramEnd"/>
      <w:r w:rsidRPr="00843025">
        <w:rPr>
          <w:rFonts w:ascii="Times New Roman" w:hAnsi="Times New Roman" w:cs="Times New Roman"/>
        </w:rPr>
        <w:t xml:space="preserve"> segments</w:t>
      </w:r>
    </w:p>
    <w:p w:rsidR="00B65DCF" w:rsidRPr="00843025" w:rsidRDefault="00B65DCF" w:rsidP="00B65DCF">
      <w:pPr>
        <w:rPr>
          <w:rFonts w:ascii="Times New Roman" w:hAnsi="Times New Roman" w:cs="Times New Roman"/>
        </w:rPr>
      </w:pPr>
      <w:r w:rsidRPr="00843025">
        <w:rPr>
          <w:rFonts w:ascii="Times New Roman" w:hAnsi="Times New Roman" w:cs="Times New Roman"/>
        </w:rPr>
        <w:t xml:space="preserve">- </w:t>
      </w:r>
      <w:proofErr w:type="gramStart"/>
      <w:r w:rsidRPr="00843025">
        <w:rPr>
          <w:rFonts w:ascii="Times New Roman" w:hAnsi="Times New Roman" w:cs="Times New Roman"/>
        </w:rPr>
        <w:t>index</w:t>
      </w:r>
      <w:proofErr w:type="gramEnd"/>
      <w:r w:rsidRPr="00843025">
        <w:rPr>
          <w:rFonts w:ascii="Times New Roman" w:hAnsi="Times New Roman" w:cs="Times New Roman"/>
        </w:rPr>
        <w:t xml:space="preserve"> segments</w:t>
      </w:r>
    </w:p>
    <w:p w:rsidR="00B65DCF" w:rsidRPr="00843025" w:rsidRDefault="00B65DCF" w:rsidP="00B65DCF">
      <w:pPr>
        <w:rPr>
          <w:rFonts w:ascii="Times New Roman" w:hAnsi="Times New Roman" w:cs="Times New Roman"/>
        </w:rPr>
      </w:pPr>
      <w:r w:rsidRPr="00843025">
        <w:rPr>
          <w:rFonts w:ascii="Times New Roman" w:hAnsi="Times New Roman" w:cs="Times New Roman"/>
        </w:rPr>
        <w:t xml:space="preserve">- </w:t>
      </w:r>
      <w:proofErr w:type="gramStart"/>
      <w:r w:rsidRPr="00843025">
        <w:rPr>
          <w:rFonts w:ascii="Times New Roman" w:hAnsi="Times New Roman" w:cs="Times New Roman"/>
        </w:rPr>
        <w:t>rollback</w:t>
      </w:r>
      <w:proofErr w:type="gramEnd"/>
      <w:r w:rsidRPr="00843025">
        <w:rPr>
          <w:rFonts w:ascii="Times New Roman" w:hAnsi="Times New Roman" w:cs="Times New Roman"/>
        </w:rPr>
        <w:t xml:space="preserve"> segments</w:t>
      </w:r>
    </w:p>
    <w:p w:rsidR="00B65DCF" w:rsidRPr="00843025" w:rsidRDefault="00B65DCF" w:rsidP="00B65DCF">
      <w:pPr>
        <w:rPr>
          <w:rFonts w:ascii="Times New Roman" w:hAnsi="Times New Roman" w:cs="Times New Roman"/>
        </w:rPr>
      </w:pPr>
      <w:r w:rsidRPr="00843025">
        <w:rPr>
          <w:rFonts w:ascii="Times New Roman" w:hAnsi="Times New Roman" w:cs="Times New Roman"/>
        </w:rPr>
        <w:t xml:space="preserve">- </w:t>
      </w:r>
      <w:proofErr w:type="gramStart"/>
      <w:r w:rsidRPr="00843025">
        <w:rPr>
          <w:rFonts w:ascii="Times New Roman" w:hAnsi="Times New Roman" w:cs="Times New Roman"/>
        </w:rPr>
        <w:t>te</w:t>
      </w:r>
      <w:r w:rsidR="009A0B79">
        <w:rPr>
          <w:rFonts w:ascii="Times New Roman" w:hAnsi="Times New Roman" w:cs="Times New Roman"/>
        </w:rPr>
        <w:t>mporary</w:t>
      </w:r>
      <w:proofErr w:type="gramEnd"/>
      <w:r w:rsidR="009A0B79">
        <w:rPr>
          <w:rFonts w:ascii="Times New Roman" w:hAnsi="Times New Roman" w:cs="Times New Roman"/>
        </w:rPr>
        <w:t xml:space="preserve"> segments</w:t>
      </w:r>
    </w:p>
    <w:p w:rsidR="00B65DCF" w:rsidRPr="00843025" w:rsidRDefault="00011A67" w:rsidP="00B65DCF">
      <w:pPr>
        <w:rPr>
          <w:rFonts w:ascii="Times New Roman" w:hAnsi="Times New Roman" w:cs="Times New Roman"/>
        </w:rPr>
      </w:pPr>
      <w:r>
        <w:rPr>
          <w:b/>
          <w:bCs/>
          <w:bdr w:val="none" w:sz="0" w:space="0" w:color="auto" w:frame="1"/>
        </w:rPr>
        <w:t>112</w:t>
      </w:r>
      <w:r w:rsidRPr="00011A67">
        <w:rPr>
          <w:rFonts w:ascii="Times New Roman" w:eastAsia="Times New Roman" w:hAnsi="Times New Roman" w:cs="Times New Roman"/>
          <w:b/>
          <w:bCs/>
          <w:bdr w:val="none" w:sz="0" w:space="0" w:color="auto" w:frame="1"/>
        </w:rPr>
        <w:t>.</w:t>
      </w:r>
      <w:r w:rsidRPr="00843025">
        <w:rPr>
          <w:rFonts w:ascii="Times New Roman" w:eastAsia="Times New Roman" w:hAnsi="Times New Roman" w:cs="Times New Roman"/>
          <w:b/>
          <w:bCs/>
          <w:bdr w:val="none" w:sz="0" w:space="0" w:color="auto" w:frame="1"/>
        </w:rPr>
        <w:t xml:space="preserve"> </w:t>
      </w:r>
      <w:r w:rsidR="00B65DCF" w:rsidRPr="00CD6A7F">
        <w:rPr>
          <w:rFonts w:ascii="Times New Roman" w:hAnsi="Times New Roman" w:cs="Times New Roman"/>
          <w:b/>
        </w:rPr>
        <w:t>What Is In Operator</w:t>
      </w:r>
      <w:r w:rsidR="00B65DCF" w:rsidRPr="00843025">
        <w:rPr>
          <w:rFonts w:ascii="Times New Roman" w:hAnsi="Times New Roman" w:cs="Times New Roman"/>
        </w:rPr>
        <w:t>?</w:t>
      </w:r>
    </w:p>
    <w:p w:rsidR="00B65DCF" w:rsidRPr="00843025" w:rsidRDefault="00B65DCF" w:rsidP="00B65DCF">
      <w:pPr>
        <w:rPr>
          <w:rFonts w:ascii="Times New Roman" w:hAnsi="Times New Roman" w:cs="Times New Roman"/>
        </w:rPr>
      </w:pPr>
      <w:r w:rsidRPr="00843025">
        <w:rPr>
          <w:rFonts w:ascii="Times New Roman" w:hAnsi="Times New Roman" w:cs="Times New Roman"/>
        </w:rPr>
        <w:t>IN operator in a query allows you to have mul</w:t>
      </w:r>
      <w:r w:rsidR="009A0B79">
        <w:rPr>
          <w:rFonts w:ascii="Times New Roman" w:hAnsi="Times New Roman" w:cs="Times New Roman"/>
        </w:rPr>
        <w:t>tiple values in a WHERE clause.</w:t>
      </w:r>
    </w:p>
    <w:p w:rsidR="00B65DCF" w:rsidRPr="00CD6A7F" w:rsidRDefault="00011A67" w:rsidP="00B65DCF">
      <w:pPr>
        <w:rPr>
          <w:rFonts w:ascii="Times New Roman" w:hAnsi="Times New Roman" w:cs="Times New Roman"/>
          <w:b/>
        </w:rPr>
      </w:pPr>
      <w:r>
        <w:rPr>
          <w:b/>
          <w:bCs/>
          <w:bdr w:val="none" w:sz="0" w:space="0" w:color="auto" w:frame="1"/>
        </w:rPr>
        <w:t>113</w:t>
      </w:r>
      <w:r w:rsidRPr="00011A67">
        <w:rPr>
          <w:rFonts w:ascii="Times New Roman" w:eastAsia="Times New Roman" w:hAnsi="Times New Roman" w:cs="Times New Roman"/>
          <w:b/>
          <w:bCs/>
          <w:bdr w:val="none" w:sz="0" w:space="0" w:color="auto" w:frame="1"/>
        </w:rPr>
        <w:t>.</w:t>
      </w:r>
      <w:r w:rsidRPr="00843025">
        <w:rPr>
          <w:rFonts w:ascii="Times New Roman" w:eastAsia="Times New Roman" w:hAnsi="Times New Roman" w:cs="Times New Roman"/>
          <w:b/>
          <w:bCs/>
          <w:bdr w:val="none" w:sz="0" w:space="0" w:color="auto" w:frame="1"/>
        </w:rPr>
        <w:t xml:space="preserve"> </w:t>
      </w:r>
      <w:r w:rsidR="009A0B79" w:rsidRPr="00CD6A7F">
        <w:rPr>
          <w:rFonts w:ascii="Times New Roman" w:hAnsi="Times New Roman" w:cs="Times New Roman"/>
          <w:b/>
        </w:rPr>
        <w:t>What Is Like Operator?</w:t>
      </w:r>
    </w:p>
    <w:p w:rsidR="00B65DCF" w:rsidRPr="00843025" w:rsidRDefault="00B65DCF" w:rsidP="00B65DCF">
      <w:pPr>
        <w:rPr>
          <w:rFonts w:ascii="Times New Roman" w:hAnsi="Times New Roman" w:cs="Times New Roman"/>
        </w:rPr>
      </w:pPr>
      <w:r w:rsidRPr="00843025">
        <w:rPr>
          <w:rFonts w:ascii="Times New Roman" w:hAnsi="Times New Roman" w:cs="Times New Roman"/>
        </w:rPr>
        <w:t>LIKE in oracle enables the user to search for a string of the matching type. “%” is us</w:t>
      </w:r>
      <w:r w:rsidR="009A0B79">
        <w:rPr>
          <w:rFonts w:ascii="Times New Roman" w:hAnsi="Times New Roman" w:cs="Times New Roman"/>
        </w:rPr>
        <w:t>ed as a wild card in the query.</w:t>
      </w:r>
    </w:p>
    <w:p w:rsidR="00B65DCF" w:rsidRPr="00CD6A7F" w:rsidRDefault="00011A67" w:rsidP="00B65DCF">
      <w:pPr>
        <w:rPr>
          <w:rFonts w:ascii="Times New Roman" w:hAnsi="Times New Roman" w:cs="Times New Roman"/>
          <w:b/>
        </w:rPr>
      </w:pPr>
      <w:r>
        <w:rPr>
          <w:b/>
          <w:bCs/>
          <w:bdr w:val="none" w:sz="0" w:space="0" w:color="auto" w:frame="1"/>
        </w:rPr>
        <w:t>114</w:t>
      </w:r>
      <w:r w:rsidRPr="00011A67">
        <w:rPr>
          <w:rFonts w:ascii="Times New Roman" w:eastAsia="Times New Roman" w:hAnsi="Times New Roman" w:cs="Times New Roman"/>
          <w:b/>
          <w:bCs/>
          <w:bdr w:val="none" w:sz="0" w:space="0" w:color="auto" w:frame="1"/>
        </w:rPr>
        <w:t>.</w:t>
      </w:r>
      <w:r w:rsidRPr="00843025">
        <w:rPr>
          <w:rFonts w:ascii="Times New Roman" w:eastAsia="Times New Roman" w:hAnsi="Times New Roman" w:cs="Times New Roman"/>
          <w:b/>
          <w:bCs/>
          <w:bdr w:val="none" w:sz="0" w:space="0" w:color="auto" w:frame="1"/>
        </w:rPr>
        <w:t xml:space="preserve"> </w:t>
      </w:r>
      <w:r w:rsidR="009A0B79" w:rsidRPr="00CD6A7F">
        <w:rPr>
          <w:rFonts w:ascii="Times New Roman" w:hAnsi="Times New Roman" w:cs="Times New Roman"/>
          <w:b/>
        </w:rPr>
        <w:t>Define Is Null Operator.</w:t>
      </w:r>
    </w:p>
    <w:p w:rsidR="00B65DCF" w:rsidRPr="00843025" w:rsidRDefault="00B65DCF" w:rsidP="00B65DCF">
      <w:pPr>
        <w:rPr>
          <w:rFonts w:ascii="Times New Roman" w:hAnsi="Times New Roman" w:cs="Times New Roman"/>
        </w:rPr>
      </w:pPr>
      <w:r w:rsidRPr="00843025">
        <w:rPr>
          <w:rFonts w:ascii="Times New Roman" w:hAnsi="Times New Roman" w:cs="Times New Roman"/>
        </w:rPr>
        <w:t>IS NULL operator is usually used to check if a columns value is NULL or not.</w:t>
      </w:r>
    </w:p>
    <w:p w:rsidR="00B65DCF" w:rsidRPr="00CD6A7F" w:rsidRDefault="00011A67" w:rsidP="00B65DCF">
      <w:pPr>
        <w:rPr>
          <w:rFonts w:ascii="Times New Roman" w:hAnsi="Times New Roman" w:cs="Times New Roman"/>
          <w:b/>
        </w:rPr>
      </w:pPr>
      <w:r>
        <w:rPr>
          <w:b/>
          <w:bCs/>
          <w:bdr w:val="none" w:sz="0" w:space="0" w:color="auto" w:frame="1"/>
        </w:rPr>
        <w:t>115</w:t>
      </w:r>
      <w:r w:rsidRPr="00011A67">
        <w:rPr>
          <w:rFonts w:ascii="Times New Roman" w:eastAsia="Times New Roman" w:hAnsi="Times New Roman" w:cs="Times New Roman"/>
          <w:b/>
          <w:bCs/>
          <w:bdr w:val="none" w:sz="0" w:space="0" w:color="auto" w:frame="1"/>
        </w:rPr>
        <w:t>.</w:t>
      </w:r>
      <w:r w:rsidRPr="00843025">
        <w:rPr>
          <w:rFonts w:ascii="Times New Roman" w:eastAsia="Times New Roman" w:hAnsi="Times New Roman" w:cs="Times New Roman"/>
          <w:b/>
          <w:bCs/>
          <w:bdr w:val="none" w:sz="0" w:space="0" w:color="auto" w:frame="1"/>
        </w:rPr>
        <w:t xml:space="preserve"> </w:t>
      </w:r>
      <w:r w:rsidR="00B65DCF" w:rsidRPr="00CD6A7F">
        <w:rPr>
          <w:rFonts w:ascii="Times New Roman" w:hAnsi="Times New Roman" w:cs="Times New Roman"/>
          <w:b/>
        </w:rPr>
        <w:t>Give A Few Examples Of Types Of Applications T</w:t>
      </w:r>
      <w:r w:rsidR="009A0B79" w:rsidRPr="00CD6A7F">
        <w:rPr>
          <w:rFonts w:ascii="Times New Roman" w:hAnsi="Times New Roman" w:cs="Times New Roman"/>
          <w:b/>
        </w:rPr>
        <w:t>hat Can Benefit From Using Xml.</w:t>
      </w:r>
    </w:p>
    <w:p w:rsidR="00B65DCF" w:rsidRPr="00843025" w:rsidRDefault="00B65DCF" w:rsidP="00B65DCF">
      <w:pPr>
        <w:rPr>
          <w:rFonts w:ascii="Times New Roman" w:hAnsi="Times New Roman" w:cs="Times New Roman"/>
        </w:rPr>
      </w:pPr>
      <w:r w:rsidRPr="00843025">
        <w:rPr>
          <w:rFonts w:ascii="Times New Roman" w:hAnsi="Times New Roman" w:cs="Times New Roman"/>
        </w:rPr>
        <w:t>There are literally thousands of applications that can benefit from XML technologies. The point of this question is not to have the candidate rattle off a laundry list of projects that they have worked on, but, rather, to allow the candidate to explain the rationale for choosing XML by citing a few real world examples. For instance, one appropriate answer is that XML allows content management systems to store documents independently of their format, which thereby reduces data redundancy. Another answer relates to B2B exchanges or supply chain management systems. In these instances, XML provides a mechanism for multiple companies to exchange data according to an agreed upon set of rules. A third common response involves wireless applications that require WML to re</w:t>
      </w:r>
      <w:r w:rsidR="00CD6A7F">
        <w:rPr>
          <w:rFonts w:ascii="Times New Roman" w:hAnsi="Times New Roman" w:cs="Times New Roman"/>
        </w:rPr>
        <w:t>nder data on hand held devices.</w:t>
      </w:r>
    </w:p>
    <w:p w:rsidR="00B65DCF" w:rsidRPr="00CD6A7F" w:rsidRDefault="00011A67" w:rsidP="00B65DCF">
      <w:pPr>
        <w:rPr>
          <w:rFonts w:ascii="Times New Roman" w:hAnsi="Times New Roman" w:cs="Times New Roman"/>
          <w:b/>
        </w:rPr>
      </w:pPr>
      <w:r>
        <w:rPr>
          <w:b/>
          <w:bCs/>
          <w:bdr w:val="none" w:sz="0" w:space="0" w:color="auto" w:frame="1"/>
        </w:rPr>
        <w:t>116</w:t>
      </w:r>
      <w:r w:rsidRPr="00011A67">
        <w:rPr>
          <w:rFonts w:ascii="Times New Roman" w:eastAsia="Times New Roman" w:hAnsi="Times New Roman" w:cs="Times New Roman"/>
          <w:b/>
          <w:bCs/>
          <w:bdr w:val="none" w:sz="0" w:space="0" w:color="auto" w:frame="1"/>
        </w:rPr>
        <w:t>.</w:t>
      </w:r>
      <w:r w:rsidRPr="00843025">
        <w:rPr>
          <w:rFonts w:ascii="Times New Roman" w:eastAsia="Times New Roman" w:hAnsi="Times New Roman" w:cs="Times New Roman"/>
          <w:b/>
          <w:bCs/>
          <w:bdr w:val="none" w:sz="0" w:space="0" w:color="auto" w:frame="1"/>
        </w:rPr>
        <w:t xml:space="preserve"> </w:t>
      </w:r>
      <w:r w:rsidR="00B65DCF" w:rsidRPr="00CD6A7F">
        <w:rPr>
          <w:rFonts w:ascii="Times New Roman" w:hAnsi="Times New Roman" w:cs="Times New Roman"/>
          <w:b/>
        </w:rPr>
        <w:t xml:space="preserve">Where </w:t>
      </w:r>
      <w:r w:rsidR="009A0B79" w:rsidRPr="00CD6A7F">
        <w:rPr>
          <w:rFonts w:ascii="Times New Roman" w:hAnsi="Times New Roman" w:cs="Times New Roman"/>
          <w:b/>
        </w:rPr>
        <w:t>Can I Declare An Xml Namespace?</w:t>
      </w:r>
    </w:p>
    <w:p w:rsidR="00B65DCF" w:rsidRPr="00843025" w:rsidRDefault="00B65DCF" w:rsidP="00B65DCF">
      <w:pPr>
        <w:rPr>
          <w:rFonts w:ascii="Times New Roman" w:hAnsi="Times New Roman" w:cs="Times New Roman"/>
        </w:rPr>
      </w:pPr>
      <w:r w:rsidRPr="00843025">
        <w:rPr>
          <w:rFonts w:ascii="Times New Roman" w:hAnsi="Times New Roman" w:cs="Times New Roman"/>
        </w:rPr>
        <w:t>You can declare an XML namespace on any element in an XML document. The namespace is in scope for that element and all its desce</w:t>
      </w:r>
      <w:r w:rsidR="00CD6A7F">
        <w:rPr>
          <w:rFonts w:ascii="Times New Roman" w:hAnsi="Times New Roman" w:cs="Times New Roman"/>
        </w:rPr>
        <w:t>ndants unless it is overridden.</w:t>
      </w:r>
    </w:p>
    <w:p w:rsidR="00B65DCF" w:rsidRPr="00CD6A7F" w:rsidRDefault="00011A67" w:rsidP="00B65DCF">
      <w:pPr>
        <w:rPr>
          <w:rFonts w:ascii="Times New Roman" w:hAnsi="Times New Roman" w:cs="Times New Roman"/>
          <w:b/>
        </w:rPr>
      </w:pPr>
      <w:r>
        <w:rPr>
          <w:b/>
          <w:bCs/>
          <w:bdr w:val="none" w:sz="0" w:space="0" w:color="auto" w:frame="1"/>
        </w:rPr>
        <w:t>117</w:t>
      </w:r>
      <w:r w:rsidRPr="00011A67">
        <w:rPr>
          <w:rFonts w:ascii="Times New Roman" w:eastAsia="Times New Roman" w:hAnsi="Times New Roman" w:cs="Times New Roman"/>
          <w:b/>
          <w:bCs/>
          <w:bdr w:val="none" w:sz="0" w:space="0" w:color="auto" w:frame="1"/>
        </w:rPr>
        <w:t>.</w:t>
      </w:r>
      <w:r w:rsidRPr="00843025">
        <w:rPr>
          <w:rFonts w:ascii="Times New Roman" w:eastAsia="Times New Roman" w:hAnsi="Times New Roman" w:cs="Times New Roman"/>
          <w:b/>
          <w:bCs/>
          <w:bdr w:val="none" w:sz="0" w:space="0" w:color="auto" w:frame="1"/>
        </w:rPr>
        <w:t xml:space="preserve"> </w:t>
      </w:r>
      <w:r w:rsidR="00B65DCF" w:rsidRPr="00CD6A7F">
        <w:rPr>
          <w:rFonts w:ascii="Times New Roman" w:hAnsi="Times New Roman" w:cs="Times New Roman"/>
          <w:b/>
        </w:rPr>
        <w:t xml:space="preserve">What Is </w:t>
      </w:r>
      <w:proofErr w:type="gramStart"/>
      <w:r w:rsidR="00B65DCF" w:rsidRPr="00CD6A7F">
        <w:rPr>
          <w:rFonts w:ascii="Times New Roman" w:hAnsi="Times New Roman" w:cs="Times New Roman"/>
          <w:b/>
        </w:rPr>
        <w:t>The</w:t>
      </w:r>
      <w:proofErr w:type="gramEnd"/>
      <w:r w:rsidR="00B65DCF" w:rsidRPr="00CD6A7F">
        <w:rPr>
          <w:rFonts w:ascii="Times New Roman" w:hAnsi="Times New Roman" w:cs="Times New Roman"/>
          <w:b/>
        </w:rPr>
        <w:t xml:space="preserve"> Difference Between Versions 1.0 And 1.1 Of Th</w:t>
      </w:r>
      <w:r w:rsidR="009A0B79" w:rsidRPr="00CD6A7F">
        <w:rPr>
          <w:rFonts w:ascii="Times New Roman" w:hAnsi="Times New Roman" w:cs="Times New Roman"/>
          <w:b/>
        </w:rPr>
        <w:t xml:space="preserve">e Xml </w:t>
      </w:r>
      <w:proofErr w:type="spellStart"/>
      <w:r w:rsidR="009A0B79" w:rsidRPr="00CD6A7F">
        <w:rPr>
          <w:rFonts w:ascii="Times New Roman" w:hAnsi="Times New Roman" w:cs="Times New Roman"/>
          <w:b/>
        </w:rPr>
        <w:t>Namspaces</w:t>
      </w:r>
      <w:proofErr w:type="spellEnd"/>
      <w:r w:rsidR="009A0B79" w:rsidRPr="00CD6A7F">
        <w:rPr>
          <w:rFonts w:ascii="Times New Roman" w:hAnsi="Times New Roman" w:cs="Times New Roman"/>
          <w:b/>
        </w:rPr>
        <w:t xml:space="preserve"> Recommendation?</w:t>
      </w:r>
    </w:p>
    <w:p w:rsidR="00B65DCF" w:rsidRPr="00843025" w:rsidRDefault="00B65DCF" w:rsidP="00B65DCF">
      <w:pPr>
        <w:rPr>
          <w:rFonts w:ascii="Times New Roman" w:hAnsi="Times New Roman" w:cs="Times New Roman"/>
        </w:rPr>
      </w:pPr>
      <w:r w:rsidRPr="00843025">
        <w:rPr>
          <w:rFonts w:ascii="Times New Roman" w:hAnsi="Times New Roman" w:cs="Times New Roman"/>
        </w:rPr>
        <w:t>There are only two differences between XML namespaces 1.0 and XML namespaces 1.1:</w:t>
      </w:r>
    </w:p>
    <w:p w:rsidR="00B65DCF" w:rsidRPr="00843025" w:rsidRDefault="00B65DCF" w:rsidP="00B65DCF">
      <w:pPr>
        <w:rPr>
          <w:rFonts w:ascii="Times New Roman" w:hAnsi="Times New Roman" w:cs="Times New Roman"/>
        </w:rPr>
      </w:pPr>
      <w:r w:rsidRPr="00843025">
        <w:rPr>
          <w:rFonts w:ascii="Times New Roman" w:hAnsi="Times New Roman" w:cs="Times New Roman"/>
        </w:rPr>
        <w:t xml:space="preserve">* Version 1.1 adds a way to </w:t>
      </w:r>
      <w:proofErr w:type="spellStart"/>
      <w:r w:rsidRPr="00843025">
        <w:rPr>
          <w:rFonts w:ascii="Times New Roman" w:hAnsi="Times New Roman" w:cs="Times New Roman"/>
        </w:rPr>
        <w:t>undeclare</w:t>
      </w:r>
      <w:proofErr w:type="spellEnd"/>
      <w:r w:rsidRPr="00843025">
        <w:rPr>
          <w:rFonts w:ascii="Times New Roman" w:hAnsi="Times New Roman" w:cs="Times New Roman"/>
        </w:rPr>
        <w:t xml:space="preserve"> prefixes. For more information,</w:t>
      </w:r>
    </w:p>
    <w:p w:rsidR="00CD6A7F" w:rsidRDefault="00B65DCF" w:rsidP="00CD6A7F">
      <w:pPr>
        <w:rPr>
          <w:rFonts w:ascii="Times New Roman" w:hAnsi="Times New Roman" w:cs="Times New Roman"/>
        </w:rPr>
      </w:pPr>
      <w:r w:rsidRPr="00843025">
        <w:rPr>
          <w:rFonts w:ascii="Times New Roman" w:hAnsi="Times New Roman" w:cs="Times New Roman"/>
        </w:rPr>
        <w:t xml:space="preserve">* Version 1.1 uses IRIs (Internationalized Resource Identifiers) instead of URIs. Basically, URIs </w:t>
      </w:r>
      <w:proofErr w:type="gramStart"/>
      <w:r w:rsidRPr="00843025">
        <w:rPr>
          <w:rFonts w:ascii="Times New Roman" w:hAnsi="Times New Roman" w:cs="Times New Roman"/>
        </w:rPr>
        <w:t>are</w:t>
      </w:r>
      <w:proofErr w:type="gramEnd"/>
      <w:r w:rsidRPr="00843025">
        <w:rPr>
          <w:rFonts w:ascii="Times New Roman" w:hAnsi="Times New Roman" w:cs="Times New Roman"/>
        </w:rPr>
        <w:t xml:space="preserve"> restricted to a subset of ASCII characters, while IRIs allow much broader use of Unicode characters.</w:t>
      </w:r>
    </w:p>
    <w:p w:rsidR="00B65DCF" w:rsidRPr="00CD6A7F" w:rsidRDefault="00011A67" w:rsidP="00CD6A7F">
      <w:pPr>
        <w:rPr>
          <w:rFonts w:ascii="Times New Roman" w:hAnsi="Times New Roman" w:cs="Times New Roman"/>
          <w:b/>
        </w:rPr>
      </w:pPr>
      <w:r>
        <w:rPr>
          <w:b/>
          <w:bCs/>
          <w:bdr w:val="none" w:sz="0" w:space="0" w:color="auto" w:frame="1"/>
        </w:rPr>
        <w:t>118</w:t>
      </w:r>
      <w:r w:rsidRPr="00011A67">
        <w:rPr>
          <w:rFonts w:ascii="Times New Roman" w:eastAsia="Times New Roman" w:hAnsi="Times New Roman" w:cs="Times New Roman"/>
          <w:b/>
          <w:bCs/>
          <w:bdr w:val="none" w:sz="0" w:space="0" w:color="auto" w:frame="1"/>
        </w:rPr>
        <w:t>.</w:t>
      </w:r>
      <w:r w:rsidRPr="00843025">
        <w:rPr>
          <w:rFonts w:ascii="Times New Roman" w:eastAsia="Times New Roman" w:hAnsi="Times New Roman" w:cs="Times New Roman"/>
          <w:b/>
          <w:bCs/>
          <w:bdr w:val="none" w:sz="0" w:space="0" w:color="auto" w:frame="1"/>
        </w:rPr>
        <w:t xml:space="preserve"> </w:t>
      </w:r>
      <w:r w:rsidR="00B65DCF" w:rsidRPr="00CD6A7F">
        <w:rPr>
          <w:b/>
        </w:rPr>
        <w:t>Difference between DTD and XML Schema?</w:t>
      </w:r>
    </w:p>
    <w:p w:rsidR="00B65DCF" w:rsidRPr="00843025" w:rsidRDefault="00B65DCF" w:rsidP="00CD6A7F">
      <w:pPr>
        <w:spacing w:after="240"/>
        <w:rPr>
          <w:ins w:id="0" w:author="Unknown"/>
          <w:rFonts w:ascii="Times New Roman" w:hAnsi="Times New Roman" w:cs="Times New Roman"/>
        </w:rPr>
      </w:pPr>
      <w:proofErr w:type="gramStart"/>
      <w:r w:rsidRPr="00843025">
        <w:rPr>
          <w:rFonts w:ascii="Times New Roman" w:hAnsi="Times New Roman" w:cs="Times New Roman"/>
        </w:rPr>
        <w:t>Answer :</w:t>
      </w:r>
      <w:proofErr w:type="gramEnd"/>
      <w:r w:rsidRPr="00843025">
        <w:rPr>
          <w:rFonts w:ascii="Times New Roman" w:hAnsi="Times New Roman" w:cs="Times New Roman"/>
        </w:rPr>
        <w:t xml:space="preserve"> There are couple of differences between DTD and XML Schema e.g. DTD is not written using XML while XML schema are xml documents in itself, which means existing XML tools like </w:t>
      </w:r>
      <w:hyperlink r:id="rId6" w:history="1">
        <w:r w:rsidRPr="00843025">
          <w:rPr>
            <w:rStyle w:val="Hyperlink"/>
            <w:rFonts w:ascii="Times New Roman" w:hAnsi="Times New Roman" w:cs="Times New Roman"/>
            <w:color w:val="auto"/>
          </w:rPr>
          <w:t>XML parsers</w:t>
        </w:r>
      </w:hyperlink>
      <w:r w:rsidRPr="00843025">
        <w:rPr>
          <w:rFonts w:ascii="Times New Roman" w:hAnsi="Times New Roman" w:cs="Times New Roman"/>
        </w:rPr>
        <w:t> can be used to work with XML schema. Also XML schema is designed after DTD and it offer more types to map different types of data in XML documents. On the other hand DTD stands for Document Type definition and was a legacy way to def</w:t>
      </w:r>
      <w:r w:rsidR="00CD6A7F">
        <w:rPr>
          <w:rFonts w:ascii="Times New Roman" w:hAnsi="Times New Roman" w:cs="Times New Roman"/>
        </w:rPr>
        <w:t>ine structure of XML documents.</w:t>
      </w:r>
    </w:p>
    <w:p w:rsidR="00B65DCF" w:rsidRPr="00843025" w:rsidRDefault="001D4811" w:rsidP="00B65DCF">
      <w:pPr>
        <w:pStyle w:val="Heading3"/>
        <w:rPr>
          <w:sz w:val="22"/>
          <w:szCs w:val="22"/>
        </w:rPr>
      </w:pPr>
      <w:r w:rsidRPr="001D4811">
        <w:rPr>
          <w:b w:val="0"/>
          <w:bCs w:val="0"/>
          <w:sz w:val="22"/>
          <w:szCs w:val="22"/>
          <w:bdr w:val="none" w:sz="0" w:space="0" w:color="auto" w:frame="1"/>
        </w:rPr>
        <w:t>118.</w:t>
      </w:r>
      <w:r w:rsidRPr="00843025">
        <w:rPr>
          <w:b w:val="0"/>
          <w:bCs w:val="0"/>
          <w:bdr w:val="none" w:sz="0" w:space="0" w:color="auto" w:frame="1"/>
        </w:rPr>
        <w:t xml:space="preserve"> </w:t>
      </w:r>
      <w:r w:rsidR="00B65DCF" w:rsidRPr="00843025">
        <w:rPr>
          <w:sz w:val="22"/>
          <w:szCs w:val="22"/>
        </w:rPr>
        <w:t>What is XML namespace? Why it's important?</w:t>
      </w:r>
    </w:p>
    <w:p w:rsidR="00B65DCF" w:rsidRPr="00843025" w:rsidRDefault="00B65DCF" w:rsidP="00B65DCF">
      <w:pPr>
        <w:rPr>
          <w:rFonts w:ascii="Times New Roman" w:hAnsi="Times New Roman" w:cs="Times New Roman"/>
        </w:rPr>
      </w:pPr>
      <w:proofErr w:type="gramStart"/>
      <w:r w:rsidRPr="00843025">
        <w:rPr>
          <w:rFonts w:ascii="Times New Roman" w:hAnsi="Times New Roman" w:cs="Times New Roman"/>
        </w:rPr>
        <w:t>Answer :</w:t>
      </w:r>
      <w:proofErr w:type="gramEnd"/>
      <w:r w:rsidRPr="00843025">
        <w:rPr>
          <w:rFonts w:ascii="Times New Roman" w:hAnsi="Times New Roman" w:cs="Times New Roman"/>
        </w:rPr>
        <w:t xml:space="preserve"> XML namespace are similar to </w:t>
      </w:r>
      <w:hyperlink r:id="rId7" w:history="1">
        <w:r w:rsidRPr="00843025">
          <w:rPr>
            <w:rStyle w:val="Hyperlink"/>
            <w:rFonts w:ascii="Times New Roman" w:hAnsi="Times New Roman" w:cs="Times New Roman"/>
            <w:color w:val="auto"/>
          </w:rPr>
          <w:t>package in Java</w:t>
        </w:r>
      </w:hyperlink>
      <w:r w:rsidRPr="00843025">
        <w:rPr>
          <w:rFonts w:ascii="Times New Roman" w:hAnsi="Times New Roman" w:cs="Times New Roman"/>
        </w:rPr>
        <w:t xml:space="preserve"> and used to provide a way to avoid conflict between two xml tags of same name but different sources. XML namespace is defined using </w:t>
      </w:r>
      <w:proofErr w:type="spellStart"/>
      <w:r w:rsidRPr="00843025">
        <w:rPr>
          <w:rFonts w:ascii="Times New Roman" w:hAnsi="Times New Roman" w:cs="Times New Roman"/>
        </w:rPr>
        <w:t>xmlns</w:t>
      </w:r>
      <w:proofErr w:type="spellEnd"/>
      <w:r w:rsidRPr="00843025">
        <w:rPr>
          <w:rFonts w:ascii="Times New Roman" w:hAnsi="Times New Roman" w:cs="Times New Roman"/>
        </w:rPr>
        <w:t xml:space="preserve"> attribute at top of the XML document and has following syntax</w:t>
      </w:r>
      <w:proofErr w:type="gramStart"/>
      <w:r w:rsidRPr="00843025">
        <w:rPr>
          <w:rFonts w:ascii="Times New Roman" w:hAnsi="Times New Roman" w:cs="Times New Roman"/>
        </w:rPr>
        <w:t>  </w:t>
      </w:r>
      <w:proofErr w:type="spellStart"/>
      <w:r w:rsidRPr="00843025">
        <w:rPr>
          <w:rFonts w:ascii="Times New Roman" w:hAnsi="Times New Roman" w:cs="Times New Roman"/>
        </w:rPr>
        <w:t>xmlns:prefix</w:t>
      </w:r>
      <w:proofErr w:type="spellEnd"/>
      <w:proofErr w:type="gramEnd"/>
      <w:r w:rsidRPr="00843025">
        <w:rPr>
          <w:rFonts w:ascii="Times New Roman" w:hAnsi="Times New Roman" w:cs="Times New Roman"/>
        </w:rPr>
        <w:t xml:space="preserve">="URI". </w:t>
      </w:r>
      <w:proofErr w:type="gramStart"/>
      <w:r w:rsidRPr="00843025">
        <w:rPr>
          <w:rFonts w:ascii="Times New Roman" w:hAnsi="Times New Roman" w:cs="Times New Roman"/>
        </w:rPr>
        <w:t>later</w:t>
      </w:r>
      <w:proofErr w:type="gramEnd"/>
      <w:r w:rsidRPr="00843025">
        <w:rPr>
          <w:rFonts w:ascii="Times New Roman" w:hAnsi="Times New Roman" w:cs="Times New Roman"/>
        </w:rPr>
        <w:t xml:space="preserve"> that prefix is used along with actual tag in XML documents. Here is an example of using XML </w:t>
      </w:r>
      <w:proofErr w:type="gramStart"/>
      <w:r w:rsidRPr="00843025">
        <w:rPr>
          <w:rFonts w:ascii="Times New Roman" w:hAnsi="Times New Roman" w:cs="Times New Roman"/>
        </w:rPr>
        <w:t>namespace :</w:t>
      </w:r>
      <w:proofErr w:type="gramEnd"/>
    </w:p>
    <w:p w:rsidR="00B65DCF" w:rsidRPr="00843025" w:rsidRDefault="00B65DCF" w:rsidP="00B65DCF">
      <w:pPr>
        <w:rPr>
          <w:rFonts w:ascii="Times New Roman" w:hAnsi="Times New Roman" w:cs="Times New Roman"/>
        </w:rPr>
      </w:pPr>
    </w:p>
    <w:p w:rsidR="00B65DCF" w:rsidRPr="00843025" w:rsidRDefault="00B65DCF" w:rsidP="00FD7C8B">
      <w:pPr>
        <w:shd w:val="clear" w:color="auto" w:fill="F3F3F3"/>
        <w:rPr>
          <w:ins w:id="1" w:author="Unknown"/>
          <w:rFonts w:ascii="Times New Roman" w:hAnsi="Times New Roman" w:cs="Times New Roman"/>
        </w:rPr>
      </w:pPr>
      <w:r w:rsidRPr="00843025">
        <w:rPr>
          <w:rFonts w:ascii="Times New Roman" w:hAnsi="Times New Roman" w:cs="Times New Roman"/>
          <w:b/>
          <w:bCs/>
        </w:rPr>
        <w:t>&lt;root</w:t>
      </w:r>
      <w:r w:rsidRPr="00843025">
        <w:rPr>
          <w:rFonts w:ascii="Times New Roman" w:hAnsi="Times New Roman" w:cs="Times New Roman"/>
        </w:rPr>
        <w:t> </w:t>
      </w:r>
      <w:proofErr w:type="spellStart"/>
      <w:r w:rsidRPr="00843025">
        <w:rPr>
          <w:rFonts w:ascii="Times New Roman" w:hAnsi="Times New Roman" w:cs="Times New Roman"/>
        </w:rPr>
        <w:t>xmlns:inst</w:t>
      </w:r>
      <w:proofErr w:type="spellEnd"/>
      <w:r w:rsidRPr="00843025">
        <w:rPr>
          <w:rFonts w:ascii="Times New Roman" w:hAnsi="Times New Roman" w:cs="Times New Roman"/>
        </w:rPr>
        <w:t>="http://instruments.com/</w:t>
      </w:r>
      <w:proofErr w:type="spellStart"/>
      <w:r w:rsidRPr="00843025">
        <w:rPr>
          <w:rFonts w:ascii="Times New Roman" w:hAnsi="Times New Roman" w:cs="Times New Roman"/>
        </w:rPr>
        <w:t>inst</w:t>
      </w:r>
      <w:proofErr w:type="spellEnd"/>
      <w:r w:rsidRPr="00843025">
        <w:rPr>
          <w:rFonts w:ascii="Times New Roman" w:hAnsi="Times New Roman" w:cs="Times New Roman"/>
        </w:rPr>
        <w:t>"</w:t>
      </w:r>
      <w:r w:rsidRPr="00843025">
        <w:rPr>
          <w:rFonts w:ascii="Times New Roman" w:hAnsi="Times New Roman" w:cs="Times New Roman"/>
        </w:rPr>
        <w:br/>
        <w:t>  </w:t>
      </w:r>
      <w:r w:rsidRPr="00843025">
        <w:rPr>
          <w:rFonts w:ascii="Times New Roman" w:hAnsi="Times New Roman" w:cs="Times New Roman"/>
          <w:b/>
          <w:bCs/>
        </w:rPr>
        <w:t>&lt;</w:t>
      </w:r>
      <w:proofErr w:type="spellStart"/>
      <w:r w:rsidRPr="00843025">
        <w:rPr>
          <w:rFonts w:ascii="Times New Roman" w:hAnsi="Times New Roman" w:cs="Times New Roman"/>
          <w:b/>
          <w:bCs/>
        </w:rPr>
        <w:t>inst</w:t>
      </w:r>
      <w:proofErr w:type="gramStart"/>
      <w:r w:rsidRPr="00843025">
        <w:rPr>
          <w:rFonts w:ascii="Times New Roman" w:hAnsi="Times New Roman" w:cs="Times New Roman"/>
          <w:b/>
          <w:bCs/>
        </w:rPr>
        <w:t>:phone</w:t>
      </w:r>
      <w:proofErr w:type="spellEnd"/>
      <w:proofErr w:type="gramEnd"/>
      <w:r w:rsidRPr="00843025">
        <w:rPr>
          <w:rFonts w:ascii="Times New Roman" w:hAnsi="Times New Roman" w:cs="Times New Roman"/>
          <w:b/>
          <w:bCs/>
        </w:rPr>
        <w:t>&gt;</w:t>
      </w:r>
      <w:r w:rsidRPr="00843025">
        <w:rPr>
          <w:rFonts w:ascii="Times New Roman" w:hAnsi="Times New Roman" w:cs="Times New Roman"/>
        </w:rPr>
        <w:br/>
        <w:t>      </w:t>
      </w:r>
      <w:r w:rsidRPr="00843025">
        <w:rPr>
          <w:rFonts w:ascii="Times New Roman" w:hAnsi="Times New Roman" w:cs="Times New Roman"/>
          <w:b/>
          <w:bCs/>
        </w:rPr>
        <w:t>&lt;</w:t>
      </w:r>
      <w:proofErr w:type="spellStart"/>
      <w:r w:rsidRPr="00843025">
        <w:rPr>
          <w:rFonts w:ascii="Times New Roman" w:hAnsi="Times New Roman" w:cs="Times New Roman"/>
          <w:b/>
          <w:bCs/>
        </w:rPr>
        <w:t>inst:number</w:t>
      </w:r>
      <w:proofErr w:type="spellEnd"/>
      <w:r w:rsidRPr="00843025">
        <w:rPr>
          <w:rFonts w:ascii="Times New Roman" w:hAnsi="Times New Roman" w:cs="Times New Roman"/>
          <w:b/>
          <w:bCs/>
        </w:rPr>
        <w:t>&gt;</w:t>
      </w:r>
      <w:r w:rsidRPr="00843025">
        <w:rPr>
          <w:rFonts w:ascii="Times New Roman" w:hAnsi="Times New Roman" w:cs="Times New Roman"/>
        </w:rPr>
        <w:t>837363223</w:t>
      </w:r>
      <w:r w:rsidRPr="00843025">
        <w:rPr>
          <w:rFonts w:ascii="Times New Roman" w:hAnsi="Times New Roman" w:cs="Times New Roman"/>
          <w:b/>
          <w:bCs/>
        </w:rPr>
        <w:t>&lt;/</w:t>
      </w:r>
      <w:proofErr w:type="spellStart"/>
      <w:r w:rsidRPr="00843025">
        <w:rPr>
          <w:rFonts w:ascii="Times New Roman" w:hAnsi="Times New Roman" w:cs="Times New Roman"/>
          <w:b/>
          <w:bCs/>
        </w:rPr>
        <w:t>inst:number</w:t>
      </w:r>
      <w:proofErr w:type="spellEnd"/>
      <w:r w:rsidRPr="00843025">
        <w:rPr>
          <w:rFonts w:ascii="Times New Roman" w:hAnsi="Times New Roman" w:cs="Times New Roman"/>
          <w:b/>
          <w:bCs/>
        </w:rPr>
        <w:t>&gt;</w:t>
      </w:r>
      <w:r w:rsidRPr="00843025">
        <w:rPr>
          <w:rFonts w:ascii="Times New Roman" w:hAnsi="Times New Roman" w:cs="Times New Roman"/>
        </w:rPr>
        <w:br/>
        <w:t>   </w:t>
      </w:r>
      <w:r w:rsidRPr="00843025">
        <w:rPr>
          <w:rFonts w:ascii="Times New Roman" w:hAnsi="Times New Roman" w:cs="Times New Roman"/>
          <w:b/>
          <w:bCs/>
        </w:rPr>
        <w:t>&lt;/</w:t>
      </w:r>
      <w:proofErr w:type="spellStart"/>
      <w:r w:rsidRPr="00843025">
        <w:rPr>
          <w:rFonts w:ascii="Times New Roman" w:hAnsi="Times New Roman" w:cs="Times New Roman"/>
          <w:b/>
          <w:bCs/>
        </w:rPr>
        <w:t>inst:phone</w:t>
      </w:r>
      <w:proofErr w:type="spellEnd"/>
      <w:r w:rsidRPr="00843025">
        <w:rPr>
          <w:rFonts w:ascii="Times New Roman" w:hAnsi="Times New Roman" w:cs="Times New Roman"/>
          <w:b/>
          <w:bCs/>
        </w:rPr>
        <w:t>&gt;</w:t>
      </w:r>
      <w:r w:rsidRPr="00843025">
        <w:rPr>
          <w:rFonts w:ascii="Times New Roman" w:hAnsi="Times New Roman" w:cs="Times New Roman"/>
        </w:rPr>
        <w:br/>
      </w:r>
      <w:r w:rsidRPr="00843025">
        <w:rPr>
          <w:rFonts w:ascii="Times New Roman" w:hAnsi="Times New Roman" w:cs="Times New Roman"/>
          <w:b/>
          <w:bCs/>
        </w:rPr>
        <w:t>&lt;/root&gt;</w:t>
      </w:r>
    </w:p>
    <w:p w:rsidR="00B65DCF" w:rsidRPr="00CD6A7F" w:rsidRDefault="001D4811" w:rsidP="00B65DCF">
      <w:pPr>
        <w:shd w:val="clear" w:color="auto" w:fill="FFFFFF"/>
        <w:spacing w:before="100" w:beforeAutospacing="1" w:after="100" w:afterAutospacing="1" w:line="312" w:lineRule="atLeast"/>
        <w:outlineLvl w:val="2"/>
        <w:rPr>
          <w:rFonts w:ascii="Times New Roman" w:eastAsia="Times New Roman" w:hAnsi="Times New Roman" w:cs="Times New Roman"/>
          <w:b/>
        </w:rPr>
      </w:pPr>
      <w:r>
        <w:rPr>
          <w:b/>
          <w:bCs/>
          <w:bdr w:val="none" w:sz="0" w:space="0" w:color="auto" w:frame="1"/>
        </w:rPr>
        <w:t>119</w:t>
      </w:r>
      <w:r w:rsidRPr="00011A67">
        <w:rPr>
          <w:rFonts w:ascii="Times New Roman" w:eastAsia="Times New Roman" w:hAnsi="Times New Roman" w:cs="Times New Roman"/>
          <w:b/>
          <w:bCs/>
          <w:bdr w:val="none" w:sz="0" w:space="0" w:color="auto" w:frame="1"/>
        </w:rPr>
        <w:t>.</w:t>
      </w:r>
      <w:r w:rsidRPr="00843025">
        <w:rPr>
          <w:rFonts w:ascii="Times New Roman" w:eastAsia="Times New Roman" w:hAnsi="Times New Roman" w:cs="Times New Roman"/>
          <w:b/>
          <w:bCs/>
          <w:bdr w:val="none" w:sz="0" w:space="0" w:color="auto" w:frame="1"/>
        </w:rPr>
        <w:t xml:space="preserve"> </w:t>
      </w:r>
      <w:r w:rsidR="00B65DCF" w:rsidRPr="00CD6A7F">
        <w:rPr>
          <w:rFonts w:ascii="Times New Roman" w:eastAsia="Times New Roman" w:hAnsi="Times New Roman" w:cs="Times New Roman"/>
          <w:b/>
        </w:rPr>
        <w:t>What is SAX in XML?</w:t>
      </w:r>
    </w:p>
    <w:p w:rsidR="00B65DCF" w:rsidRPr="00B65DCF" w:rsidRDefault="00B65DCF" w:rsidP="00B65DCF">
      <w:pPr>
        <w:shd w:val="clear" w:color="auto" w:fill="FFFFFF"/>
        <w:spacing w:before="100" w:beforeAutospacing="1" w:after="100" w:afterAutospacing="1" w:line="240" w:lineRule="auto"/>
        <w:rPr>
          <w:rFonts w:ascii="Times New Roman" w:eastAsia="Times New Roman" w:hAnsi="Times New Roman" w:cs="Times New Roman"/>
        </w:rPr>
      </w:pPr>
      <w:r w:rsidRPr="00843025">
        <w:rPr>
          <w:rFonts w:ascii="Times New Roman" w:eastAsia="Times New Roman" w:hAnsi="Times New Roman" w:cs="Times New Roman"/>
          <w:b/>
          <w:bCs/>
        </w:rPr>
        <w:t>SAX</w:t>
      </w:r>
      <w:r w:rsidRPr="00B65DCF">
        <w:rPr>
          <w:rFonts w:ascii="Times New Roman" w:eastAsia="Times New Roman" w:hAnsi="Times New Roman" w:cs="Times New Roman"/>
        </w:rPr>
        <w:t> stands for </w:t>
      </w:r>
      <w:r w:rsidRPr="00843025">
        <w:rPr>
          <w:rFonts w:ascii="Times New Roman" w:eastAsia="Times New Roman" w:hAnsi="Times New Roman" w:cs="Times New Roman"/>
          <w:i/>
          <w:iCs/>
        </w:rPr>
        <w:t>Simple API for XML</w:t>
      </w:r>
      <w:r w:rsidRPr="00B65DCF">
        <w:rPr>
          <w:rFonts w:ascii="Times New Roman" w:eastAsia="Times New Roman" w:hAnsi="Times New Roman" w:cs="Times New Roman"/>
        </w:rPr>
        <w:t>. It is a sequential access parser. It is a simple API for XML which provides a mechanism for reading data from an XML document. It is an alternative of DOM. DOM operates on the documents as whole, SAX parsers operate on each piece of the XML document sequentially.</w:t>
      </w:r>
    </w:p>
    <w:p w:rsidR="00B65DCF" w:rsidRPr="00B65DCF" w:rsidRDefault="00B65DCF" w:rsidP="00FD7C8B">
      <w:pPr>
        <w:shd w:val="clear" w:color="auto" w:fill="FFFFFF"/>
        <w:spacing w:before="100" w:beforeAutospacing="1" w:after="100" w:afterAutospacing="1" w:line="240" w:lineRule="auto"/>
        <w:rPr>
          <w:rFonts w:ascii="Times New Roman" w:eastAsia="Times New Roman" w:hAnsi="Times New Roman" w:cs="Times New Roman"/>
        </w:rPr>
      </w:pPr>
      <w:r w:rsidRPr="00B65DCF">
        <w:rPr>
          <w:rFonts w:ascii="Times New Roman" w:eastAsia="Times New Roman" w:hAnsi="Times New Roman" w:cs="Times New Roman"/>
        </w:rPr>
        <w:t>SAX has no formal specification like DOM and consumes less memory. But it can be used to read t</w:t>
      </w:r>
      <w:r w:rsidR="00FD7C8B">
        <w:rPr>
          <w:rFonts w:ascii="Times New Roman" w:eastAsia="Times New Roman" w:hAnsi="Times New Roman" w:cs="Times New Roman"/>
        </w:rPr>
        <w:t>he XML document only not write.</w:t>
      </w:r>
    </w:p>
    <w:p w:rsidR="00B65DCF" w:rsidRPr="00CD6A7F" w:rsidRDefault="001D4811" w:rsidP="00B65DCF">
      <w:pPr>
        <w:shd w:val="clear" w:color="auto" w:fill="FFFFFF"/>
        <w:spacing w:before="100" w:beforeAutospacing="1" w:after="100" w:afterAutospacing="1" w:line="312" w:lineRule="atLeast"/>
        <w:outlineLvl w:val="2"/>
        <w:rPr>
          <w:rFonts w:ascii="Times New Roman" w:eastAsia="Times New Roman" w:hAnsi="Times New Roman" w:cs="Times New Roman"/>
          <w:b/>
        </w:rPr>
      </w:pPr>
      <w:r>
        <w:rPr>
          <w:b/>
          <w:bCs/>
          <w:bdr w:val="none" w:sz="0" w:space="0" w:color="auto" w:frame="1"/>
        </w:rPr>
        <w:t>120</w:t>
      </w:r>
      <w:r w:rsidRPr="00011A67">
        <w:rPr>
          <w:rFonts w:ascii="Times New Roman" w:eastAsia="Times New Roman" w:hAnsi="Times New Roman" w:cs="Times New Roman"/>
          <w:b/>
          <w:bCs/>
          <w:bdr w:val="none" w:sz="0" w:space="0" w:color="auto" w:frame="1"/>
        </w:rPr>
        <w:t>.</w:t>
      </w:r>
      <w:r w:rsidRPr="00843025">
        <w:rPr>
          <w:rFonts w:ascii="Times New Roman" w:eastAsia="Times New Roman" w:hAnsi="Times New Roman" w:cs="Times New Roman"/>
          <w:b/>
          <w:bCs/>
          <w:bdr w:val="none" w:sz="0" w:space="0" w:color="auto" w:frame="1"/>
        </w:rPr>
        <w:t xml:space="preserve"> </w:t>
      </w:r>
      <w:r w:rsidR="00B65DCF" w:rsidRPr="00CD6A7F">
        <w:rPr>
          <w:rFonts w:ascii="Times New Roman" w:eastAsia="Times New Roman" w:hAnsi="Times New Roman" w:cs="Times New Roman"/>
          <w:b/>
        </w:rPr>
        <w:t xml:space="preserve"> What is a valid XML document?</w:t>
      </w:r>
    </w:p>
    <w:p w:rsidR="00B65DCF" w:rsidRPr="00B65DCF" w:rsidRDefault="00B65DCF" w:rsidP="00ED79E4">
      <w:pPr>
        <w:shd w:val="clear" w:color="auto" w:fill="FFFFFF"/>
        <w:spacing w:before="100" w:beforeAutospacing="1" w:after="100" w:afterAutospacing="1" w:line="240" w:lineRule="auto"/>
        <w:rPr>
          <w:ins w:id="2" w:author="Unknown"/>
          <w:rFonts w:ascii="Times New Roman" w:eastAsia="Times New Roman" w:hAnsi="Times New Roman" w:cs="Times New Roman"/>
        </w:rPr>
      </w:pPr>
      <w:r w:rsidRPr="00B65DCF">
        <w:rPr>
          <w:rFonts w:ascii="Times New Roman" w:eastAsia="Times New Roman" w:hAnsi="Times New Roman" w:cs="Times New Roman"/>
        </w:rPr>
        <w:t>A structurally correct element is called a valid XML document. It should follow some predefined rules of a specific type of document. These rules determine the type of data that each part of the document can contain. These rules can be written by the author of an</w:t>
      </w:r>
      <w:r w:rsidR="00ED79E4">
        <w:rPr>
          <w:rFonts w:ascii="Times New Roman" w:eastAsia="Times New Roman" w:hAnsi="Times New Roman" w:cs="Times New Roman"/>
        </w:rPr>
        <w:t xml:space="preserve"> XML document or someone other.</w:t>
      </w:r>
    </w:p>
    <w:p w:rsidR="00B65DCF" w:rsidRPr="00CD6A7F" w:rsidRDefault="001D4811" w:rsidP="00B65DCF">
      <w:pPr>
        <w:shd w:val="clear" w:color="auto" w:fill="FFFFFF"/>
        <w:spacing w:before="100" w:beforeAutospacing="1" w:after="100" w:afterAutospacing="1" w:line="312" w:lineRule="atLeast"/>
        <w:outlineLvl w:val="2"/>
        <w:rPr>
          <w:rFonts w:ascii="Times New Roman" w:eastAsia="Times New Roman" w:hAnsi="Times New Roman" w:cs="Times New Roman"/>
          <w:b/>
        </w:rPr>
      </w:pPr>
      <w:r>
        <w:rPr>
          <w:b/>
          <w:bCs/>
          <w:bdr w:val="none" w:sz="0" w:space="0" w:color="auto" w:frame="1"/>
        </w:rPr>
        <w:t>121</w:t>
      </w:r>
      <w:r w:rsidRPr="00011A67">
        <w:rPr>
          <w:rFonts w:ascii="Times New Roman" w:eastAsia="Times New Roman" w:hAnsi="Times New Roman" w:cs="Times New Roman"/>
          <w:b/>
          <w:bCs/>
          <w:bdr w:val="none" w:sz="0" w:space="0" w:color="auto" w:frame="1"/>
        </w:rPr>
        <w:t>.</w:t>
      </w:r>
      <w:r w:rsidRPr="00843025">
        <w:rPr>
          <w:rFonts w:ascii="Times New Roman" w:eastAsia="Times New Roman" w:hAnsi="Times New Roman" w:cs="Times New Roman"/>
          <w:b/>
          <w:bCs/>
          <w:bdr w:val="none" w:sz="0" w:space="0" w:color="auto" w:frame="1"/>
        </w:rPr>
        <w:t xml:space="preserve"> </w:t>
      </w:r>
      <w:r w:rsidRPr="00CD6A7F">
        <w:rPr>
          <w:rFonts w:ascii="Times New Roman" w:eastAsia="Times New Roman" w:hAnsi="Times New Roman" w:cs="Times New Roman"/>
          <w:b/>
        </w:rPr>
        <w:t xml:space="preserve"> </w:t>
      </w:r>
      <w:r w:rsidR="00B65DCF" w:rsidRPr="00CD6A7F">
        <w:rPr>
          <w:rFonts w:ascii="Times New Roman" w:eastAsia="Times New Roman" w:hAnsi="Times New Roman" w:cs="Times New Roman"/>
          <w:b/>
        </w:rPr>
        <w:t>What is DTD?</w:t>
      </w:r>
    </w:p>
    <w:p w:rsidR="00B65DCF" w:rsidRPr="00B65DCF" w:rsidRDefault="00B65DCF" w:rsidP="00B65DCF">
      <w:pPr>
        <w:shd w:val="clear" w:color="auto" w:fill="FFFFFF"/>
        <w:spacing w:before="100" w:beforeAutospacing="1" w:after="100" w:afterAutospacing="1" w:line="240" w:lineRule="auto"/>
        <w:rPr>
          <w:rFonts w:ascii="Times New Roman" w:eastAsia="Times New Roman" w:hAnsi="Times New Roman" w:cs="Times New Roman"/>
        </w:rPr>
      </w:pPr>
      <w:r w:rsidRPr="00843025">
        <w:rPr>
          <w:rFonts w:ascii="Times New Roman" w:eastAsia="Times New Roman" w:hAnsi="Times New Roman" w:cs="Times New Roman"/>
          <w:b/>
          <w:bCs/>
        </w:rPr>
        <w:t>DTD</w:t>
      </w:r>
      <w:r w:rsidRPr="00B65DCF">
        <w:rPr>
          <w:rFonts w:ascii="Times New Roman" w:eastAsia="Times New Roman" w:hAnsi="Times New Roman" w:cs="Times New Roman"/>
        </w:rPr>
        <w:t> stands for </w:t>
      </w:r>
      <w:r w:rsidRPr="00843025">
        <w:rPr>
          <w:rFonts w:ascii="Times New Roman" w:eastAsia="Times New Roman" w:hAnsi="Times New Roman" w:cs="Times New Roman"/>
          <w:i/>
          <w:iCs/>
        </w:rPr>
        <w:t>Document Type Definition</w:t>
      </w:r>
      <w:r w:rsidRPr="00B65DCF">
        <w:rPr>
          <w:rFonts w:ascii="Times New Roman" w:eastAsia="Times New Roman" w:hAnsi="Times New Roman" w:cs="Times New Roman"/>
        </w:rPr>
        <w:t>. It defines a leading building block of an XML document. It defines:</w:t>
      </w:r>
    </w:p>
    <w:p w:rsidR="00B65DCF" w:rsidRPr="00B65DCF" w:rsidRDefault="00B65DCF" w:rsidP="00B65DCF">
      <w:pPr>
        <w:numPr>
          <w:ilvl w:val="0"/>
          <w:numId w:val="5"/>
        </w:numPr>
        <w:shd w:val="clear" w:color="auto" w:fill="FFFFFF"/>
        <w:spacing w:before="60" w:after="100" w:afterAutospacing="1" w:line="315" w:lineRule="atLeast"/>
        <w:rPr>
          <w:rFonts w:ascii="Times New Roman" w:eastAsia="Times New Roman" w:hAnsi="Times New Roman" w:cs="Times New Roman"/>
        </w:rPr>
      </w:pPr>
      <w:r w:rsidRPr="00B65DCF">
        <w:rPr>
          <w:rFonts w:ascii="Times New Roman" w:eastAsia="Times New Roman" w:hAnsi="Times New Roman" w:cs="Times New Roman"/>
        </w:rPr>
        <w:t>Names of elements</w:t>
      </w:r>
    </w:p>
    <w:p w:rsidR="00B65DCF" w:rsidRPr="00B65DCF" w:rsidRDefault="00B65DCF" w:rsidP="00B65DCF">
      <w:pPr>
        <w:numPr>
          <w:ilvl w:val="0"/>
          <w:numId w:val="5"/>
        </w:numPr>
        <w:shd w:val="clear" w:color="auto" w:fill="FFFFFF"/>
        <w:spacing w:before="60" w:after="100" w:afterAutospacing="1" w:line="315" w:lineRule="atLeast"/>
        <w:rPr>
          <w:rFonts w:ascii="Times New Roman" w:eastAsia="Times New Roman" w:hAnsi="Times New Roman" w:cs="Times New Roman"/>
        </w:rPr>
      </w:pPr>
      <w:r w:rsidRPr="00B65DCF">
        <w:rPr>
          <w:rFonts w:ascii="Times New Roman" w:eastAsia="Times New Roman" w:hAnsi="Times New Roman" w:cs="Times New Roman"/>
        </w:rPr>
        <w:t>How and where they can be used</w:t>
      </w:r>
    </w:p>
    <w:p w:rsidR="00B65DCF" w:rsidRPr="00B65DCF" w:rsidRDefault="00B65DCF" w:rsidP="00B65DCF">
      <w:pPr>
        <w:numPr>
          <w:ilvl w:val="0"/>
          <w:numId w:val="5"/>
        </w:numPr>
        <w:shd w:val="clear" w:color="auto" w:fill="FFFFFF"/>
        <w:spacing w:before="60" w:after="100" w:afterAutospacing="1" w:line="315" w:lineRule="atLeast"/>
        <w:rPr>
          <w:rFonts w:ascii="Times New Roman" w:eastAsia="Times New Roman" w:hAnsi="Times New Roman" w:cs="Times New Roman"/>
        </w:rPr>
      </w:pPr>
      <w:r w:rsidRPr="00B65DCF">
        <w:rPr>
          <w:rFonts w:ascii="Times New Roman" w:eastAsia="Times New Roman" w:hAnsi="Times New Roman" w:cs="Times New Roman"/>
        </w:rPr>
        <w:t>Element attributes</w:t>
      </w:r>
    </w:p>
    <w:p w:rsidR="00B65DCF" w:rsidRPr="00FD7C8B" w:rsidRDefault="00B65DCF" w:rsidP="00FD7C8B">
      <w:pPr>
        <w:numPr>
          <w:ilvl w:val="0"/>
          <w:numId w:val="5"/>
        </w:numPr>
        <w:shd w:val="clear" w:color="auto" w:fill="FFFFFF"/>
        <w:spacing w:before="60" w:after="100" w:afterAutospacing="1" w:line="315" w:lineRule="atLeast"/>
        <w:rPr>
          <w:rFonts w:ascii="Times New Roman" w:eastAsia="Times New Roman" w:hAnsi="Times New Roman" w:cs="Times New Roman"/>
        </w:rPr>
      </w:pPr>
      <w:r w:rsidRPr="00B65DCF">
        <w:rPr>
          <w:rFonts w:ascii="Times New Roman" w:eastAsia="Times New Roman" w:hAnsi="Times New Roman" w:cs="Times New Roman"/>
        </w:rPr>
        <w:t>Proper nesting</w:t>
      </w:r>
    </w:p>
    <w:p w:rsidR="00B65DCF" w:rsidRPr="00CD6A7F" w:rsidRDefault="001D4811" w:rsidP="00B65DCF">
      <w:pPr>
        <w:shd w:val="clear" w:color="auto" w:fill="FFFFFF"/>
        <w:spacing w:before="100" w:beforeAutospacing="1" w:after="100" w:afterAutospacing="1" w:line="312" w:lineRule="atLeast"/>
        <w:outlineLvl w:val="2"/>
        <w:rPr>
          <w:rFonts w:ascii="Times New Roman" w:eastAsia="Times New Roman" w:hAnsi="Times New Roman" w:cs="Times New Roman"/>
          <w:b/>
        </w:rPr>
      </w:pPr>
      <w:r>
        <w:rPr>
          <w:b/>
          <w:bCs/>
          <w:bdr w:val="none" w:sz="0" w:space="0" w:color="auto" w:frame="1"/>
        </w:rPr>
        <w:t>122</w:t>
      </w:r>
      <w:r w:rsidRPr="00011A67">
        <w:rPr>
          <w:rFonts w:ascii="Times New Roman" w:eastAsia="Times New Roman" w:hAnsi="Times New Roman" w:cs="Times New Roman"/>
          <w:b/>
          <w:bCs/>
          <w:bdr w:val="none" w:sz="0" w:space="0" w:color="auto" w:frame="1"/>
        </w:rPr>
        <w:t>.</w:t>
      </w:r>
      <w:r w:rsidRPr="00843025">
        <w:rPr>
          <w:rFonts w:ascii="Times New Roman" w:eastAsia="Times New Roman" w:hAnsi="Times New Roman" w:cs="Times New Roman"/>
          <w:b/>
          <w:bCs/>
          <w:bdr w:val="none" w:sz="0" w:space="0" w:color="auto" w:frame="1"/>
        </w:rPr>
        <w:t xml:space="preserve"> </w:t>
      </w:r>
      <w:r w:rsidRPr="00CD6A7F">
        <w:rPr>
          <w:rFonts w:ascii="Times New Roman" w:eastAsia="Times New Roman" w:hAnsi="Times New Roman" w:cs="Times New Roman"/>
          <w:b/>
        </w:rPr>
        <w:t xml:space="preserve"> </w:t>
      </w:r>
      <w:r w:rsidR="00B65DCF" w:rsidRPr="00CD6A7F">
        <w:rPr>
          <w:rFonts w:ascii="Times New Roman" w:eastAsia="Times New Roman" w:hAnsi="Times New Roman" w:cs="Times New Roman"/>
          <w:b/>
        </w:rPr>
        <w:t>How can you apply a DTD to an XML document?</w:t>
      </w:r>
    </w:p>
    <w:p w:rsidR="00B65DCF" w:rsidRPr="00B65DCF" w:rsidRDefault="00B65DCF" w:rsidP="00B65DCF">
      <w:pPr>
        <w:shd w:val="clear" w:color="auto" w:fill="FFFFFF"/>
        <w:spacing w:before="100" w:beforeAutospacing="1" w:after="100" w:afterAutospacing="1" w:line="240" w:lineRule="auto"/>
        <w:rPr>
          <w:rFonts w:ascii="Times New Roman" w:eastAsia="Times New Roman" w:hAnsi="Times New Roman" w:cs="Times New Roman"/>
        </w:rPr>
      </w:pPr>
      <w:r w:rsidRPr="00B65DCF">
        <w:rPr>
          <w:rFonts w:ascii="Times New Roman" w:eastAsia="Times New Roman" w:hAnsi="Times New Roman" w:cs="Times New Roman"/>
        </w:rPr>
        <w:t>To apply a DTD to an XML document, you can:</w:t>
      </w:r>
    </w:p>
    <w:p w:rsidR="00B65DCF" w:rsidRPr="00B65DCF" w:rsidRDefault="00B65DCF" w:rsidP="00B65DCF">
      <w:pPr>
        <w:numPr>
          <w:ilvl w:val="0"/>
          <w:numId w:val="6"/>
        </w:numPr>
        <w:shd w:val="clear" w:color="auto" w:fill="FFFFFF"/>
        <w:spacing w:before="60" w:after="100" w:afterAutospacing="1" w:line="315" w:lineRule="atLeast"/>
        <w:rPr>
          <w:rFonts w:ascii="Times New Roman" w:eastAsia="Times New Roman" w:hAnsi="Times New Roman" w:cs="Times New Roman"/>
        </w:rPr>
      </w:pPr>
      <w:r w:rsidRPr="00B65DCF">
        <w:rPr>
          <w:rFonts w:ascii="Times New Roman" w:eastAsia="Times New Roman" w:hAnsi="Times New Roman" w:cs="Times New Roman"/>
        </w:rPr>
        <w:t>Use the DTD element definition within the XML document itself.</w:t>
      </w:r>
    </w:p>
    <w:p w:rsidR="00B65DCF" w:rsidRPr="00FD7C8B" w:rsidRDefault="00B65DCF" w:rsidP="00FD7C8B">
      <w:pPr>
        <w:numPr>
          <w:ilvl w:val="0"/>
          <w:numId w:val="6"/>
        </w:numPr>
        <w:shd w:val="clear" w:color="auto" w:fill="FFFFFF"/>
        <w:spacing w:before="60" w:after="100" w:afterAutospacing="1" w:line="315" w:lineRule="atLeast"/>
        <w:rPr>
          <w:rFonts w:ascii="Times New Roman" w:eastAsia="Times New Roman" w:hAnsi="Times New Roman" w:cs="Times New Roman"/>
        </w:rPr>
      </w:pPr>
      <w:r w:rsidRPr="00B65DCF">
        <w:rPr>
          <w:rFonts w:ascii="Times New Roman" w:eastAsia="Times New Roman" w:hAnsi="Times New Roman" w:cs="Times New Roman"/>
        </w:rPr>
        <w:t>Provide a DTD as a separate file and reference its name in XML document.</w:t>
      </w:r>
    </w:p>
    <w:p w:rsidR="00B65DCF" w:rsidRPr="00C15838" w:rsidRDefault="001D4811" w:rsidP="00B65DCF">
      <w:pPr>
        <w:shd w:val="clear" w:color="auto" w:fill="FFFFFF"/>
        <w:spacing w:before="100" w:beforeAutospacing="1" w:after="100" w:afterAutospacing="1" w:line="312" w:lineRule="atLeast"/>
        <w:outlineLvl w:val="2"/>
        <w:rPr>
          <w:rFonts w:ascii="Times New Roman" w:eastAsia="Times New Roman" w:hAnsi="Times New Roman" w:cs="Times New Roman"/>
          <w:b/>
        </w:rPr>
      </w:pPr>
      <w:r>
        <w:rPr>
          <w:b/>
          <w:bCs/>
          <w:bdr w:val="none" w:sz="0" w:space="0" w:color="auto" w:frame="1"/>
        </w:rPr>
        <w:t>123</w:t>
      </w:r>
      <w:r w:rsidRPr="00011A67">
        <w:rPr>
          <w:rFonts w:ascii="Times New Roman" w:eastAsia="Times New Roman" w:hAnsi="Times New Roman" w:cs="Times New Roman"/>
          <w:b/>
          <w:bCs/>
          <w:bdr w:val="none" w:sz="0" w:space="0" w:color="auto" w:frame="1"/>
        </w:rPr>
        <w:t>.</w:t>
      </w:r>
      <w:r w:rsidRPr="00843025">
        <w:rPr>
          <w:rFonts w:ascii="Times New Roman" w:eastAsia="Times New Roman" w:hAnsi="Times New Roman" w:cs="Times New Roman"/>
          <w:b/>
          <w:bCs/>
          <w:bdr w:val="none" w:sz="0" w:space="0" w:color="auto" w:frame="1"/>
        </w:rPr>
        <w:t xml:space="preserve"> </w:t>
      </w:r>
      <w:r w:rsidRPr="00CD6A7F">
        <w:rPr>
          <w:rFonts w:ascii="Times New Roman" w:eastAsia="Times New Roman" w:hAnsi="Times New Roman" w:cs="Times New Roman"/>
          <w:b/>
        </w:rPr>
        <w:t xml:space="preserve"> </w:t>
      </w:r>
      <w:r w:rsidR="00B65DCF" w:rsidRPr="00C15838">
        <w:rPr>
          <w:rFonts w:ascii="Times New Roman" w:eastAsia="Times New Roman" w:hAnsi="Times New Roman" w:cs="Times New Roman"/>
          <w:b/>
        </w:rPr>
        <w:t>What is the difference between XML DTD and XML schema or XSD?</w:t>
      </w:r>
    </w:p>
    <w:p w:rsidR="00B65DCF" w:rsidRPr="00B65DCF" w:rsidRDefault="00B65DCF" w:rsidP="00B65DCF">
      <w:pPr>
        <w:shd w:val="clear" w:color="auto" w:fill="FFFFFF"/>
        <w:spacing w:before="100" w:beforeAutospacing="1" w:after="100" w:afterAutospacing="1" w:line="240" w:lineRule="auto"/>
        <w:rPr>
          <w:rFonts w:ascii="Times New Roman" w:eastAsia="Times New Roman" w:hAnsi="Times New Roman" w:cs="Times New Roman"/>
        </w:rPr>
      </w:pPr>
      <w:r w:rsidRPr="00B65DCF">
        <w:rPr>
          <w:rFonts w:ascii="Times New Roman" w:eastAsia="Times New Roman" w:hAnsi="Times New Roman" w:cs="Times New Roman"/>
        </w:rPr>
        <w:t xml:space="preserve">XSL stands for Extensible </w:t>
      </w:r>
      <w:proofErr w:type="spellStart"/>
      <w:r w:rsidRPr="00B65DCF">
        <w:rPr>
          <w:rFonts w:ascii="Times New Roman" w:eastAsia="Times New Roman" w:hAnsi="Times New Roman" w:cs="Times New Roman"/>
        </w:rPr>
        <w:t>Stylesheet</w:t>
      </w:r>
      <w:proofErr w:type="spellEnd"/>
      <w:r w:rsidRPr="00B65DCF">
        <w:rPr>
          <w:rFonts w:ascii="Times New Roman" w:eastAsia="Times New Roman" w:hAnsi="Times New Roman" w:cs="Times New Roman"/>
        </w:rPr>
        <w:t xml:space="preserve"> Language. It is a language for expressing </w:t>
      </w:r>
      <w:proofErr w:type="spellStart"/>
      <w:r w:rsidRPr="00B65DCF">
        <w:rPr>
          <w:rFonts w:ascii="Times New Roman" w:eastAsia="Times New Roman" w:hAnsi="Times New Roman" w:cs="Times New Roman"/>
        </w:rPr>
        <w:t>stylesheets</w:t>
      </w:r>
      <w:proofErr w:type="spellEnd"/>
      <w:r w:rsidRPr="00B65DCF">
        <w:rPr>
          <w:rFonts w:ascii="Times New Roman" w:eastAsia="Times New Roman" w:hAnsi="Times New Roman" w:cs="Times New Roman"/>
        </w:rPr>
        <w:t xml:space="preserve">. These </w:t>
      </w:r>
      <w:proofErr w:type="spellStart"/>
      <w:r w:rsidRPr="00B65DCF">
        <w:rPr>
          <w:rFonts w:ascii="Times New Roman" w:eastAsia="Times New Roman" w:hAnsi="Times New Roman" w:cs="Times New Roman"/>
        </w:rPr>
        <w:t>stylesheets</w:t>
      </w:r>
      <w:proofErr w:type="spellEnd"/>
      <w:r w:rsidRPr="00B65DCF">
        <w:rPr>
          <w:rFonts w:ascii="Times New Roman" w:eastAsia="Times New Roman" w:hAnsi="Times New Roman" w:cs="Times New Roman"/>
        </w:rPr>
        <w:t xml:space="preserve"> are like CSS which describes how to display an XML document of a given type.</w:t>
      </w:r>
    </w:p>
    <w:p w:rsidR="00B65DCF" w:rsidRPr="00B65DCF" w:rsidRDefault="00B65DCF" w:rsidP="00B65DCF">
      <w:pPr>
        <w:numPr>
          <w:ilvl w:val="0"/>
          <w:numId w:val="8"/>
        </w:numPr>
        <w:shd w:val="clear" w:color="auto" w:fill="FFFFFF"/>
        <w:spacing w:before="60" w:after="100" w:afterAutospacing="1" w:line="315" w:lineRule="atLeast"/>
        <w:rPr>
          <w:rFonts w:ascii="Times New Roman" w:eastAsia="Times New Roman" w:hAnsi="Times New Roman" w:cs="Times New Roman"/>
        </w:rPr>
      </w:pPr>
      <w:r w:rsidRPr="00B65DCF">
        <w:rPr>
          <w:rFonts w:ascii="Times New Roman" w:eastAsia="Times New Roman" w:hAnsi="Times New Roman" w:cs="Times New Roman"/>
        </w:rPr>
        <w:t>DTD stands for Document Type Definition whereas XSD stands for XML Schema Definition.</w:t>
      </w:r>
    </w:p>
    <w:p w:rsidR="00B65DCF" w:rsidRPr="00B65DCF" w:rsidRDefault="00B65DCF" w:rsidP="00B65DCF">
      <w:pPr>
        <w:numPr>
          <w:ilvl w:val="0"/>
          <w:numId w:val="8"/>
        </w:numPr>
        <w:shd w:val="clear" w:color="auto" w:fill="FFFFFF"/>
        <w:spacing w:before="60" w:after="100" w:afterAutospacing="1" w:line="315" w:lineRule="atLeast"/>
        <w:rPr>
          <w:rFonts w:ascii="Times New Roman" w:eastAsia="Times New Roman" w:hAnsi="Times New Roman" w:cs="Times New Roman"/>
        </w:rPr>
      </w:pPr>
      <w:r w:rsidRPr="00B65DCF">
        <w:rPr>
          <w:rFonts w:ascii="Times New Roman" w:eastAsia="Times New Roman" w:hAnsi="Times New Roman" w:cs="Times New Roman"/>
        </w:rPr>
        <w:t>DTD does not support namespaces. It has its own set of keywords to define a schema whereas XSD uses its own set of namespaces and elements to define the schema.</w:t>
      </w:r>
    </w:p>
    <w:p w:rsidR="00B65DCF" w:rsidRPr="00B65DCF" w:rsidRDefault="00B65DCF" w:rsidP="00B65DCF">
      <w:pPr>
        <w:numPr>
          <w:ilvl w:val="0"/>
          <w:numId w:val="8"/>
        </w:numPr>
        <w:shd w:val="clear" w:color="auto" w:fill="FFFFFF"/>
        <w:spacing w:before="60" w:after="100" w:afterAutospacing="1" w:line="315" w:lineRule="atLeast"/>
        <w:rPr>
          <w:rFonts w:ascii="Times New Roman" w:eastAsia="Times New Roman" w:hAnsi="Times New Roman" w:cs="Times New Roman"/>
        </w:rPr>
      </w:pPr>
      <w:r w:rsidRPr="00B65DCF">
        <w:rPr>
          <w:rFonts w:ascii="Times New Roman" w:eastAsia="Times New Roman" w:hAnsi="Times New Roman" w:cs="Times New Roman"/>
        </w:rPr>
        <w:t>DTD is the predecessor of XML schema whereas XML schema is a new technology, some XML parser do not support it yet.</w:t>
      </w:r>
    </w:p>
    <w:p w:rsidR="00B65DCF" w:rsidRPr="00C15838" w:rsidRDefault="001D4811" w:rsidP="00B65DCF">
      <w:pPr>
        <w:shd w:val="clear" w:color="auto" w:fill="FFFFFF"/>
        <w:spacing w:before="100" w:beforeAutospacing="1" w:after="100" w:afterAutospacing="1" w:line="312" w:lineRule="atLeast"/>
        <w:outlineLvl w:val="2"/>
        <w:rPr>
          <w:rFonts w:ascii="Times New Roman" w:eastAsia="Times New Roman" w:hAnsi="Times New Roman" w:cs="Times New Roman"/>
          <w:b/>
        </w:rPr>
      </w:pPr>
      <w:r>
        <w:rPr>
          <w:b/>
          <w:bCs/>
          <w:bdr w:val="none" w:sz="0" w:space="0" w:color="auto" w:frame="1"/>
        </w:rPr>
        <w:t>124</w:t>
      </w:r>
      <w:r w:rsidRPr="00011A67">
        <w:rPr>
          <w:rFonts w:ascii="Times New Roman" w:eastAsia="Times New Roman" w:hAnsi="Times New Roman" w:cs="Times New Roman"/>
          <w:b/>
          <w:bCs/>
          <w:bdr w:val="none" w:sz="0" w:space="0" w:color="auto" w:frame="1"/>
        </w:rPr>
        <w:t>.</w:t>
      </w:r>
      <w:r w:rsidRPr="00843025">
        <w:rPr>
          <w:rFonts w:ascii="Times New Roman" w:eastAsia="Times New Roman" w:hAnsi="Times New Roman" w:cs="Times New Roman"/>
          <w:b/>
          <w:bCs/>
          <w:bdr w:val="none" w:sz="0" w:space="0" w:color="auto" w:frame="1"/>
        </w:rPr>
        <w:t xml:space="preserve"> </w:t>
      </w:r>
      <w:r w:rsidRPr="00CD6A7F">
        <w:rPr>
          <w:rFonts w:ascii="Times New Roman" w:eastAsia="Times New Roman" w:hAnsi="Times New Roman" w:cs="Times New Roman"/>
          <w:b/>
        </w:rPr>
        <w:t xml:space="preserve"> </w:t>
      </w:r>
      <w:r w:rsidR="00B65DCF" w:rsidRPr="00C15838">
        <w:rPr>
          <w:rFonts w:ascii="Times New Roman" w:eastAsia="Times New Roman" w:hAnsi="Times New Roman" w:cs="Times New Roman"/>
          <w:b/>
        </w:rPr>
        <w:t>What is the difference between simple element and complex element?</w:t>
      </w:r>
    </w:p>
    <w:p w:rsidR="00B65DCF" w:rsidRPr="00B65DCF" w:rsidRDefault="00B65DCF" w:rsidP="00B65DCF">
      <w:pPr>
        <w:shd w:val="clear" w:color="auto" w:fill="FFFFFF"/>
        <w:spacing w:before="100" w:beforeAutospacing="1" w:after="100" w:afterAutospacing="1" w:line="240" w:lineRule="auto"/>
        <w:rPr>
          <w:rFonts w:ascii="Times New Roman" w:eastAsia="Times New Roman" w:hAnsi="Times New Roman" w:cs="Times New Roman"/>
        </w:rPr>
      </w:pPr>
      <w:r w:rsidRPr="00B65DCF">
        <w:rPr>
          <w:rFonts w:ascii="Times New Roman" w:eastAsia="Times New Roman" w:hAnsi="Times New Roman" w:cs="Times New Roman"/>
        </w:rPr>
        <w:t>In XML, simple elements are text-based elements. It contains less attributes, child elements, and cannot be left empty.</w:t>
      </w:r>
    </w:p>
    <w:p w:rsidR="00B65DCF" w:rsidRPr="00B65DCF" w:rsidRDefault="00B65DCF" w:rsidP="00FD7C8B">
      <w:pPr>
        <w:shd w:val="clear" w:color="auto" w:fill="FFFFFF"/>
        <w:spacing w:before="100" w:beforeAutospacing="1" w:after="100" w:afterAutospacing="1" w:line="240" w:lineRule="auto"/>
        <w:rPr>
          <w:rFonts w:ascii="Times New Roman" w:eastAsia="Times New Roman" w:hAnsi="Times New Roman" w:cs="Times New Roman"/>
        </w:rPr>
      </w:pPr>
      <w:r w:rsidRPr="00B65DCF">
        <w:rPr>
          <w:rFonts w:ascii="Times New Roman" w:eastAsia="Times New Roman" w:hAnsi="Times New Roman" w:cs="Times New Roman"/>
        </w:rPr>
        <w:t>But, complex elements can hold multiple attributes and elements. It can contain additional sub e</w:t>
      </w:r>
      <w:r w:rsidR="00FD7C8B">
        <w:rPr>
          <w:rFonts w:ascii="Times New Roman" w:eastAsia="Times New Roman" w:hAnsi="Times New Roman" w:cs="Times New Roman"/>
        </w:rPr>
        <w:t>lements and empty element also.</w:t>
      </w:r>
    </w:p>
    <w:p w:rsidR="00B65DCF" w:rsidRPr="00C15838" w:rsidRDefault="001D4811" w:rsidP="00B65DCF">
      <w:pPr>
        <w:shd w:val="clear" w:color="auto" w:fill="FFFFFF"/>
        <w:spacing w:before="100" w:beforeAutospacing="1" w:after="100" w:afterAutospacing="1" w:line="312" w:lineRule="atLeast"/>
        <w:outlineLvl w:val="2"/>
        <w:rPr>
          <w:rFonts w:ascii="Times New Roman" w:eastAsia="Times New Roman" w:hAnsi="Times New Roman" w:cs="Times New Roman"/>
          <w:b/>
        </w:rPr>
      </w:pPr>
      <w:r>
        <w:rPr>
          <w:b/>
          <w:bCs/>
          <w:bdr w:val="none" w:sz="0" w:space="0" w:color="auto" w:frame="1"/>
        </w:rPr>
        <w:t>125</w:t>
      </w:r>
      <w:bookmarkStart w:id="3" w:name="_GoBack"/>
      <w:bookmarkEnd w:id="3"/>
      <w:r w:rsidRPr="00011A67">
        <w:rPr>
          <w:rFonts w:ascii="Times New Roman" w:eastAsia="Times New Roman" w:hAnsi="Times New Roman" w:cs="Times New Roman"/>
          <w:b/>
          <w:bCs/>
          <w:bdr w:val="none" w:sz="0" w:space="0" w:color="auto" w:frame="1"/>
        </w:rPr>
        <w:t>.</w:t>
      </w:r>
      <w:r w:rsidRPr="00843025">
        <w:rPr>
          <w:rFonts w:ascii="Times New Roman" w:eastAsia="Times New Roman" w:hAnsi="Times New Roman" w:cs="Times New Roman"/>
          <w:b/>
          <w:bCs/>
          <w:bdr w:val="none" w:sz="0" w:space="0" w:color="auto" w:frame="1"/>
        </w:rPr>
        <w:t xml:space="preserve"> </w:t>
      </w:r>
      <w:r w:rsidRPr="00CD6A7F">
        <w:rPr>
          <w:rFonts w:ascii="Times New Roman" w:eastAsia="Times New Roman" w:hAnsi="Times New Roman" w:cs="Times New Roman"/>
          <w:b/>
        </w:rPr>
        <w:t xml:space="preserve"> </w:t>
      </w:r>
      <w:r w:rsidR="00B65DCF" w:rsidRPr="00C15838">
        <w:rPr>
          <w:rFonts w:ascii="Times New Roman" w:eastAsia="Times New Roman" w:hAnsi="Times New Roman" w:cs="Times New Roman"/>
          <w:b/>
        </w:rPr>
        <w:t>What is XML data binding? Why is it used?</w:t>
      </w:r>
    </w:p>
    <w:p w:rsidR="00B65DCF" w:rsidRPr="00B65DCF" w:rsidRDefault="00B65DCF" w:rsidP="00B65DCF">
      <w:pPr>
        <w:shd w:val="clear" w:color="auto" w:fill="FFFFFF"/>
        <w:spacing w:before="100" w:beforeAutospacing="1" w:after="100" w:afterAutospacing="1" w:line="240" w:lineRule="auto"/>
        <w:rPr>
          <w:rFonts w:ascii="Times New Roman" w:eastAsia="Times New Roman" w:hAnsi="Times New Roman" w:cs="Times New Roman"/>
        </w:rPr>
      </w:pPr>
      <w:r w:rsidRPr="00B65DCF">
        <w:rPr>
          <w:rFonts w:ascii="Times New Roman" w:eastAsia="Times New Roman" w:hAnsi="Times New Roman" w:cs="Times New Roman"/>
        </w:rPr>
        <w:t>XML data binding is the process of representing the information in an XML document as an object in computer memory.</w:t>
      </w:r>
    </w:p>
    <w:p w:rsidR="00B65DCF" w:rsidRPr="00B65DCF" w:rsidRDefault="00B65DCF" w:rsidP="00FD7C8B">
      <w:pPr>
        <w:shd w:val="clear" w:color="auto" w:fill="FFFFFF"/>
        <w:spacing w:before="100" w:beforeAutospacing="1" w:after="100" w:afterAutospacing="1" w:line="240" w:lineRule="auto"/>
        <w:rPr>
          <w:rFonts w:ascii="Times New Roman" w:eastAsia="Times New Roman" w:hAnsi="Times New Roman" w:cs="Times New Roman"/>
        </w:rPr>
      </w:pPr>
      <w:r w:rsidRPr="00B65DCF">
        <w:rPr>
          <w:rFonts w:ascii="Times New Roman" w:eastAsia="Times New Roman" w:hAnsi="Times New Roman" w:cs="Times New Roman"/>
        </w:rPr>
        <w:t xml:space="preserve">XML data binding is used to short your development effort, simplify maintenance, </w:t>
      </w:r>
      <w:proofErr w:type="gramStart"/>
      <w:r w:rsidRPr="00B65DCF">
        <w:rPr>
          <w:rFonts w:ascii="Times New Roman" w:eastAsia="Times New Roman" w:hAnsi="Times New Roman" w:cs="Times New Roman"/>
        </w:rPr>
        <w:t>increase</w:t>
      </w:r>
      <w:proofErr w:type="gramEnd"/>
      <w:r w:rsidRPr="00B65DCF">
        <w:rPr>
          <w:rFonts w:ascii="Times New Roman" w:eastAsia="Times New Roman" w:hAnsi="Times New Roman" w:cs="Times New Roman"/>
        </w:rPr>
        <w:t xml:space="preserve"> reliability. It saves your development time and money. It makes worki</w:t>
      </w:r>
      <w:r w:rsidR="00FD7C8B">
        <w:rPr>
          <w:rFonts w:ascii="Times New Roman" w:eastAsia="Times New Roman" w:hAnsi="Times New Roman" w:cs="Times New Roman"/>
        </w:rPr>
        <w:t>ng with XML data very intuitive</w:t>
      </w:r>
    </w:p>
    <w:sectPr w:rsidR="00B65DCF" w:rsidRPr="00B65DCF" w:rsidSect="00C8342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9570F"/>
    <w:multiLevelType w:val="multilevel"/>
    <w:tmpl w:val="5532D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762485"/>
    <w:multiLevelType w:val="multilevel"/>
    <w:tmpl w:val="5FDA8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947992"/>
    <w:multiLevelType w:val="multilevel"/>
    <w:tmpl w:val="5AB06A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2DB02F5"/>
    <w:multiLevelType w:val="multilevel"/>
    <w:tmpl w:val="53D0E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7776558"/>
    <w:multiLevelType w:val="multilevel"/>
    <w:tmpl w:val="4D7C0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19B45A8"/>
    <w:multiLevelType w:val="multilevel"/>
    <w:tmpl w:val="F4D4F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7172A38"/>
    <w:multiLevelType w:val="multilevel"/>
    <w:tmpl w:val="D79AB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95647C7"/>
    <w:multiLevelType w:val="multilevel"/>
    <w:tmpl w:val="DCCC0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C176F92"/>
    <w:multiLevelType w:val="multilevel"/>
    <w:tmpl w:val="1174F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F770847"/>
    <w:multiLevelType w:val="multilevel"/>
    <w:tmpl w:val="5FAA6C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4147035B"/>
    <w:multiLevelType w:val="multilevel"/>
    <w:tmpl w:val="B9D23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58547A2"/>
    <w:multiLevelType w:val="multilevel"/>
    <w:tmpl w:val="9B988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CE408A3"/>
    <w:multiLevelType w:val="multilevel"/>
    <w:tmpl w:val="F77E5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F2218FA"/>
    <w:multiLevelType w:val="multilevel"/>
    <w:tmpl w:val="E2C89E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50841FEC"/>
    <w:multiLevelType w:val="multilevel"/>
    <w:tmpl w:val="A6301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0A42BB0"/>
    <w:multiLevelType w:val="multilevel"/>
    <w:tmpl w:val="6FC428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6C8619FA"/>
    <w:multiLevelType w:val="multilevel"/>
    <w:tmpl w:val="6A8C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5ED6012"/>
    <w:multiLevelType w:val="multilevel"/>
    <w:tmpl w:val="9CB0BB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778C139D"/>
    <w:multiLevelType w:val="multilevel"/>
    <w:tmpl w:val="58424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AF26783"/>
    <w:multiLevelType w:val="multilevel"/>
    <w:tmpl w:val="D0341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AF6096C"/>
    <w:multiLevelType w:val="multilevel"/>
    <w:tmpl w:val="56D6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DEA4DF7"/>
    <w:multiLevelType w:val="multilevel"/>
    <w:tmpl w:val="791E0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0"/>
  </w:num>
  <w:num w:numId="3">
    <w:abstractNumId w:val="20"/>
  </w:num>
  <w:num w:numId="4">
    <w:abstractNumId w:val="2"/>
  </w:num>
  <w:num w:numId="5">
    <w:abstractNumId w:val="15"/>
  </w:num>
  <w:num w:numId="6">
    <w:abstractNumId w:val="13"/>
  </w:num>
  <w:num w:numId="7">
    <w:abstractNumId w:val="17"/>
  </w:num>
  <w:num w:numId="8">
    <w:abstractNumId w:val="9"/>
  </w:num>
  <w:num w:numId="9">
    <w:abstractNumId w:val="6"/>
  </w:num>
  <w:num w:numId="10">
    <w:abstractNumId w:val="12"/>
  </w:num>
  <w:num w:numId="11">
    <w:abstractNumId w:val="5"/>
  </w:num>
  <w:num w:numId="12">
    <w:abstractNumId w:val="7"/>
  </w:num>
  <w:num w:numId="13">
    <w:abstractNumId w:val="14"/>
  </w:num>
  <w:num w:numId="14">
    <w:abstractNumId w:val="16"/>
  </w:num>
  <w:num w:numId="15">
    <w:abstractNumId w:val="10"/>
  </w:num>
  <w:num w:numId="16">
    <w:abstractNumId w:val="8"/>
  </w:num>
  <w:num w:numId="17">
    <w:abstractNumId w:val="1"/>
  </w:num>
  <w:num w:numId="18">
    <w:abstractNumId w:val="19"/>
  </w:num>
  <w:num w:numId="19">
    <w:abstractNumId w:val="21"/>
  </w:num>
  <w:num w:numId="20">
    <w:abstractNumId w:val="3"/>
  </w:num>
  <w:num w:numId="21">
    <w:abstractNumId w:val="11"/>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E97"/>
    <w:rsid w:val="00011A67"/>
    <w:rsid w:val="00054F82"/>
    <w:rsid w:val="001D4811"/>
    <w:rsid w:val="001E1211"/>
    <w:rsid w:val="003C1E97"/>
    <w:rsid w:val="00496E3C"/>
    <w:rsid w:val="005207D9"/>
    <w:rsid w:val="007B71F9"/>
    <w:rsid w:val="00843025"/>
    <w:rsid w:val="008A1FB7"/>
    <w:rsid w:val="00957260"/>
    <w:rsid w:val="009A0B79"/>
    <w:rsid w:val="009C4551"/>
    <w:rsid w:val="00A101F6"/>
    <w:rsid w:val="00B65DCF"/>
    <w:rsid w:val="00C15838"/>
    <w:rsid w:val="00C8342B"/>
    <w:rsid w:val="00CD575A"/>
    <w:rsid w:val="00CD6A7F"/>
    <w:rsid w:val="00DC4519"/>
    <w:rsid w:val="00ED79E4"/>
    <w:rsid w:val="00F33DCA"/>
    <w:rsid w:val="00FC0933"/>
    <w:rsid w:val="00FD7C8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65D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65DC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65D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5DCF"/>
    <w:rPr>
      <w:b/>
      <w:bCs/>
    </w:rPr>
  </w:style>
  <w:style w:type="character" w:customStyle="1" w:styleId="crayon-ta">
    <w:name w:val="crayon-ta"/>
    <w:basedOn w:val="DefaultParagraphFont"/>
    <w:rsid w:val="00B65DCF"/>
  </w:style>
  <w:style w:type="character" w:customStyle="1" w:styleId="crayon-e">
    <w:name w:val="crayon-e"/>
    <w:basedOn w:val="DefaultParagraphFont"/>
    <w:rsid w:val="00B65DCF"/>
  </w:style>
  <w:style w:type="character" w:customStyle="1" w:styleId="crayon-i">
    <w:name w:val="crayon-i"/>
    <w:basedOn w:val="DefaultParagraphFont"/>
    <w:rsid w:val="00B65DCF"/>
  </w:style>
  <w:style w:type="character" w:customStyle="1" w:styleId="crayon-o">
    <w:name w:val="crayon-o"/>
    <w:basedOn w:val="DefaultParagraphFont"/>
    <w:rsid w:val="00B65DCF"/>
  </w:style>
  <w:style w:type="character" w:customStyle="1" w:styleId="crayon-cn">
    <w:name w:val="crayon-cn"/>
    <w:basedOn w:val="DefaultParagraphFont"/>
    <w:rsid w:val="00B65DCF"/>
  </w:style>
  <w:style w:type="character" w:customStyle="1" w:styleId="crayon-h">
    <w:name w:val="crayon-h"/>
    <w:basedOn w:val="DefaultParagraphFont"/>
    <w:rsid w:val="00B65DCF"/>
  </w:style>
  <w:style w:type="character" w:customStyle="1" w:styleId="crayon-r">
    <w:name w:val="crayon-r"/>
    <w:basedOn w:val="DefaultParagraphFont"/>
    <w:rsid w:val="00B65DCF"/>
  </w:style>
  <w:style w:type="character" w:customStyle="1" w:styleId="crayon-s">
    <w:name w:val="crayon-s"/>
    <w:basedOn w:val="DefaultParagraphFont"/>
    <w:rsid w:val="00B65DCF"/>
  </w:style>
  <w:style w:type="character" w:customStyle="1" w:styleId="crayon-sy">
    <w:name w:val="crayon-sy"/>
    <w:basedOn w:val="DefaultParagraphFont"/>
    <w:rsid w:val="00B65DCF"/>
  </w:style>
  <w:style w:type="character" w:customStyle="1" w:styleId="Heading3Char">
    <w:name w:val="Heading 3 Char"/>
    <w:basedOn w:val="DefaultParagraphFont"/>
    <w:link w:val="Heading3"/>
    <w:uiPriority w:val="9"/>
    <w:rsid w:val="00B65DC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65DCF"/>
    <w:rPr>
      <w:rFonts w:ascii="Times New Roman" w:eastAsia="Times New Roman" w:hAnsi="Times New Roman" w:cs="Times New Roman"/>
      <w:b/>
      <w:bCs/>
      <w:sz w:val="24"/>
      <w:szCs w:val="24"/>
    </w:rPr>
  </w:style>
  <w:style w:type="character" w:styleId="Emphasis">
    <w:name w:val="Emphasis"/>
    <w:basedOn w:val="DefaultParagraphFont"/>
    <w:uiPriority w:val="20"/>
    <w:qFormat/>
    <w:rsid w:val="00B65DCF"/>
    <w:rPr>
      <w:i/>
      <w:iCs/>
    </w:rPr>
  </w:style>
  <w:style w:type="character" w:styleId="Hyperlink">
    <w:name w:val="Hyperlink"/>
    <w:basedOn w:val="DefaultParagraphFont"/>
    <w:uiPriority w:val="99"/>
    <w:semiHidden/>
    <w:unhideWhenUsed/>
    <w:rsid w:val="00B65DCF"/>
    <w:rPr>
      <w:color w:val="0000FF"/>
      <w:u w:val="single"/>
    </w:rPr>
  </w:style>
  <w:style w:type="character" w:customStyle="1" w:styleId="tag">
    <w:name w:val="tag"/>
    <w:basedOn w:val="DefaultParagraphFont"/>
    <w:rsid w:val="00B65DCF"/>
  </w:style>
  <w:style w:type="character" w:customStyle="1" w:styleId="tag-name">
    <w:name w:val="tag-name"/>
    <w:basedOn w:val="DefaultParagraphFont"/>
    <w:rsid w:val="00B65DCF"/>
  </w:style>
  <w:style w:type="character" w:customStyle="1" w:styleId="attribute">
    <w:name w:val="attribute"/>
    <w:basedOn w:val="DefaultParagraphFont"/>
    <w:rsid w:val="00B65DCF"/>
  </w:style>
  <w:style w:type="character" w:customStyle="1" w:styleId="attribute-value">
    <w:name w:val="attribute-value"/>
    <w:basedOn w:val="DefaultParagraphFont"/>
    <w:rsid w:val="00B65DCF"/>
  </w:style>
  <w:style w:type="character" w:styleId="HTMLCode">
    <w:name w:val="HTML Code"/>
    <w:basedOn w:val="DefaultParagraphFont"/>
    <w:uiPriority w:val="99"/>
    <w:semiHidden/>
    <w:unhideWhenUsed/>
    <w:rsid w:val="00B65DCF"/>
    <w:rPr>
      <w:rFonts w:ascii="Courier New" w:eastAsia="Times New Roman" w:hAnsi="Courier New" w:cs="Courier New"/>
      <w:sz w:val="20"/>
      <w:szCs w:val="20"/>
    </w:rPr>
  </w:style>
  <w:style w:type="character" w:customStyle="1" w:styleId="course-title">
    <w:name w:val="course-title"/>
    <w:basedOn w:val="DefaultParagraphFont"/>
    <w:rsid w:val="00B65DCF"/>
  </w:style>
  <w:style w:type="character" w:customStyle="1" w:styleId="bullets">
    <w:name w:val="bullets"/>
    <w:basedOn w:val="DefaultParagraphFont"/>
    <w:rsid w:val="00B65DCF"/>
  </w:style>
  <w:style w:type="character" w:customStyle="1" w:styleId="course-price">
    <w:name w:val="course-price"/>
    <w:basedOn w:val="DefaultParagraphFont"/>
    <w:rsid w:val="00B65DCF"/>
  </w:style>
  <w:style w:type="character" w:customStyle="1" w:styleId="blg-price">
    <w:name w:val="blg-price"/>
    <w:basedOn w:val="DefaultParagraphFont"/>
    <w:rsid w:val="00B65DCF"/>
  </w:style>
  <w:style w:type="character" w:customStyle="1" w:styleId="blg-str-price">
    <w:name w:val="blg-str-price"/>
    <w:basedOn w:val="DefaultParagraphFont"/>
    <w:rsid w:val="00B65DCF"/>
  </w:style>
  <w:style w:type="character" w:customStyle="1" w:styleId="box-btn">
    <w:name w:val="box-btn"/>
    <w:basedOn w:val="DefaultParagraphFont"/>
    <w:rsid w:val="00B65DCF"/>
  </w:style>
  <w:style w:type="character" w:customStyle="1" w:styleId="othr-cour">
    <w:name w:val="othr-cour"/>
    <w:basedOn w:val="DefaultParagraphFont"/>
    <w:rsid w:val="00B65DCF"/>
  </w:style>
  <w:style w:type="paragraph" w:styleId="BalloonText">
    <w:name w:val="Balloon Text"/>
    <w:basedOn w:val="Normal"/>
    <w:link w:val="BalloonTextChar"/>
    <w:uiPriority w:val="99"/>
    <w:semiHidden/>
    <w:unhideWhenUsed/>
    <w:rsid w:val="008430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0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65D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65DC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65D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5DCF"/>
    <w:rPr>
      <w:b/>
      <w:bCs/>
    </w:rPr>
  </w:style>
  <w:style w:type="character" w:customStyle="1" w:styleId="crayon-ta">
    <w:name w:val="crayon-ta"/>
    <w:basedOn w:val="DefaultParagraphFont"/>
    <w:rsid w:val="00B65DCF"/>
  </w:style>
  <w:style w:type="character" w:customStyle="1" w:styleId="crayon-e">
    <w:name w:val="crayon-e"/>
    <w:basedOn w:val="DefaultParagraphFont"/>
    <w:rsid w:val="00B65DCF"/>
  </w:style>
  <w:style w:type="character" w:customStyle="1" w:styleId="crayon-i">
    <w:name w:val="crayon-i"/>
    <w:basedOn w:val="DefaultParagraphFont"/>
    <w:rsid w:val="00B65DCF"/>
  </w:style>
  <w:style w:type="character" w:customStyle="1" w:styleId="crayon-o">
    <w:name w:val="crayon-o"/>
    <w:basedOn w:val="DefaultParagraphFont"/>
    <w:rsid w:val="00B65DCF"/>
  </w:style>
  <w:style w:type="character" w:customStyle="1" w:styleId="crayon-cn">
    <w:name w:val="crayon-cn"/>
    <w:basedOn w:val="DefaultParagraphFont"/>
    <w:rsid w:val="00B65DCF"/>
  </w:style>
  <w:style w:type="character" w:customStyle="1" w:styleId="crayon-h">
    <w:name w:val="crayon-h"/>
    <w:basedOn w:val="DefaultParagraphFont"/>
    <w:rsid w:val="00B65DCF"/>
  </w:style>
  <w:style w:type="character" w:customStyle="1" w:styleId="crayon-r">
    <w:name w:val="crayon-r"/>
    <w:basedOn w:val="DefaultParagraphFont"/>
    <w:rsid w:val="00B65DCF"/>
  </w:style>
  <w:style w:type="character" w:customStyle="1" w:styleId="crayon-s">
    <w:name w:val="crayon-s"/>
    <w:basedOn w:val="DefaultParagraphFont"/>
    <w:rsid w:val="00B65DCF"/>
  </w:style>
  <w:style w:type="character" w:customStyle="1" w:styleId="crayon-sy">
    <w:name w:val="crayon-sy"/>
    <w:basedOn w:val="DefaultParagraphFont"/>
    <w:rsid w:val="00B65DCF"/>
  </w:style>
  <w:style w:type="character" w:customStyle="1" w:styleId="Heading3Char">
    <w:name w:val="Heading 3 Char"/>
    <w:basedOn w:val="DefaultParagraphFont"/>
    <w:link w:val="Heading3"/>
    <w:uiPriority w:val="9"/>
    <w:rsid w:val="00B65DC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65DCF"/>
    <w:rPr>
      <w:rFonts w:ascii="Times New Roman" w:eastAsia="Times New Roman" w:hAnsi="Times New Roman" w:cs="Times New Roman"/>
      <w:b/>
      <w:bCs/>
      <w:sz w:val="24"/>
      <w:szCs w:val="24"/>
    </w:rPr>
  </w:style>
  <w:style w:type="character" w:styleId="Emphasis">
    <w:name w:val="Emphasis"/>
    <w:basedOn w:val="DefaultParagraphFont"/>
    <w:uiPriority w:val="20"/>
    <w:qFormat/>
    <w:rsid w:val="00B65DCF"/>
    <w:rPr>
      <w:i/>
      <w:iCs/>
    </w:rPr>
  </w:style>
  <w:style w:type="character" w:styleId="Hyperlink">
    <w:name w:val="Hyperlink"/>
    <w:basedOn w:val="DefaultParagraphFont"/>
    <w:uiPriority w:val="99"/>
    <w:semiHidden/>
    <w:unhideWhenUsed/>
    <w:rsid w:val="00B65DCF"/>
    <w:rPr>
      <w:color w:val="0000FF"/>
      <w:u w:val="single"/>
    </w:rPr>
  </w:style>
  <w:style w:type="character" w:customStyle="1" w:styleId="tag">
    <w:name w:val="tag"/>
    <w:basedOn w:val="DefaultParagraphFont"/>
    <w:rsid w:val="00B65DCF"/>
  </w:style>
  <w:style w:type="character" w:customStyle="1" w:styleId="tag-name">
    <w:name w:val="tag-name"/>
    <w:basedOn w:val="DefaultParagraphFont"/>
    <w:rsid w:val="00B65DCF"/>
  </w:style>
  <w:style w:type="character" w:customStyle="1" w:styleId="attribute">
    <w:name w:val="attribute"/>
    <w:basedOn w:val="DefaultParagraphFont"/>
    <w:rsid w:val="00B65DCF"/>
  </w:style>
  <w:style w:type="character" w:customStyle="1" w:styleId="attribute-value">
    <w:name w:val="attribute-value"/>
    <w:basedOn w:val="DefaultParagraphFont"/>
    <w:rsid w:val="00B65DCF"/>
  </w:style>
  <w:style w:type="character" w:styleId="HTMLCode">
    <w:name w:val="HTML Code"/>
    <w:basedOn w:val="DefaultParagraphFont"/>
    <w:uiPriority w:val="99"/>
    <w:semiHidden/>
    <w:unhideWhenUsed/>
    <w:rsid w:val="00B65DCF"/>
    <w:rPr>
      <w:rFonts w:ascii="Courier New" w:eastAsia="Times New Roman" w:hAnsi="Courier New" w:cs="Courier New"/>
      <w:sz w:val="20"/>
      <w:szCs w:val="20"/>
    </w:rPr>
  </w:style>
  <w:style w:type="character" w:customStyle="1" w:styleId="course-title">
    <w:name w:val="course-title"/>
    <w:basedOn w:val="DefaultParagraphFont"/>
    <w:rsid w:val="00B65DCF"/>
  </w:style>
  <w:style w:type="character" w:customStyle="1" w:styleId="bullets">
    <w:name w:val="bullets"/>
    <w:basedOn w:val="DefaultParagraphFont"/>
    <w:rsid w:val="00B65DCF"/>
  </w:style>
  <w:style w:type="character" w:customStyle="1" w:styleId="course-price">
    <w:name w:val="course-price"/>
    <w:basedOn w:val="DefaultParagraphFont"/>
    <w:rsid w:val="00B65DCF"/>
  </w:style>
  <w:style w:type="character" w:customStyle="1" w:styleId="blg-price">
    <w:name w:val="blg-price"/>
    <w:basedOn w:val="DefaultParagraphFont"/>
    <w:rsid w:val="00B65DCF"/>
  </w:style>
  <w:style w:type="character" w:customStyle="1" w:styleId="blg-str-price">
    <w:name w:val="blg-str-price"/>
    <w:basedOn w:val="DefaultParagraphFont"/>
    <w:rsid w:val="00B65DCF"/>
  </w:style>
  <w:style w:type="character" w:customStyle="1" w:styleId="box-btn">
    <w:name w:val="box-btn"/>
    <w:basedOn w:val="DefaultParagraphFont"/>
    <w:rsid w:val="00B65DCF"/>
  </w:style>
  <w:style w:type="character" w:customStyle="1" w:styleId="othr-cour">
    <w:name w:val="othr-cour"/>
    <w:basedOn w:val="DefaultParagraphFont"/>
    <w:rsid w:val="00B65DCF"/>
  </w:style>
  <w:style w:type="paragraph" w:styleId="BalloonText">
    <w:name w:val="Balloon Text"/>
    <w:basedOn w:val="Normal"/>
    <w:link w:val="BalloonTextChar"/>
    <w:uiPriority w:val="99"/>
    <w:semiHidden/>
    <w:unhideWhenUsed/>
    <w:rsid w:val="008430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0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151876">
      <w:bodyDiv w:val="1"/>
      <w:marLeft w:val="0"/>
      <w:marRight w:val="0"/>
      <w:marTop w:val="0"/>
      <w:marBottom w:val="0"/>
      <w:divBdr>
        <w:top w:val="none" w:sz="0" w:space="0" w:color="auto"/>
        <w:left w:val="none" w:sz="0" w:space="0" w:color="auto"/>
        <w:bottom w:val="none" w:sz="0" w:space="0" w:color="auto"/>
        <w:right w:val="none" w:sz="0" w:space="0" w:color="auto"/>
      </w:divBdr>
      <w:divsChild>
        <w:div w:id="1101411252">
          <w:marLeft w:val="0"/>
          <w:marRight w:val="0"/>
          <w:marTop w:val="120"/>
          <w:marBottom w:val="120"/>
          <w:divBdr>
            <w:top w:val="none" w:sz="0" w:space="0" w:color="auto"/>
            <w:left w:val="none" w:sz="0" w:space="0" w:color="auto"/>
            <w:bottom w:val="none" w:sz="0" w:space="0" w:color="auto"/>
            <w:right w:val="none" w:sz="0" w:space="0" w:color="auto"/>
          </w:divBdr>
          <w:divsChild>
            <w:div w:id="969626181">
              <w:marLeft w:val="0"/>
              <w:marRight w:val="0"/>
              <w:marTop w:val="150"/>
              <w:marBottom w:val="375"/>
              <w:divBdr>
                <w:top w:val="single" w:sz="6" w:space="18" w:color="BFBFBF"/>
                <w:left w:val="single" w:sz="6" w:space="18" w:color="BFBFBF"/>
                <w:bottom w:val="single" w:sz="6" w:space="18" w:color="BFBFBF"/>
                <w:right w:val="single" w:sz="6" w:space="18" w:color="BFBFBF"/>
              </w:divBdr>
              <w:divsChild>
                <w:div w:id="598877006">
                  <w:marLeft w:val="0"/>
                  <w:marRight w:val="0"/>
                  <w:marTop w:val="0"/>
                  <w:marBottom w:val="0"/>
                  <w:divBdr>
                    <w:top w:val="none" w:sz="0" w:space="0" w:color="auto"/>
                    <w:left w:val="none" w:sz="0" w:space="0" w:color="auto"/>
                    <w:bottom w:val="none" w:sz="0" w:space="0" w:color="auto"/>
                    <w:right w:val="none" w:sz="0" w:space="0" w:color="auto"/>
                  </w:divBdr>
                </w:div>
                <w:div w:id="881670606">
                  <w:marLeft w:val="0"/>
                  <w:marRight w:val="0"/>
                  <w:marTop w:val="0"/>
                  <w:marBottom w:val="0"/>
                  <w:divBdr>
                    <w:top w:val="none" w:sz="0" w:space="0" w:color="auto"/>
                    <w:left w:val="none" w:sz="0" w:space="0" w:color="auto"/>
                    <w:bottom w:val="none" w:sz="0" w:space="0" w:color="auto"/>
                    <w:right w:val="none" w:sz="0" w:space="0" w:color="auto"/>
                  </w:divBdr>
                  <w:divsChild>
                    <w:div w:id="1908564225">
                      <w:marLeft w:val="315"/>
                      <w:marRight w:val="0"/>
                      <w:marTop w:val="225"/>
                      <w:marBottom w:val="0"/>
                      <w:divBdr>
                        <w:top w:val="none" w:sz="0" w:space="0" w:color="auto"/>
                        <w:left w:val="none" w:sz="0" w:space="0" w:color="auto"/>
                        <w:bottom w:val="none" w:sz="0" w:space="0" w:color="auto"/>
                        <w:right w:val="none" w:sz="0" w:space="0" w:color="auto"/>
                      </w:divBdr>
                    </w:div>
                    <w:div w:id="27217543">
                      <w:marLeft w:val="315"/>
                      <w:marRight w:val="0"/>
                      <w:marTop w:val="0"/>
                      <w:marBottom w:val="0"/>
                      <w:divBdr>
                        <w:top w:val="none" w:sz="0" w:space="0" w:color="auto"/>
                        <w:left w:val="none" w:sz="0" w:space="0" w:color="auto"/>
                        <w:bottom w:val="none" w:sz="0" w:space="0" w:color="auto"/>
                        <w:right w:val="none" w:sz="0" w:space="0" w:color="auto"/>
                      </w:divBdr>
                    </w:div>
                  </w:divsChild>
                </w:div>
                <w:div w:id="101452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256591">
      <w:bodyDiv w:val="1"/>
      <w:marLeft w:val="0"/>
      <w:marRight w:val="0"/>
      <w:marTop w:val="0"/>
      <w:marBottom w:val="0"/>
      <w:divBdr>
        <w:top w:val="none" w:sz="0" w:space="0" w:color="auto"/>
        <w:left w:val="none" w:sz="0" w:space="0" w:color="auto"/>
        <w:bottom w:val="none" w:sz="0" w:space="0" w:color="auto"/>
        <w:right w:val="none" w:sz="0" w:space="0" w:color="auto"/>
      </w:divBdr>
    </w:div>
    <w:div w:id="1290934729">
      <w:bodyDiv w:val="1"/>
      <w:marLeft w:val="0"/>
      <w:marRight w:val="0"/>
      <w:marTop w:val="0"/>
      <w:marBottom w:val="0"/>
      <w:divBdr>
        <w:top w:val="none" w:sz="0" w:space="0" w:color="auto"/>
        <w:left w:val="none" w:sz="0" w:space="0" w:color="auto"/>
        <w:bottom w:val="none" w:sz="0" w:space="0" w:color="auto"/>
        <w:right w:val="none" w:sz="0" w:space="0" w:color="auto"/>
      </w:divBdr>
      <w:divsChild>
        <w:div w:id="43990377">
          <w:marLeft w:val="0"/>
          <w:marRight w:val="0"/>
          <w:marTop w:val="0"/>
          <w:marBottom w:val="0"/>
          <w:divBdr>
            <w:top w:val="dotted" w:sz="8" w:space="1" w:color="auto"/>
            <w:left w:val="dotted" w:sz="8" w:space="4" w:color="auto"/>
            <w:bottom w:val="dotted" w:sz="8" w:space="1" w:color="auto"/>
            <w:right w:val="dotted" w:sz="8" w:space="4" w:color="auto"/>
          </w:divBdr>
          <w:divsChild>
            <w:div w:id="897975977">
              <w:marLeft w:val="0"/>
              <w:marRight w:val="0"/>
              <w:marTop w:val="0"/>
              <w:marBottom w:val="0"/>
              <w:divBdr>
                <w:top w:val="none" w:sz="0" w:space="0" w:color="auto"/>
                <w:left w:val="none" w:sz="0" w:space="0" w:color="auto"/>
                <w:bottom w:val="none" w:sz="0" w:space="0" w:color="auto"/>
                <w:right w:val="none" w:sz="0" w:space="0" w:color="auto"/>
              </w:divBdr>
            </w:div>
          </w:divsChild>
        </w:div>
        <w:div w:id="459109269">
          <w:marLeft w:val="0"/>
          <w:marRight w:val="0"/>
          <w:marTop w:val="0"/>
          <w:marBottom w:val="0"/>
          <w:divBdr>
            <w:top w:val="dotted" w:sz="8" w:space="1" w:color="auto"/>
            <w:left w:val="dotted" w:sz="8" w:space="4" w:color="auto"/>
            <w:bottom w:val="dotted" w:sz="8" w:space="1" w:color="auto"/>
            <w:right w:val="dotted" w:sz="8" w:space="4" w:color="auto"/>
          </w:divBdr>
          <w:divsChild>
            <w:div w:id="23891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21100">
      <w:bodyDiv w:val="1"/>
      <w:marLeft w:val="0"/>
      <w:marRight w:val="0"/>
      <w:marTop w:val="0"/>
      <w:marBottom w:val="0"/>
      <w:divBdr>
        <w:top w:val="none" w:sz="0" w:space="0" w:color="auto"/>
        <w:left w:val="none" w:sz="0" w:space="0" w:color="auto"/>
        <w:bottom w:val="none" w:sz="0" w:space="0" w:color="auto"/>
        <w:right w:val="none" w:sz="0" w:space="0" w:color="auto"/>
      </w:divBdr>
      <w:divsChild>
        <w:div w:id="1564222421">
          <w:marLeft w:val="0"/>
          <w:marRight w:val="0"/>
          <w:marTop w:val="0"/>
          <w:marBottom w:val="0"/>
          <w:divBdr>
            <w:top w:val="none" w:sz="0" w:space="0" w:color="auto"/>
            <w:left w:val="none" w:sz="0" w:space="0" w:color="auto"/>
            <w:bottom w:val="none" w:sz="0" w:space="0" w:color="auto"/>
            <w:right w:val="none" w:sz="0" w:space="0" w:color="auto"/>
          </w:divBdr>
        </w:div>
        <w:div w:id="103884959">
          <w:marLeft w:val="0"/>
          <w:marRight w:val="0"/>
          <w:marTop w:val="0"/>
          <w:marBottom w:val="0"/>
          <w:divBdr>
            <w:top w:val="none" w:sz="0" w:space="0" w:color="auto"/>
            <w:left w:val="none" w:sz="0" w:space="0" w:color="auto"/>
            <w:bottom w:val="none" w:sz="0" w:space="0" w:color="auto"/>
            <w:right w:val="none" w:sz="0" w:space="0" w:color="auto"/>
          </w:divBdr>
          <w:divsChild>
            <w:div w:id="642124817">
              <w:marLeft w:val="0"/>
              <w:marRight w:val="0"/>
              <w:marTop w:val="0"/>
              <w:marBottom w:val="0"/>
              <w:divBdr>
                <w:top w:val="none" w:sz="0" w:space="0" w:color="auto"/>
                <w:left w:val="none" w:sz="0" w:space="0" w:color="auto"/>
                <w:bottom w:val="none" w:sz="0" w:space="0" w:color="auto"/>
                <w:right w:val="none" w:sz="0" w:space="0" w:color="auto"/>
              </w:divBdr>
              <w:divsChild>
                <w:div w:id="1179929477">
                  <w:marLeft w:val="0"/>
                  <w:marRight w:val="0"/>
                  <w:marTop w:val="0"/>
                  <w:marBottom w:val="0"/>
                  <w:divBdr>
                    <w:top w:val="none" w:sz="0" w:space="0" w:color="auto"/>
                    <w:left w:val="none" w:sz="0" w:space="0" w:color="auto"/>
                    <w:bottom w:val="none" w:sz="0" w:space="0" w:color="auto"/>
                    <w:right w:val="none" w:sz="0" w:space="0" w:color="auto"/>
                  </w:divBdr>
                  <w:divsChild>
                    <w:div w:id="2022201100">
                      <w:marLeft w:val="0"/>
                      <w:marRight w:val="0"/>
                      <w:marTop w:val="0"/>
                      <w:marBottom w:val="0"/>
                      <w:divBdr>
                        <w:top w:val="none" w:sz="0" w:space="0" w:color="auto"/>
                        <w:left w:val="none" w:sz="0" w:space="0" w:color="auto"/>
                        <w:bottom w:val="none" w:sz="0" w:space="0" w:color="auto"/>
                        <w:right w:val="none" w:sz="0" w:space="0" w:color="auto"/>
                      </w:divBdr>
                    </w:div>
                    <w:div w:id="349838616">
                      <w:marLeft w:val="0"/>
                      <w:marRight w:val="0"/>
                      <w:marTop w:val="0"/>
                      <w:marBottom w:val="0"/>
                      <w:divBdr>
                        <w:top w:val="none" w:sz="0" w:space="0" w:color="auto"/>
                        <w:left w:val="none" w:sz="0" w:space="0" w:color="auto"/>
                        <w:bottom w:val="none" w:sz="0" w:space="0" w:color="auto"/>
                        <w:right w:val="none" w:sz="0" w:space="0" w:color="auto"/>
                      </w:divBdr>
                    </w:div>
                    <w:div w:id="756294629">
                      <w:marLeft w:val="0"/>
                      <w:marRight w:val="0"/>
                      <w:marTop w:val="0"/>
                      <w:marBottom w:val="0"/>
                      <w:divBdr>
                        <w:top w:val="none" w:sz="0" w:space="0" w:color="auto"/>
                        <w:left w:val="none" w:sz="0" w:space="0" w:color="auto"/>
                        <w:bottom w:val="none" w:sz="0" w:space="0" w:color="auto"/>
                        <w:right w:val="none" w:sz="0" w:space="0" w:color="auto"/>
                      </w:divBdr>
                    </w:div>
                    <w:div w:id="430669273">
                      <w:marLeft w:val="0"/>
                      <w:marRight w:val="0"/>
                      <w:marTop w:val="0"/>
                      <w:marBottom w:val="0"/>
                      <w:divBdr>
                        <w:top w:val="none" w:sz="0" w:space="0" w:color="auto"/>
                        <w:left w:val="none" w:sz="0" w:space="0" w:color="auto"/>
                        <w:bottom w:val="none" w:sz="0" w:space="0" w:color="auto"/>
                        <w:right w:val="none" w:sz="0" w:space="0" w:color="auto"/>
                      </w:divBdr>
                    </w:div>
                    <w:div w:id="613902826">
                      <w:marLeft w:val="0"/>
                      <w:marRight w:val="0"/>
                      <w:marTop w:val="0"/>
                      <w:marBottom w:val="0"/>
                      <w:divBdr>
                        <w:top w:val="none" w:sz="0" w:space="0" w:color="auto"/>
                        <w:left w:val="none" w:sz="0" w:space="0" w:color="auto"/>
                        <w:bottom w:val="none" w:sz="0" w:space="0" w:color="auto"/>
                        <w:right w:val="none" w:sz="0" w:space="0" w:color="auto"/>
                      </w:divBdr>
                    </w:div>
                    <w:div w:id="1654794198">
                      <w:marLeft w:val="0"/>
                      <w:marRight w:val="0"/>
                      <w:marTop w:val="0"/>
                      <w:marBottom w:val="0"/>
                      <w:divBdr>
                        <w:top w:val="none" w:sz="0" w:space="0" w:color="auto"/>
                        <w:left w:val="none" w:sz="0" w:space="0" w:color="auto"/>
                        <w:bottom w:val="none" w:sz="0" w:space="0" w:color="auto"/>
                        <w:right w:val="none" w:sz="0" w:space="0" w:color="auto"/>
                      </w:divBdr>
                    </w:div>
                    <w:div w:id="1478258335">
                      <w:marLeft w:val="0"/>
                      <w:marRight w:val="0"/>
                      <w:marTop w:val="0"/>
                      <w:marBottom w:val="0"/>
                      <w:divBdr>
                        <w:top w:val="none" w:sz="0" w:space="0" w:color="auto"/>
                        <w:left w:val="none" w:sz="0" w:space="0" w:color="auto"/>
                        <w:bottom w:val="none" w:sz="0" w:space="0" w:color="auto"/>
                        <w:right w:val="none" w:sz="0" w:space="0" w:color="auto"/>
                      </w:divBdr>
                    </w:div>
                    <w:div w:id="189700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208543">
          <w:marLeft w:val="0"/>
          <w:marRight w:val="0"/>
          <w:marTop w:val="0"/>
          <w:marBottom w:val="0"/>
          <w:divBdr>
            <w:top w:val="none" w:sz="0" w:space="0" w:color="auto"/>
            <w:left w:val="none" w:sz="0" w:space="0" w:color="auto"/>
            <w:bottom w:val="none" w:sz="0" w:space="0" w:color="auto"/>
            <w:right w:val="none" w:sz="0" w:space="0" w:color="auto"/>
          </w:divBdr>
          <w:divsChild>
            <w:div w:id="1505584667">
              <w:marLeft w:val="0"/>
              <w:marRight w:val="0"/>
              <w:marTop w:val="0"/>
              <w:marBottom w:val="0"/>
              <w:divBdr>
                <w:top w:val="none" w:sz="0" w:space="0" w:color="auto"/>
                <w:left w:val="none" w:sz="0" w:space="0" w:color="auto"/>
                <w:bottom w:val="none" w:sz="0" w:space="0" w:color="auto"/>
                <w:right w:val="none" w:sz="0" w:space="0" w:color="auto"/>
              </w:divBdr>
              <w:divsChild>
                <w:div w:id="380175520">
                  <w:marLeft w:val="0"/>
                  <w:marRight w:val="0"/>
                  <w:marTop w:val="0"/>
                  <w:marBottom w:val="0"/>
                  <w:divBdr>
                    <w:top w:val="none" w:sz="0" w:space="0" w:color="auto"/>
                    <w:left w:val="none" w:sz="0" w:space="0" w:color="auto"/>
                    <w:bottom w:val="none" w:sz="0" w:space="0" w:color="auto"/>
                    <w:right w:val="none" w:sz="0" w:space="0" w:color="auto"/>
                  </w:divBdr>
                  <w:divsChild>
                    <w:div w:id="481965932">
                      <w:marLeft w:val="0"/>
                      <w:marRight w:val="0"/>
                      <w:marTop w:val="0"/>
                      <w:marBottom w:val="0"/>
                      <w:divBdr>
                        <w:top w:val="none" w:sz="0" w:space="0" w:color="auto"/>
                        <w:left w:val="none" w:sz="0" w:space="0" w:color="auto"/>
                        <w:bottom w:val="none" w:sz="0" w:space="0" w:color="auto"/>
                        <w:right w:val="none" w:sz="0" w:space="0" w:color="auto"/>
                      </w:divBdr>
                    </w:div>
                    <w:div w:id="1010833099">
                      <w:marLeft w:val="0"/>
                      <w:marRight w:val="0"/>
                      <w:marTop w:val="0"/>
                      <w:marBottom w:val="0"/>
                      <w:divBdr>
                        <w:top w:val="none" w:sz="0" w:space="0" w:color="auto"/>
                        <w:left w:val="none" w:sz="0" w:space="0" w:color="auto"/>
                        <w:bottom w:val="none" w:sz="0" w:space="0" w:color="auto"/>
                        <w:right w:val="none" w:sz="0" w:space="0" w:color="auto"/>
                      </w:divBdr>
                    </w:div>
                    <w:div w:id="72821893">
                      <w:marLeft w:val="0"/>
                      <w:marRight w:val="0"/>
                      <w:marTop w:val="0"/>
                      <w:marBottom w:val="0"/>
                      <w:divBdr>
                        <w:top w:val="none" w:sz="0" w:space="0" w:color="auto"/>
                        <w:left w:val="none" w:sz="0" w:space="0" w:color="auto"/>
                        <w:bottom w:val="none" w:sz="0" w:space="0" w:color="auto"/>
                        <w:right w:val="none" w:sz="0" w:space="0" w:color="auto"/>
                      </w:divBdr>
                    </w:div>
                    <w:div w:id="2019112195">
                      <w:marLeft w:val="0"/>
                      <w:marRight w:val="0"/>
                      <w:marTop w:val="0"/>
                      <w:marBottom w:val="0"/>
                      <w:divBdr>
                        <w:top w:val="none" w:sz="0" w:space="0" w:color="auto"/>
                        <w:left w:val="none" w:sz="0" w:space="0" w:color="auto"/>
                        <w:bottom w:val="none" w:sz="0" w:space="0" w:color="auto"/>
                        <w:right w:val="none" w:sz="0" w:space="0" w:color="auto"/>
                      </w:divBdr>
                    </w:div>
                    <w:div w:id="1419327194">
                      <w:marLeft w:val="0"/>
                      <w:marRight w:val="0"/>
                      <w:marTop w:val="0"/>
                      <w:marBottom w:val="0"/>
                      <w:divBdr>
                        <w:top w:val="none" w:sz="0" w:space="0" w:color="auto"/>
                        <w:left w:val="none" w:sz="0" w:space="0" w:color="auto"/>
                        <w:bottom w:val="none" w:sz="0" w:space="0" w:color="auto"/>
                        <w:right w:val="none" w:sz="0" w:space="0" w:color="auto"/>
                      </w:divBdr>
                    </w:div>
                    <w:div w:id="1680500667">
                      <w:marLeft w:val="0"/>
                      <w:marRight w:val="0"/>
                      <w:marTop w:val="0"/>
                      <w:marBottom w:val="0"/>
                      <w:divBdr>
                        <w:top w:val="none" w:sz="0" w:space="0" w:color="auto"/>
                        <w:left w:val="none" w:sz="0" w:space="0" w:color="auto"/>
                        <w:bottom w:val="none" w:sz="0" w:space="0" w:color="auto"/>
                        <w:right w:val="none" w:sz="0" w:space="0" w:color="auto"/>
                      </w:divBdr>
                    </w:div>
                    <w:div w:id="243030361">
                      <w:marLeft w:val="0"/>
                      <w:marRight w:val="0"/>
                      <w:marTop w:val="0"/>
                      <w:marBottom w:val="0"/>
                      <w:divBdr>
                        <w:top w:val="none" w:sz="0" w:space="0" w:color="auto"/>
                        <w:left w:val="none" w:sz="0" w:space="0" w:color="auto"/>
                        <w:bottom w:val="none" w:sz="0" w:space="0" w:color="auto"/>
                        <w:right w:val="none" w:sz="0" w:space="0" w:color="auto"/>
                      </w:divBdr>
                    </w:div>
                    <w:div w:id="1251430770">
                      <w:marLeft w:val="0"/>
                      <w:marRight w:val="0"/>
                      <w:marTop w:val="0"/>
                      <w:marBottom w:val="0"/>
                      <w:divBdr>
                        <w:top w:val="none" w:sz="0" w:space="0" w:color="auto"/>
                        <w:left w:val="none" w:sz="0" w:space="0" w:color="auto"/>
                        <w:bottom w:val="none" w:sz="0" w:space="0" w:color="auto"/>
                        <w:right w:val="none" w:sz="0" w:space="0" w:color="auto"/>
                      </w:divBdr>
                    </w:div>
                    <w:div w:id="58897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177003">
          <w:marLeft w:val="0"/>
          <w:marRight w:val="0"/>
          <w:marTop w:val="0"/>
          <w:marBottom w:val="0"/>
          <w:divBdr>
            <w:top w:val="none" w:sz="0" w:space="0" w:color="auto"/>
            <w:left w:val="none" w:sz="0" w:space="0" w:color="auto"/>
            <w:bottom w:val="none" w:sz="0" w:space="0" w:color="auto"/>
            <w:right w:val="none" w:sz="0" w:space="0" w:color="auto"/>
          </w:divBdr>
          <w:divsChild>
            <w:div w:id="507406468">
              <w:marLeft w:val="0"/>
              <w:marRight w:val="0"/>
              <w:marTop w:val="0"/>
              <w:marBottom w:val="0"/>
              <w:divBdr>
                <w:top w:val="none" w:sz="0" w:space="0" w:color="auto"/>
                <w:left w:val="none" w:sz="0" w:space="0" w:color="auto"/>
                <w:bottom w:val="none" w:sz="0" w:space="0" w:color="auto"/>
                <w:right w:val="none" w:sz="0" w:space="0" w:color="auto"/>
              </w:divBdr>
              <w:divsChild>
                <w:div w:id="1307203866">
                  <w:marLeft w:val="0"/>
                  <w:marRight w:val="0"/>
                  <w:marTop w:val="0"/>
                  <w:marBottom w:val="0"/>
                  <w:divBdr>
                    <w:top w:val="none" w:sz="0" w:space="0" w:color="auto"/>
                    <w:left w:val="none" w:sz="0" w:space="0" w:color="auto"/>
                    <w:bottom w:val="none" w:sz="0" w:space="0" w:color="auto"/>
                    <w:right w:val="none" w:sz="0" w:space="0" w:color="auto"/>
                  </w:divBdr>
                  <w:divsChild>
                    <w:div w:id="1164972800">
                      <w:marLeft w:val="0"/>
                      <w:marRight w:val="0"/>
                      <w:marTop w:val="0"/>
                      <w:marBottom w:val="0"/>
                      <w:divBdr>
                        <w:top w:val="none" w:sz="0" w:space="0" w:color="auto"/>
                        <w:left w:val="none" w:sz="0" w:space="0" w:color="auto"/>
                        <w:bottom w:val="none" w:sz="0" w:space="0" w:color="auto"/>
                        <w:right w:val="none" w:sz="0" w:space="0" w:color="auto"/>
                      </w:divBdr>
                    </w:div>
                    <w:div w:id="2066836015">
                      <w:marLeft w:val="0"/>
                      <w:marRight w:val="0"/>
                      <w:marTop w:val="0"/>
                      <w:marBottom w:val="0"/>
                      <w:divBdr>
                        <w:top w:val="none" w:sz="0" w:space="0" w:color="auto"/>
                        <w:left w:val="none" w:sz="0" w:space="0" w:color="auto"/>
                        <w:bottom w:val="none" w:sz="0" w:space="0" w:color="auto"/>
                        <w:right w:val="none" w:sz="0" w:space="0" w:color="auto"/>
                      </w:divBdr>
                    </w:div>
                    <w:div w:id="725496648">
                      <w:marLeft w:val="0"/>
                      <w:marRight w:val="0"/>
                      <w:marTop w:val="0"/>
                      <w:marBottom w:val="0"/>
                      <w:divBdr>
                        <w:top w:val="none" w:sz="0" w:space="0" w:color="auto"/>
                        <w:left w:val="none" w:sz="0" w:space="0" w:color="auto"/>
                        <w:bottom w:val="none" w:sz="0" w:space="0" w:color="auto"/>
                        <w:right w:val="none" w:sz="0" w:space="0" w:color="auto"/>
                      </w:divBdr>
                    </w:div>
                    <w:div w:id="1601184663">
                      <w:marLeft w:val="0"/>
                      <w:marRight w:val="0"/>
                      <w:marTop w:val="0"/>
                      <w:marBottom w:val="0"/>
                      <w:divBdr>
                        <w:top w:val="none" w:sz="0" w:space="0" w:color="auto"/>
                        <w:left w:val="none" w:sz="0" w:space="0" w:color="auto"/>
                        <w:bottom w:val="none" w:sz="0" w:space="0" w:color="auto"/>
                        <w:right w:val="none" w:sz="0" w:space="0" w:color="auto"/>
                      </w:divBdr>
                    </w:div>
                    <w:div w:id="1544095031">
                      <w:marLeft w:val="0"/>
                      <w:marRight w:val="0"/>
                      <w:marTop w:val="0"/>
                      <w:marBottom w:val="0"/>
                      <w:divBdr>
                        <w:top w:val="none" w:sz="0" w:space="0" w:color="auto"/>
                        <w:left w:val="none" w:sz="0" w:space="0" w:color="auto"/>
                        <w:bottom w:val="none" w:sz="0" w:space="0" w:color="auto"/>
                        <w:right w:val="none" w:sz="0" w:space="0" w:color="auto"/>
                      </w:divBdr>
                    </w:div>
                    <w:div w:id="4834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089329">
      <w:bodyDiv w:val="1"/>
      <w:marLeft w:val="0"/>
      <w:marRight w:val="0"/>
      <w:marTop w:val="0"/>
      <w:marBottom w:val="0"/>
      <w:divBdr>
        <w:top w:val="none" w:sz="0" w:space="0" w:color="auto"/>
        <w:left w:val="none" w:sz="0" w:space="0" w:color="auto"/>
        <w:bottom w:val="none" w:sz="0" w:space="0" w:color="auto"/>
        <w:right w:val="none" w:sz="0" w:space="0" w:color="auto"/>
      </w:divBdr>
      <w:divsChild>
        <w:div w:id="1657495437">
          <w:marLeft w:val="0"/>
          <w:marRight w:val="0"/>
          <w:marTop w:val="0"/>
          <w:marBottom w:val="120"/>
          <w:divBdr>
            <w:top w:val="single" w:sz="6" w:space="0" w:color="auto"/>
            <w:left w:val="single" w:sz="24" w:space="0" w:color="auto"/>
            <w:bottom w:val="single" w:sz="6" w:space="0" w:color="auto"/>
            <w:right w:val="single" w:sz="6" w:space="0" w:color="auto"/>
          </w:divBdr>
        </w:div>
        <w:div w:id="1619024773">
          <w:marLeft w:val="0"/>
          <w:marRight w:val="0"/>
          <w:marTop w:val="0"/>
          <w:marBottom w:val="120"/>
          <w:divBdr>
            <w:top w:val="single" w:sz="6" w:space="0" w:color="auto"/>
            <w:left w:val="single" w:sz="24" w:space="0" w:color="auto"/>
            <w:bottom w:val="single" w:sz="6" w:space="0" w:color="auto"/>
            <w:right w:val="single" w:sz="6" w:space="0" w:color="auto"/>
          </w:divBdr>
        </w:div>
      </w:divsChild>
    </w:div>
    <w:div w:id="2035300716">
      <w:bodyDiv w:val="1"/>
      <w:marLeft w:val="0"/>
      <w:marRight w:val="0"/>
      <w:marTop w:val="0"/>
      <w:marBottom w:val="0"/>
      <w:divBdr>
        <w:top w:val="none" w:sz="0" w:space="0" w:color="auto"/>
        <w:left w:val="none" w:sz="0" w:space="0" w:color="auto"/>
        <w:bottom w:val="none" w:sz="0" w:space="0" w:color="auto"/>
        <w:right w:val="none" w:sz="0" w:space="0" w:color="auto"/>
      </w:divBdr>
      <w:divsChild>
        <w:div w:id="806896791">
          <w:marLeft w:val="0"/>
          <w:marRight w:val="0"/>
          <w:marTop w:val="180"/>
          <w:marBottom w:val="180"/>
          <w:divBdr>
            <w:top w:val="none" w:sz="0" w:space="0" w:color="E1E1E1"/>
            <w:left w:val="none" w:sz="0" w:space="0" w:color="E1E1E1"/>
            <w:bottom w:val="none" w:sz="0" w:space="0" w:color="E1E1E1"/>
            <w:right w:val="none" w:sz="0" w:space="0" w:color="E1E1E1"/>
          </w:divBdr>
        </w:div>
        <w:div w:id="444736411">
          <w:marLeft w:val="0"/>
          <w:marRight w:val="0"/>
          <w:marTop w:val="180"/>
          <w:marBottom w:val="180"/>
          <w:divBdr>
            <w:top w:val="none" w:sz="0" w:space="0" w:color="E1E1E1"/>
            <w:left w:val="none" w:sz="0" w:space="0" w:color="E1E1E1"/>
            <w:bottom w:val="none" w:sz="0" w:space="0" w:color="E1E1E1"/>
            <w:right w:val="none" w:sz="0" w:space="0" w:color="E1E1E1"/>
          </w:divBdr>
        </w:div>
        <w:div w:id="1780756795">
          <w:marLeft w:val="0"/>
          <w:marRight w:val="0"/>
          <w:marTop w:val="180"/>
          <w:marBottom w:val="180"/>
          <w:divBdr>
            <w:top w:val="none" w:sz="0" w:space="0" w:color="E1E1E1"/>
            <w:left w:val="none" w:sz="0" w:space="0" w:color="E1E1E1"/>
            <w:bottom w:val="none" w:sz="0" w:space="0" w:color="E1E1E1"/>
            <w:right w:val="none" w:sz="0" w:space="0" w:color="E1E1E1"/>
          </w:divBdr>
        </w:div>
        <w:div w:id="424494453">
          <w:marLeft w:val="0"/>
          <w:marRight w:val="0"/>
          <w:marTop w:val="180"/>
          <w:marBottom w:val="180"/>
          <w:divBdr>
            <w:top w:val="none" w:sz="0" w:space="0" w:color="E1E1E1"/>
            <w:left w:val="none" w:sz="0" w:space="0" w:color="E1E1E1"/>
            <w:bottom w:val="none" w:sz="0" w:space="0" w:color="E1E1E1"/>
            <w:right w:val="none" w:sz="0" w:space="0" w:color="E1E1E1"/>
          </w:divBdr>
        </w:div>
        <w:div w:id="426969134">
          <w:marLeft w:val="0"/>
          <w:marRight w:val="0"/>
          <w:marTop w:val="180"/>
          <w:marBottom w:val="180"/>
          <w:divBdr>
            <w:top w:val="none" w:sz="0" w:space="0" w:color="E1E1E1"/>
            <w:left w:val="none" w:sz="0" w:space="0" w:color="E1E1E1"/>
            <w:bottom w:val="none" w:sz="0" w:space="0" w:color="E1E1E1"/>
            <w:right w:val="none" w:sz="0" w:space="0" w:color="E1E1E1"/>
          </w:divBdr>
        </w:div>
        <w:div w:id="709956702">
          <w:marLeft w:val="0"/>
          <w:marRight w:val="0"/>
          <w:marTop w:val="180"/>
          <w:marBottom w:val="180"/>
          <w:divBdr>
            <w:top w:val="none" w:sz="0" w:space="0" w:color="E1E1E1"/>
            <w:left w:val="none" w:sz="0" w:space="0" w:color="E1E1E1"/>
            <w:bottom w:val="none" w:sz="0" w:space="0" w:color="E1E1E1"/>
            <w:right w:val="none" w:sz="0" w:space="0" w:color="E1E1E1"/>
          </w:divBdr>
        </w:div>
        <w:div w:id="1671518778">
          <w:marLeft w:val="0"/>
          <w:marRight w:val="0"/>
          <w:marTop w:val="0"/>
          <w:marBottom w:val="0"/>
          <w:divBdr>
            <w:top w:val="none" w:sz="0" w:space="0" w:color="auto"/>
            <w:left w:val="none" w:sz="0" w:space="0" w:color="auto"/>
            <w:bottom w:val="none" w:sz="0" w:space="0" w:color="auto"/>
            <w:right w:val="none" w:sz="0" w:space="0" w:color="auto"/>
          </w:divBdr>
        </w:div>
        <w:div w:id="610288181">
          <w:marLeft w:val="0"/>
          <w:marRight w:val="0"/>
          <w:marTop w:val="180"/>
          <w:marBottom w:val="180"/>
          <w:divBdr>
            <w:top w:val="none" w:sz="0" w:space="0" w:color="E1E1E1"/>
            <w:left w:val="none" w:sz="0" w:space="0" w:color="E1E1E1"/>
            <w:bottom w:val="none" w:sz="0" w:space="0" w:color="E1E1E1"/>
            <w:right w:val="none" w:sz="0" w:space="0" w:color="E1E1E1"/>
          </w:divBdr>
        </w:div>
        <w:div w:id="890730317">
          <w:marLeft w:val="0"/>
          <w:marRight w:val="0"/>
          <w:marTop w:val="180"/>
          <w:marBottom w:val="180"/>
          <w:divBdr>
            <w:top w:val="none" w:sz="0" w:space="0" w:color="E1E1E1"/>
            <w:left w:val="none" w:sz="0" w:space="0" w:color="E1E1E1"/>
            <w:bottom w:val="none" w:sz="0" w:space="0" w:color="E1E1E1"/>
            <w:right w:val="none" w:sz="0" w:space="0" w:color="E1E1E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java67.blogspot.sg/2012/08/what-is-package-in-java-how-to-us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varevisited.blogspot.sg/2011/12/parse-read-xml-file-java-sax-parser.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17</Pages>
  <Words>5601</Words>
  <Characters>31931</Characters>
  <Application>Microsoft Office Word</Application>
  <DocSecurity>0</DocSecurity>
  <Lines>266</Lines>
  <Paragraphs>74</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29) What are the different XML API's?</vt:lpstr>
      <vt:lpstr>        49. What is XML DOM?</vt:lpstr>
      <vt:lpstr>        110. What is XML namespace? Why it's important?</vt:lpstr>
      <vt:lpstr>        6) What is SAX in XML?</vt:lpstr>
      <vt:lpstr>        9) What is a valid XML document?</vt:lpstr>
      <vt:lpstr>        10) What is DTD?</vt:lpstr>
      <vt:lpstr>        11) How can you apply a DTD to an XML document?</vt:lpstr>
      <vt:lpstr>        16) What is the difference between XML DTD and XML schema or XSD?</vt:lpstr>
      <vt:lpstr>        19) What is the difference between simple element and complex element?</vt:lpstr>
      <vt:lpstr>        21) What is XML data binding? Why is it used?</vt:lpstr>
    </vt:vector>
  </TitlesOfParts>
  <Company/>
  <LinksUpToDate>false</LinksUpToDate>
  <CharactersWithSpaces>37458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dc:creator>
  <cp:keywords/>
  <dc:description/>
  <cp:lastModifiedBy>Ashik</cp:lastModifiedBy>
  <cp:revision>23</cp:revision>
  <dcterms:created xsi:type="dcterms:W3CDTF">2020-07-07T04:51:00Z</dcterms:created>
  <dcterms:modified xsi:type="dcterms:W3CDTF">2020-07-09T14:14:00Z</dcterms:modified>
</cp:coreProperties>
</file>